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Grilledutableau"/>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1843"/>
        <w:gridCol w:w="1701"/>
        <w:gridCol w:w="2551"/>
      </w:tblGrid>
      <w:tr w:rsidR="006049BE" w14:paraId="13897ECE" w14:textId="77777777" w:rsidTr="006049BE">
        <w:tc>
          <w:tcPr>
            <w:tcW w:w="3227" w:type="dxa"/>
          </w:tcPr>
          <w:p w14:paraId="6BF16F27" w14:textId="77777777" w:rsidR="006049BE" w:rsidRDefault="00262B50" w:rsidP="00987EDD">
            <w:r>
              <w:rPr>
                <w:noProof/>
                <w:lang w:val="en-US" w:eastAsia="en-US"/>
              </w:rPr>
              <w:drawing>
                <wp:anchor distT="0" distB="0" distL="114300" distR="114300" simplePos="0" relativeHeight="251667456" behindDoc="1" locked="0" layoutInCell="1" allowOverlap="1" wp14:anchorId="6C9E44B5" wp14:editId="07777777">
                  <wp:simplePos x="0" y="0"/>
                  <wp:positionH relativeFrom="column">
                    <wp:posOffset>-58420</wp:posOffset>
                  </wp:positionH>
                  <wp:positionV relativeFrom="paragraph">
                    <wp:posOffset>58420</wp:posOffset>
                  </wp:positionV>
                  <wp:extent cx="1891665" cy="902970"/>
                  <wp:effectExtent l="0" t="0" r="0" b="0"/>
                  <wp:wrapNone/>
                  <wp:docPr id="5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1665"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6049BE" w:rsidRDefault="006049BE" w:rsidP="00987EDD"/>
          <w:p w14:paraId="0A37501D" w14:textId="77777777" w:rsidR="006049BE" w:rsidRDefault="006049BE" w:rsidP="00987EDD"/>
          <w:p w14:paraId="5DAB6C7B" w14:textId="77777777" w:rsidR="006049BE" w:rsidRDefault="006049BE" w:rsidP="00987EDD"/>
          <w:p w14:paraId="02EB378F" w14:textId="77777777" w:rsidR="006049BE" w:rsidRDefault="006049BE" w:rsidP="00987EDD"/>
          <w:p w14:paraId="6A05A809" w14:textId="77777777" w:rsidR="006049BE" w:rsidRDefault="006049BE" w:rsidP="00987EDD"/>
          <w:p w14:paraId="5A39BBE3" w14:textId="77777777" w:rsidR="006049BE" w:rsidRDefault="006049BE" w:rsidP="00987EDD"/>
        </w:tc>
        <w:tc>
          <w:tcPr>
            <w:tcW w:w="1843" w:type="dxa"/>
          </w:tcPr>
          <w:p w14:paraId="41C8F396" w14:textId="77777777" w:rsidR="006049BE" w:rsidRDefault="006049BE" w:rsidP="00987EDD"/>
          <w:p w14:paraId="72A3D3EC" w14:textId="77777777" w:rsidR="006049BE" w:rsidRDefault="00262B50" w:rsidP="00987EDD">
            <w:r>
              <w:rPr>
                <w:noProof/>
                <w:lang w:val="en-US" w:eastAsia="en-US"/>
              </w:rPr>
              <w:drawing>
                <wp:inline distT="0" distB="0" distL="0" distR="0" wp14:anchorId="1D494523" wp14:editId="07777777">
                  <wp:extent cx="819785" cy="905510"/>
                  <wp:effectExtent l="0" t="0" r="0" b="8890"/>
                  <wp:docPr id="301" name="Image 301" descr="ri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risq"/>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9785" cy="905510"/>
                          </a:xfrm>
                          <a:prstGeom prst="rect">
                            <a:avLst/>
                          </a:prstGeom>
                          <a:noFill/>
                          <a:ln>
                            <a:noFill/>
                          </a:ln>
                        </pic:spPr>
                      </pic:pic>
                    </a:graphicData>
                  </a:graphic>
                </wp:inline>
              </w:drawing>
            </w:r>
          </w:p>
          <w:p w14:paraId="0D0B940D" w14:textId="77777777" w:rsidR="006049BE" w:rsidRDefault="006049BE" w:rsidP="00987EDD"/>
          <w:p w14:paraId="0E27B00A" w14:textId="77777777" w:rsidR="006049BE" w:rsidRDefault="006049BE" w:rsidP="00987EDD"/>
        </w:tc>
        <w:tc>
          <w:tcPr>
            <w:tcW w:w="1701" w:type="dxa"/>
          </w:tcPr>
          <w:p w14:paraId="589A1017" w14:textId="77777777" w:rsidR="006049BE" w:rsidRDefault="00262B50" w:rsidP="00987EDD">
            <w:r>
              <w:rPr>
                <w:noProof/>
                <w:lang w:val="en-US" w:eastAsia="en-US"/>
              </w:rPr>
              <w:drawing>
                <wp:anchor distT="0" distB="0" distL="114300" distR="114300" simplePos="0" relativeHeight="251668480" behindDoc="1" locked="0" layoutInCell="1" allowOverlap="1" wp14:anchorId="002EFECC" wp14:editId="07777777">
                  <wp:simplePos x="0" y="0"/>
                  <wp:positionH relativeFrom="column">
                    <wp:posOffset>-635</wp:posOffset>
                  </wp:positionH>
                  <wp:positionV relativeFrom="paragraph">
                    <wp:posOffset>78740</wp:posOffset>
                  </wp:positionV>
                  <wp:extent cx="826770" cy="882650"/>
                  <wp:effectExtent l="0" t="0" r="0" b="0"/>
                  <wp:wrapNone/>
                  <wp:docPr id="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6770" cy="882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1" w:type="dxa"/>
          </w:tcPr>
          <w:p w14:paraId="6841DC0D" w14:textId="77777777" w:rsidR="006049BE" w:rsidRDefault="00262B50" w:rsidP="00987EDD">
            <w:r>
              <w:rPr>
                <w:noProof/>
                <w:lang w:val="en-US" w:eastAsia="en-US"/>
              </w:rPr>
              <w:drawing>
                <wp:anchor distT="0" distB="1905" distL="114300" distR="120650" simplePos="0" relativeHeight="251669504" behindDoc="1" locked="0" layoutInCell="1" allowOverlap="1" wp14:anchorId="336DDA67" wp14:editId="07777777">
                  <wp:simplePos x="0" y="0"/>
                  <wp:positionH relativeFrom="column">
                    <wp:posOffset>-27940</wp:posOffset>
                  </wp:positionH>
                  <wp:positionV relativeFrom="paragraph">
                    <wp:posOffset>58420</wp:posOffset>
                  </wp:positionV>
                  <wp:extent cx="1460500" cy="1064895"/>
                  <wp:effectExtent l="0" t="0" r="6350" b="1905"/>
                  <wp:wrapNone/>
                  <wp:docPr id="5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0500" cy="10648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0061E4C" w14:textId="77777777" w:rsidR="00E56B0B" w:rsidRDefault="00E56B0B" w:rsidP="00987EDD"/>
    <w:p w14:paraId="44EAFD9C" w14:textId="77777777" w:rsidR="00E56B0B" w:rsidRDefault="00E56B0B" w:rsidP="00737FE3">
      <w:pPr>
        <w:pStyle w:val="Titre"/>
      </w:pPr>
    </w:p>
    <w:p w14:paraId="53CF87A7" w14:textId="77777777" w:rsidR="006049BE" w:rsidRDefault="006049BE" w:rsidP="00737FE3">
      <w:pPr>
        <w:pStyle w:val="Titre"/>
        <w:rPr>
          <w:sz w:val="52"/>
        </w:rPr>
      </w:pPr>
      <w:r>
        <w:rPr>
          <w:sz w:val="52"/>
        </w:rPr>
        <w:t xml:space="preserve">Conseil National de </w:t>
      </w:r>
    </w:p>
    <w:p w14:paraId="417F17E3" w14:textId="77777777" w:rsidR="00E56B0B" w:rsidRPr="009113AF" w:rsidRDefault="006049BE" w:rsidP="00737FE3">
      <w:pPr>
        <w:pStyle w:val="Titre"/>
        <w:rPr>
          <w:sz w:val="52"/>
        </w:rPr>
      </w:pPr>
      <w:proofErr w:type="gramStart"/>
      <w:r>
        <w:rPr>
          <w:sz w:val="52"/>
        </w:rPr>
        <w:t>l’Information</w:t>
      </w:r>
      <w:proofErr w:type="gramEnd"/>
      <w:r>
        <w:rPr>
          <w:sz w:val="52"/>
        </w:rPr>
        <w:t xml:space="preserve"> </w:t>
      </w:r>
      <w:proofErr w:type="spellStart"/>
      <w:r>
        <w:rPr>
          <w:sz w:val="52"/>
        </w:rPr>
        <w:t>Géolocalisée</w:t>
      </w:r>
      <w:proofErr w:type="spellEnd"/>
    </w:p>
    <w:p w14:paraId="4B94D5A5" w14:textId="77777777" w:rsidR="00E56B0B" w:rsidRDefault="00E56B0B" w:rsidP="00987EDD"/>
    <w:p w14:paraId="3DEEC669" w14:textId="77777777" w:rsidR="009132D0" w:rsidRDefault="009132D0" w:rsidP="00737FE3"/>
    <w:p w14:paraId="3656B9AB" w14:textId="77777777" w:rsidR="009132D0" w:rsidRDefault="009132D0" w:rsidP="00737FE3"/>
    <w:p w14:paraId="45FB0818" w14:textId="77777777" w:rsidR="009132D0" w:rsidRDefault="009132D0" w:rsidP="00737FE3"/>
    <w:p w14:paraId="049F31CB" w14:textId="77777777" w:rsidR="009132D0" w:rsidRDefault="009132D0" w:rsidP="00737FE3"/>
    <w:p w14:paraId="53128261" w14:textId="77777777" w:rsidR="0082283B" w:rsidRDefault="0082283B" w:rsidP="00737FE3"/>
    <w:p w14:paraId="7D4969DF" w14:textId="77777777" w:rsidR="0082283B" w:rsidRDefault="00ED6DC8" w:rsidP="00A5375E">
      <w:pPr>
        <w:pStyle w:val="Titre"/>
      </w:pPr>
      <w:r>
        <w:fldChar w:fldCharType="begin"/>
      </w:r>
      <w:r>
        <w:instrText xml:space="preserve"> SUBJECT   \* MERGEFORMAT </w:instrText>
      </w:r>
      <w:r>
        <w:fldChar w:fldCharType="separate"/>
      </w:r>
      <w:r w:rsidR="00A5375E">
        <w:t xml:space="preserve">Refonte des </w:t>
      </w:r>
      <w:proofErr w:type="spellStart"/>
      <w:r w:rsidR="00A5375E">
        <w:t>Géostandards</w:t>
      </w:r>
      <w:proofErr w:type="spellEnd"/>
      <w:r w:rsidR="00A5375E">
        <w:t xml:space="preserve"> Risques</w:t>
      </w:r>
      <w:r>
        <w:fldChar w:fldCharType="end"/>
      </w:r>
    </w:p>
    <w:p w14:paraId="62486C05" w14:textId="77777777" w:rsidR="009132D0" w:rsidRDefault="009132D0" w:rsidP="00737FE3"/>
    <w:p w14:paraId="1797EF6E" w14:textId="77777777" w:rsidR="0080451D" w:rsidRPr="00A5375E" w:rsidRDefault="006049BE" w:rsidP="00A5375E">
      <w:pPr>
        <w:pStyle w:val="Sous-titre"/>
        <w:rPr>
          <w:sz w:val="36"/>
        </w:rPr>
      </w:pPr>
      <w:r w:rsidRPr="00A5375E">
        <w:rPr>
          <w:sz w:val="36"/>
        </w:rPr>
        <w:fldChar w:fldCharType="begin"/>
      </w:r>
      <w:r w:rsidRPr="00A5375E">
        <w:rPr>
          <w:sz w:val="36"/>
        </w:rPr>
        <w:instrText xml:space="preserve"> TITLE  \* FirstCap  \* MERGEFORMAT </w:instrText>
      </w:r>
      <w:r w:rsidRPr="00A5375E">
        <w:rPr>
          <w:sz w:val="36"/>
        </w:rPr>
        <w:fldChar w:fldCharType="separate"/>
      </w:r>
      <w:r w:rsidR="00A5375E" w:rsidRPr="00A5375E">
        <w:rPr>
          <w:sz w:val="36"/>
        </w:rPr>
        <w:t>Synthèse de la phase de consolidation</w:t>
      </w:r>
      <w:r w:rsidRPr="00A5375E">
        <w:rPr>
          <w:sz w:val="36"/>
        </w:rPr>
        <w:fldChar w:fldCharType="end"/>
      </w:r>
    </w:p>
    <w:p w14:paraId="4101652C" w14:textId="77777777" w:rsidR="00E56B0B" w:rsidRPr="004B5E67" w:rsidRDefault="00E56B0B" w:rsidP="004B5E67">
      <w:pPr>
        <w:ind w:left="2856"/>
        <w:rPr>
          <w:rFonts w:eastAsia="Century Gothic" w:cs="Century Gothic"/>
          <w:b/>
          <w:bCs/>
          <w:spacing w:val="-2"/>
          <w:szCs w:val="20"/>
        </w:rPr>
      </w:pPr>
    </w:p>
    <w:p w14:paraId="4B99056E" w14:textId="77777777" w:rsidR="00E56B0B" w:rsidRDefault="00E56B0B" w:rsidP="00987EDD"/>
    <w:p w14:paraId="1299C43A" w14:textId="77777777" w:rsidR="00A5375E" w:rsidRDefault="00A5375E" w:rsidP="00987EDD"/>
    <w:p w14:paraId="4DDBEF00" w14:textId="77777777" w:rsidR="00A5375E" w:rsidRDefault="00A5375E" w:rsidP="00987EDD"/>
    <w:p w14:paraId="3461D779" w14:textId="77777777" w:rsidR="00A5375E" w:rsidRDefault="00A5375E" w:rsidP="00987EDD"/>
    <w:p w14:paraId="3CF2D8B6" w14:textId="77777777" w:rsidR="00A5375E" w:rsidRDefault="00A5375E" w:rsidP="00987EDD"/>
    <w:p w14:paraId="0FB78278" w14:textId="77777777" w:rsidR="00A5375E" w:rsidRDefault="00A5375E" w:rsidP="00987EDD"/>
    <w:p w14:paraId="26D6EE6D" w14:textId="1384DE4C" w:rsidR="009132D0" w:rsidRPr="00A5375E" w:rsidRDefault="00E56B0B" w:rsidP="00737FE3">
      <w:pPr>
        <w:pStyle w:val="Sous-titre"/>
        <w:rPr>
          <w:sz w:val="22"/>
        </w:rPr>
      </w:pPr>
      <w:r w:rsidRPr="00A5375E">
        <w:rPr>
          <w:sz w:val="22"/>
        </w:rPr>
        <w:fldChar w:fldCharType="begin"/>
      </w:r>
      <w:r w:rsidRPr="00A5375E">
        <w:rPr>
          <w:sz w:val="22"/>
        </w:rPr>
        <w:instrText xml:space="preserve"> COMMENTS </w:instrText>
      </w:r>
      <w:r w:rsidRPr="00A5375E">
        <w:rPr>
          <w:sz w:val="22"/>
        </w:rPr>
        <w:fldChar w:fldCharType="separate"/>
      </w:r>
      <w:proofErr w:type="gramStart"/>
      <w:r w:rsidR="009113AF" w:rsidRPr="00A5375E">
        <w:rPr>
          <w:sz w:val="22"/>
        </w:rPr>
        <w:t>version</w:t>
      </w:r>
      <w:proofErr w:type="gramEnd"/>
      <w:r w:rsidR="009113AF" w:rsidRPr="00A5375E">
        <w:rPr>
          <w:sz w:val="22"/>
        </w:rPr>
        <w:t xml:space="preserve"> </w:t>
      </w:r>
      <w:del w:id="0" w:author="Gilles Cébélieu" w:date="2022-06-28T18:09:00Z">
        <w:r w:rsidR="009113AF" w:rsidRPr="00A5375E" w:rsidDel="00261CB7">
          <w:rPr>
            <w:sz w:val="22"/>
          </w:rPr>
          <w:delText>0.1</w:delText>
        </w:r>
      </w:del>
      <w:ins w:id="1" w:author="Gilles Cébélieu" w:date="2022-06-28T18:09:00Z">
        <w:r w:rsidR="00261CB7">
          <w:rPr>
            <w:sz w:val="22"/>
          </w:rPr>
          <w:t>1.0</w:t>
        </w:r>
      </w:ins>
      <w:r w:rsidR="009113AF" w:rsidRPr="00A5375E">
        <w:rPr>
          <w:sz w:val="22"/>
        </w:rPr>
        <w:t xml:space="preserve"> - </w:t>
      </w:r>
      <w:del w:id="2" w:author="Gilles Cébélieu" w:date="2022-06-28T18:09:00Z">
        <w:r w:rsidR="009113AF" w:rsidRPr="00A5375E" w:rsidDel="00261CB7">
          <w:rPr>
            <w:sz w:val="22"/>
          </w:rPr>
          <w:delText xml:space="preserve">02 </w:delText>
        </w:r>
      </w:del>
      <w:ins w:id="3" w:author="Gilles Cébélieu" w:date="2022-06-28T18:09:00Z">
        <w:r w:rsidR="00261CB7">
          <w:rPr>
            <w:sz w:val="22"/>
          </w:rPr>
          <w:t>29</w:t>
        </w:r>
        <w:r w:rsidR="00261CB7" w:rsidRPr="00A5375E">
          <w:rPr>
            <w:sz w:val="22"/>
          </w:rPr>
          <w:t xml:space="preserve"> </w:t>
        </w:r>
      </w:ins>
      <w:r w:rsidR="009113AF" w:rsidRPr="00A5375E">
        <w:rPr>
          <w:sz w:val="22"/>
        </w:rPr>
        <w:t>juin 2022</w:t>
      </w:r>
      <w:r w:rsidRPr="00A5375E">
        <w:rPr>
          <w:sz w:val="22"/>
        </w:rPr>
        <w:fldChar w:fldCharType="end"/>
      </w:r>
    </w:p>
    <w:p w14:paraId="1FC39945" w14:textId="77777777" w:rsidR="00E56B0B" w:rsidRDefault="009132D0" w:rsidP="00987EDD">
      <w:r>
        <w:br w:type="page"/>
      </w:r>
    </w:p>
    <w:tbl>
      <w:tblPr>
        <w:tblW w:w="9843" w:type="dxa"/>
        <w:tblInd w:w="62" w:type="dxa"/>
        <w:tblLayout w:type="fixed"/>
        <w:tblCellMar>
          <w:left w:w="70" w:type="dxa"/>
          <w:right w:w="70" w:type="dxa"/>
        </w:tblCellMar>
        <w:tblLook w:val="0000" w:firstRow="0" w:lastRow="0" w:firstColumn="0" w:lastColumn="0" w:noHBand="0" w:noVBand="0"/>
      </w:tblPr>
      <w:tblGrid>
        <w:gridCol w:w="2179"/>
        <w:gridCol w:w="7664"/>
      </w:tblGrid>
      <w:tr w:rsidR="00E56B0B" w14:paraId="0562CB0E" w14:textId="77777777" w:rsidTr="00AE481D">
        <w:tc>
          <w:tcPr>
            <w:tcW w:w="2179" w:type="dxa"/>
            <w:tcBorders>
              <w:top w:val="single" w:sz="4" w:space="0" w:color="000000"/>
            </w:tcBorders>
            <w:shd w:val="clear" w:color="auto" w:fill="auto"/>
            <w:vAlign w:val="center"/>
          </w:tcPr>
          <w:p w14:paraId="34CE0A41" w14:textId="77777777" w:rsidR="00E56B0B" w:rsidRDefault="00E56B0B" w:rsidP="00203E7B"/>
          <w:p w14:paraId="62EBF3C5" w14:textId="77777777" w:rsidR="00AE481D" w:rsidRDefault="00AE481D" w:rsidP="00203E7B"/>
          <w:p w14:paraId="6D98A12B" w14:textId="77777777" w:rsidR="00AE481D" w:rsidRDefault="00AE481D" w:rsidP="00203E7B"/>
        </w:tc>
        <w:tc>
          <w:tcPr>
            <w:tcW w:w="7664" w:type="dxa"/>
            <w:tcBorders>
              <w:top w:val="single" w:sz="4" w:space="0" w:color="000000"/>
            </w:tcBorders>
            <w:shd w:val="clear" w:color="auto" w:fill="auto"/>
          </w:tcPr>
          <w:p w14:paraId="2946DB82" w14:textId="77777777" w:rsidR="00E56B0B" w:rsidRDefault="00E56B0B" w:rsidP="00203E7B"/>
        </w:tc>
      </w:tr>
      <w:tr w:rsidR="00E56B0B" w14:paraId="5997CC1D" w14:textId="77777777" w:rsidTr="00AE481D">
        <w:tc>
          <w:tcPr>
            <w:tcW w:w="9843" w:type="dxa"/>
            <w:gridSpan w:val="2"/>
            <w:shd w:val="clear" w:color="auto" w:fill="auto"/>
            <w:vAlign w:val="center"/>
          </w:tcPr>
          <w:p w14:paraId="110FFD37" w14:textId="77777777" w:rsidR="00E56B0B" w:rsidRDefault="00E56B0B" w:rsidP="00203E7B">
            <w:pPr>
              <w:rPr>
                <w:highlight w:val="yellow"/>
              </w:rPr>
            </w:pPr>
          </w:p>
          <w:p w14:paraId="6B699379" w14:textId="77777777" w:rsidR="002E04CA" w:rsidRDefault="002E04CA" w:rsidP="00203E7B">
            <w:pPr>
              <w:rPr>
                <w:highlight w:val="yellow"/>
              </w:rPr>
            </w:pPr>
          </w:p>
          <w:p w14:paraId="3FE9F23F" w14:textId="77777777" w:rsidR="002E04CA" w:rsidRPr="00C77EB7" w:rsidRDefault="002E04CA" w:rsidP="00203E7B">
            <w:pPr>
              <w:rPr>
                <w:highlight w:val="yellow"/>
              </w:rPr>
            </w:pPr>
          </w:p>
        </w:tc>
      </w:tr>
      <w:tr w:rsidR="00E56B0B" w14:paraId="73479B06" w14:textId="77777777" w:rsidTr="00AE481D">
        <w:tc>
          <w:tcPr>
            <w:tcW w:w="2179" w:type="dxa"/>
            <w:shd w:val="clear" w:color="auto" w:fill="auto"/>
            <w:vAlign w:val="center"/>
          </w:tcPr>
          <w:p w14:paraId="693A3E64" w14:textId="77777777" w:rsidR="00E56B0B" w:rsidRPr="00AE481D" w:rsidRDefault="00E56B0B" w:rsidP="00203E7B">
            <w:pPr>
              <w:rPr>
                <w:b/>
              </w:rPr>
            </w:pPr>
            <w:r w:rsidRPr="00AE481D">
              <w:rPr>
                <w:b/>
              </w:rPr>
              <w:t>Thème</w:t>
            </w:r>
          </w:p>
        </w:tc>
        <w:tc>
          <w:tcPr>
            <w:tcW w:w="7664" w:type="dxa"/>
            <w:shd w:val="clear" w:color="auto" w:fill="auto"/>
          </w:tcPr>
          <w:p w14:paraId="52B057E1" w14:textId="77777777" w:rsidR="00E56B0B" w:rsidRPr="00B731DA" w:rsidRDefault="00E56B0B" w:rsidP="00203E7B">
            <w:pPr>
              <w:rPr>
                <w:b/>
              </w:rPr>
            </w:pPr>
            <w:r w:rsidRPr="00B731DA">
              <w:fldChar w:fldCharType="begin"/>
            </w:r>
            <w:r w:rsidRPr="00B731DA">
              <w:instrText xml:space="preserve"> SET theme "Plan du Corps de Rue Simplifié" </w:instrText>
            </w:r>
            <w:r w:rsidRPr="00B731DA">
              <w:fldChar w:fldCharType="separate"/>
            </w:r>
            <w:bookmarkStart w:id="4" w:name="theme"/>
            <w:r w:rsidR="001D324A" w:rsidRPr="00B731DA">
              <w:rPr>
                <w:noProof/>
              </w:rPr>
              <w:t>Plan du Corps de Rue Simplifié</w:t>
            </w:r>
            <w:bookmarkEnd w:id="4"/>
            <w:r w:rsidRPr="00B731DA">
              <w:fldChar w:fldCharType="end"/>
            </w:r>
            <w:r w:rsidR="00DB3C76" w:rsidRPr="00B731DA">
              <w:fldChar w:fldCharType="begin"/>
            </w:r>
            <w:r w:rsidR="00DB3C76" w:rsidRPr="00B731DA">
              <w:instrText xml:space="preserve"> SET  DDE_LINK "Plan corps de rue simplifié" </w:instrText>
            </w:r>
            <w:r w:rsidR="00DB3C76" w:rsidRPr="00B731DA">
              <w:fldChar w:fldCharType="separate"/>
            </w:r>
            <w:bookmarkStart w:id="5" w:name="DDE_LINK"/>
            <w:r w:rsidR="001D324A" w:rsidRPr="00B731DA">
              <w:rPr>
                <w:noProof/>
              </w:rPr>
              <w:t>Plan corps de rue simplifié</w:t>
            </w:r>
            <w:bookmarkEnd w:id="5"/>
            <w:r w:rsidR="00DB3C76" w:rsidRPr="00B731DA">
              <w:fldChar w:fldCharType="end"/>
            </w:r>
            <w:r w:rsidR="00ED6DC8">
              <w:fldChar w:fldCharType="begin"/>
            </w:r>
            <w:r w:rsidR="00ED6DC8">
              <w:instrText xml:space="preserve"> SUBJECT  \* FirstCap  \* MERGEFORMAT </w:instrText>
            </w:r>
            <w:r w:rsidR="00ED6DC8">
              <w:fldChar w:fldCharType="separate"/>
            </w:r>
            <w:r w:rsidR="00B731DA">
              <w:t xml:space="preserve">Refonte des </w:t>
            </w:r>
            <w:proofErr w:type="spellStart"/>
            <w:r w:rsidR="00B731DA">
              <w:t>Géostandards</w:t>
            </w:r>
            <w:proofErr w:type="spellEnd"/>
            <w:r w:rsidR="00B731DA">
              <w:t xml:space="preserve"> Risques</w:t>
            </w:r>
            <w:r w:rsidR="00ED6DC8">
              <w:fldChar w:fldCharType="end"/>
            </w:r>
          </w:p>
        </w:tc>
      </w:tr>
      <w:tr w:rsidR="00E56B0B" w14:paraId="1F72F646" w14:textId="77777777" w:rsidTr="00AE481D">
        <w:tc>
          <w:tcPr>
            <w:tcW w:w="9843" w:type="dxa"/>
            <w:gridSpan w:val="2"/>
            <w:shd w:val="clear" w:color="auto" w:fill="auto"/>
            <w:vAlign w:val="center"/>
          </w:tcPr>
          <w:p w14:paraId="08CE6F91" w14:textId="77777777" w:rsidR="00E56B0B" w:rsidRPr="00AE481D" w:rsidRDefault="00E56B0B" w:rsidP="00203E7B">
            <w:pPr>
              <w:rPr>
                <w:b/>
              </w:rPr>
            </w:pPr>
          </w:p>
        </w:tc>
      </w:tr>
      <w:tr w:rsidR="00E56B0B" w14:paraId="7926DBDD" w14:textId="77777777" w:rsidTr="00AE481D">
        <w:tc>
          <w:tcPr>
            <w:tcW w:w="2179" w:type="dxa"/>
            <w:shd w:val="clear" w:color="auto" w:fill="auto"/>
          </w:tcPr>
          <w:p w14:paraId="14F93A2E" w14:textId="77777777" w:rsidR="00E56B0B" w:rsidRPr="00AE481D" w:rsidRDefault="00E56B0B" w:rsidP="00203E7B">
            <w:pPr>
              <w:rPr>
                <w:b/>
              </w:rPr>
            </w:pPr>
            <w:r w:rsidRPr="00AE481D">
              <w:rPr>
                <w:b/>
              </w:rPr>
              <w:t>Titre</w:t>
            </w:r>
          </w:p>
        </w:tc>
        <w:tc>
          <w:tcPr>
            <w:tcW w:w="7664" w:type="dxa"/>
            <w:shd w:val="clear" w:color="auto" w:fill="auto"/>
          </w:tcPr>
          <w:p w14:paraId="56565588" w14:textId="77777777" w:rsidR="00E56B0B" w:rsidRPr="00B731DA" w:rsidRDefault="00354FAB" w:rsidP="00AE481D">
            <w:pPr>
              <w:rPr>
                <w:b/>
              </w:rPr>
            </w:pPr>
            <w:fldSimple w:instr="TITLE   \* MERGEFORMAT">
              <w:r w:rsidR="00AE481D">
                <w:t>Synthèse de la phase de consolidation</w:t>
              </w:r>
            </w:fldSimple>
            <w:r w:rsidR="00AE481D" w:rsidRPr="00B731DA">
              <w:rPr>
                <w:b/>
              </w:rPr>
              <w:t xml:space="preserve"> </w:t>
            </w:r>
          </w:p>
        </w:tc>
      </w:tr>
      <w:tr w:rsidR="00E56B0B" w14:paraId="761CC208" w14:textId="77777777" w:rsidTr="00AE481D">
        <w:tc>
          <w:tcPr>
            <w:tcW w:w="2179" w:type="dxa"/>
            <w:shd w:val="clear" w:color="auto" w:fill="auto"/>
          </w:tcPr>
          <w:p w14:paraId="7368E0EE" w14:textId="77777777" w:rsidR="00E56B0B" w:rsidRPr="00AE481D" w:rsidRDefault="00E56B0B" w:rsidP="00203E7B">
            <w:pPr>
              <w:rPr>
                <w:b/>
              </w:rPr>
            </w:pPr>
            <w:r w:rsidRPr="00AE481D">
              <w:rPr>
                <w:b/>
              </w:rPr>
              <w:t>Rapporteur</w:t>
            </w:r>
          </w:p>
        </w:tc>
        <w:tc>
          <w:tcPr>
            <w:tcW w:w="7664" w:type="dxa"/>
            <w:shd w:val="clear" w:color="auto" w:fill="auto"/>
          </w:tcPr>
          <w:p w14:paraId="135B0239" w14:textId="77777777" w:rsidR="00E56B0B" w:rsidRPr="00B731DA" w:rsidRDefault="00AE481D" w:rsidP="006A3227">
            <w:r>
              <w:t xml:space="preserve">Gilles Cébélieu </w:t>
            </w:r>
            <w:r w:rsidR="00326D5B" w:rsidRPr="00B731DA">
              <w:t>(IGN)</w:t>
            </w:r>
          </w:p>
        </w:tc>
      </w:tr>
      <w:tr w:rsidR="00E56B0B" w14:paraId="5230CCDC" w14:textId="77777777" w:rsidTr="00AE481D">
        <w:tc>
          <w:tcPr>
            <w:tcW w:w="2179" w:type="dxa"/>
            <w:shd w:val="clear" w:color="auto" w:fill="auto"/>
          </w:tcPr>
          <w:p w14:paraId="491072FA" w14:textId="77777777" w:rsidR="00E56B0B" w:rsidRPr="00AE481D" w:rsidRDefault="00E56B0B" w:rsidP="00203E7B">
            <w:pPr>
              <w:rPr>
                <w:b/>
              </w:rPr>
            </w:pPr>
            <w:r w:rsidRPr="00AE481D">
              <w:rPr>
                <w:b/>
              </w:rPr>
              <w:t>Date</w:t>
            </w:r>
          </w:p>
        </w:tc>
        <w:tc>
          <w:tcPr>
            <w:tcW w:w="7664" w:type="dxa"/>
            <w:shd w:val="clear" w:color="auto" w:fill="auto"/>
          </w:tcPr>
          <w:p w14:paraId="1CAB23DC" w14:textId="77777777" w:rsidR="00E56B0B" w:rsidRPr="00B731DA" w:rsidRDefault="00E56B0B" w:rsidP="00AE481D">
            <w:r w:rsidRPr="00B731DA">
              <w:t xml:space="preserve">Date de publication du document : </w:t>
            </w:r>
            <w:r w:rsidR="00326D5B" w:rsidRPr="00B731DA">
              <w:t xml:space="preserve">XX </w:t>
            </w:r>
            <w:r w:rsidR="00AE481D">
              <w:t>juin</w:t>
            </w:r>
            <w:r w:rsidRPr="00B731DA">
              <w:t xml:space="preserve"> 20</w:t>
            </w:r>
            <w:r w:rsidR="00AE481D">
              <w:t>22</w:t>
            </w:r>
          </w:p>
        </w:tc>
      </w:tr>
      <w:tr w:rsidR="00E56B0B" w14:paraId="5DF916C1" w14:textId="77777777" w:rsidTr="00AE481D">
        <w:tc>
          <w:tcPr>
            <w:tcW w:w="2179" w:type="dxa"/>
            <w:shd w:val="clear" w:color="auto" w:fill="auto"/>
          </w:tcPr>
          <w:p w14:paraId="7E3A90C5" w14:textId="77777777" w:rsidR="00E56B0B" w:rsidRPr="00AE481D" w:rsidRDefault="00E56B0B" w:rsidP="00203E7B">
            <w:pPr>
              <w:rPr>
                <w:b/>
              </w:rPr>
            </w:pPr>
            <w:r w:rsidRPr="00AE481D">
              <w:rPr>
                <w:b/>
              </w:rPr>
              <w:t>Sujet</w:t>
            </w:r>
          </w:p>
        </w:tc>
        <w:tc>
          <w:tcPr>
            <w:tcW w:w="7664" w:type="dxa"/>
            <w:shd w:val="clear" w:color="auto" w:fill="auto"/>
          </w:tcPr>
          <w:p w14:paraId="672A6B1B" w14:textId="1DD9499B" w:rsidR="00AE481D" w:rsidRDefault="00AE481D" w:rsidP="00AE481D">
            <w:pPr>
              <w:pStyle w:val="Corpsdetexte"/>
            </w:pPr>
            <w:r w:rsidRPr="002E04CA">
              <w:t>Ce présent document a pour objectif</w:t>
            </w:r>
            <w:del w:id="6" w:author="Marion Dumont" w:date="2022-06-03T14:57:00Z">
              <w:r w:rsidDel="00234731">
                <w:delText>s</w:delText>
              </w:r>
            </w:del>
            <w:r w:rsidRPr="002E04CA">
              <w:t xml:space="preserve"> de </w:t>
            </w:r>
            <w:r>
              <w:t>faire la synthèse des travaux préliminaires du Groupe de Travail CNIG sur la refonte des Géostandards risques</w:t>
            </w:r>
            <w:ins w:id="7" w:author="Marion Dumont" w:date="2022-06-03T14:57:00Z">
              <w:r w:rsidR="00234731">
                <w:t>,</w:t>
              </w:r>
            </w:ins>
            <w:r>
              <w:t xml:space="preserve"> visant à préciser le périmètre et les besoin</w:t>
            </w:r>
            <w:ins w:id="8" w:author="Marion Dumont" w:date="2022-06-03T14:57:00Z">
              <w:r w:rsidR="00234731">
                <w:t>s</w:t>
              </w:r>
            </w:ins>
            <w:r>
              <w:t xml:space="preserve"> pour ces nouveaux standards. Il définit ensuite les livrables et propose une méthode de travail pour le groupe pour parvenir à la rédaction de ces derniers.</w:t>
            </w:r>
          </w:p>
          <w:p w14:paraId="61CDCEAD" w14:textId="77777777" w:rsidR="00E56B0B" w:rsidRPr="00B731DA" w:rsidRDefault="00E56B0B" w:rsidP="00203E7B">
            <w:pPr>
              <w:rPr>
                <w:b/>
              </w:rPr>
            </w:pPr>
          </w:p>
        </w:tc>
      </w:tr>
      <w:tr w:rsidR="00E56B0B" w14:paraId="0F00085D" w14:textId="77777777" w:rsidTr="00AE481D">
        <w:tc>
          <w:tcPr>
            <w:tcW w:w="2179" w:type="dxa"/>
            <w:shd w:val="clear" w:color="auto" w:fill="auto"/>
          </w:tcPr>
          <w:p w14:paraId="6B814A1E" w14:textId="77777777" w:rsidR="00E56B0B" w:rsidRPr="00AE481D" w:rsidRDefault="00E56B0B" w:rsidP="00737FE3">
            <w:pPr>
              <w:rPr>
                <w:b/>
              </w:rPr>
            </w:pPr>
            <w:r w:rsidRPr="00AE481D">
              <w:rPr>
                <w:b/>
              </w:rPr>
              <w:t>Version</w:t>
            </w:r>
          </w:p>
        </w:tc>
        <w:tc>
          <w:tcPr>
            <w:tcW w:w="7664" w:type="dxa"/>
            <w:shd w:val="clear" w:color="auto" w:fill="auto"/>
          </w:tcPr>
          <w:p w14:paraId="64DF8E6D" w14:textId="0FC313D6" w:rsidR="00E56B0B" w:rsidRPr="00B731DA" w:rsidRDefault="00737FB3" w:rsidP="00EB6CAA">
            <w:pPr>
              <w:rPr>
                <w:b/>
              </w:rPr>
            </w:pPr>
            <w:r w:rsidRPr="00B731DA">
              <w:fldChar w:fldCharType="begin"/>
            </w:r>
            <w:r w:rsidRPr="00B731DA">
              <w:instrText xml:space="preserve"> COMMENTS </w:instrText>
            </w:r>
            <w:r w:rsidRPr="00B731DA">
              <w:fldChar w:fldCharType="separate"/>
            </w:r>
            <w:r w:rsidR="00AE481D">
              <w:t xml:space="preserve">version </w:t>
            </w:r>
            <w:del w:id="9" w:author="Gilles Cébélieu" w:date="2022-06-28T18:08:00Z">
              <w:r w:rsidR="00AE481D" w:rsidDel="00EB6CAA">
                <w:delText>0.</w:delText>
              </w:r>
            </w:del>
            <w:ins w:id="10" w:author="Gilles Cébélieu" w:date="2022-06-28T18:08:00Z">
              <w:r w:rsidR="00EB6CAA">
                <w:t>1.0</w:t>
              </w:r>
            </w:ins>
            <w:del w:id="11" w:author="Gilles Cébélieu" w:date="2022-06-28T18:08:00Z">
              <w:r w:rsidR="00AE481D" w:rsidDel="00EB6CAA">
                <w:delText>1</w:delText>
              </w:r>
            </w:del>
            <w:r w:rsidR="00AE481D">
              <w:t xml:space="preserve"> - </w:t>
            </w:r>
            <w:del w:id="12" w:author="Gilles Cébélieu" w:date="2022-06-28T18:08:00Z">
              <w:r w:rsidR="00AE481D" w:rsidDel="00EB6CAA">
                <w:delText xml:space="preserve">02 </w:delText>
              </w:r>
            </w:del>
            <w:ins w:id="13" w:author="Gilles Cébélieu" w:date="2022-06-28T18:08:00Z">
              <w:r w:rsidR="00261CB7">
                <w:t>2</w:t>
              </w:r>
            </w:ins>
            <w:ins w:id="14" w:author="Gilles Cébélieu" w:date="2022-06-28T18:09:00Z">
              <w:r w:rsidR="00261CB7">
                <w:t>9</w:t>
              </w:r>
            </w:ins>
            <w:ins w:id="15" w:author="Gilles Cébélieu" w:date="2022-06-28T18:08:00Z">
              <w:r w:rsidR="00EB6CAA">
                <w:t xml:space="preserve">/06 </w:t>
              </w:r>
            </w:ins>
            <w:r w:rsidR="00AE481D">
              <w:t>juin 2022</w:t>
            </w:r>
            <w:r w:rsidRPr="00B731DA">
              <w:fldChar w:fldCharType="end"/>
            </w:r>
          </w:p>
        </w:tc>
      </w:tr>
      <w:tr w:rsidR="00E56B0B" w14:paraId="7D986746" w14:textId="77777777" w:rsidTr="00AE481D">
        <w:tc>
          <w:tcPr>
            <w:tcW w:w="2179" w:type="dxa"/>
            <w:shd w:val="clear" w:color="auto" w:fill="auto"/>
          </w:tcPr>
          <w:p w14:paraId="10D7603A" w14:textId="77777777" w:rsidR="00E56B0B" w:rsidRPr="00AE481D" w:rsidRDefault="00E56B0B" w:rsidP="00203E7B">
            <w:pPr>
              <w:rPr>
                <w:b/>
              </w:rPr>
            </w:pPr>
            <w:r w:rsidRPr="00AE481D">
              <w:rPr>
                <w:b/>
              </w:rPr>
              <w:t>Note de version</w:t>
            </w:r>
          </w:p>
        </w:tc>
        <w:tc>
          <w:tcPr>
            <w:tcW w:w="7664" w:type="dxa"/>
            <w:shd w:val="clear" w:color="auto" w:fill="auto"/>
          </w:tcPr>
          <w:p w14:paraId="4BA37524" w14:textId="77777777" w:rsidR="00E56B0B" w:rsidRPr="00B731DA" w:rsidRDefault="00AE481D" w:rsidP="00737FE3">
            <w:pPr>
              <w:pStyle w:val="Contenudetableau"/>
            </w:pPr>
            <w:r>
              <w:t>Première version du document soumise à relecture et avis du groupe de travail</w:t>
            </w:r>
            <w:r w:rsidR="00A75C30" w:rsidRPr="00B731DA">
              <w:t xml:space="preserve"> </w:t>
            </w:r>
            <w:r w:rsidR="00E56B0B" w:rsidRPr="00B731DA">
              <w:t xml:space="preserve"> </w:t>
            </w:r>
          </w:p>
        </w:tc>
      </w:tr>
      <w:tr w:rsidR="00E56B0B" w14:paraId="6BB9E253" w14:textId="77777777" w:rsidTr="00AE481D">
        <w:trPr>
          <w:cantSplit/>
        </w:trPr>
        <w:tc>
          <w:tcPr>
            <w:tcW w:w="2179" w:type="dxa"/>
            <w:shd w:val="clear" w:color="auto" w:fill="auto"/>
          </w:tcPr>
          <w:p w14:paraId="23DE523C" w14:textId="77777777" w:rsidR="00E56B0B" w:rsidRPr="00AE481D" w:rsidRDefault="00E56B0B" w:rsidP="00737FE3">
            <w:pPr>
              <w:rPr>
                <w:b/>
              </w:rPr>
            </w:pPr>
          </w:p>
        </w:tc>
        <w:tc>
          <w:tcPr>
            <w:tcW w:w="7664" w:type="dxa"/>
            <w:shd w:val="clear" w:color="auto" w:fill="auto"/>
          </w:tcPr>
          <w:p w14:paraId="52E56223" w14:textId="77777777" w:rsidR="00E56B0B" w:rsidRPr="00B731DA" w:rsidRDefault="00E56B0B" w:rsidP="00A21246"/>
        </w:tc>
      </w:tr>
      <w:tr w:rsidR="00E56B0B" w14:paraId="1623AF5A" w14:textId="77777777" w:rsidTr="00AE481D">
        <w:tc>
          <w:tcPr>
            <w:tcW w:w="2179" w:type="dxa"/>
            <w:shd w:val="clear" w:color="auto" w:fill="auto"/>
          </w:tcPr>
          <w:p w14:paraId="5D936E8C" w14:textId="77777777" w:rsidR="00E56B0B" w:rsidRPr="00AE481D" w:rsidRDefault="00E56B0B" w:rsidP="00203E7B">
            <w:pPr>
              <w:rPr>
                <w:b/>
              </w:rPr>
            </w:pPr>
            <w:r w:rsidRPr="00AE481D">
              <w:rPr>
                <w:b/>
              </w:rPr>
              <w:t>Format</w:t>
            </w:r>
          </w:p>
        </w:tc>
        <w:tc>
          <w:tcPr>
            <w:tcW w:w="7664" w:type="dxa"/>
            <w:shd w:val="clear" w:color="auto" w:fill="auto"/>
          </w:tcPr>
          <w:p w14:paraId="485C2689" w14:textId="77777777" w:rsidR="00E56B0B" w:rsidRPr="00B731DA" w:rsidRDefault="00E56B0B" w:rsidP="00203E7B">
            <w:r w:rsidRPr="00B731DA">
              <w:t xml:space="preserve">Formats disponibles du fichier : </w:t>
            </w:r>
            <w:r w:rsidR="00DB3C76" w:rsidRPr="00B731DA">
              <w:t>Word (.</w:t>
            </w:r>
            <w:proofErr w:type="spellStart"/>
            <w:r w:rsidR="00DB3C76" w:rsidRPr="00B731DA">
              <w:t>doc</w:t>
            </w:r>
            <w:r w:rsidR="00AE481D">
              <w:t>x</w:t>
            </w:r>
            <w:proofErr w:type="spellEnd"/>
            <w:r w:rsidR="00DB3C76" w:rsidRPr="00B731DA">
              <w:t>)</w:t>
            </w:r>
          </w:p>
        </w:tc>
      </w:tr>
      <w:tr w:rsidR="00E56B0B" w14:paraId="67D63D4F" w14:textId="77777777" w:rsidTr="00AE481D">
        <w:tc>
          <w:tcPr>
            <w:tcW w:w="2179" w:type="dxa"/>
            <w:shd w:val="clear" w:color="auto" w:fill="auto"/>
          </w:tcPr>
          <w:p w14:paraId="6CD18102" w14:textId="77777777" w:rsidR="00C76E89" w:rsidRPr="00AE481D" w:rsidRDefault="00E56B0B" w:rsidP="00203E7B">
            <w:pPr>
              <w:rPr>
                <w:b/>
              </w:rPr>
            </w:pPr>
            <w:r w:rsidRPr="00AE481D">
              <w:rPr>
                <w:b/>
              </w:rPr>
              <w:t>Source</w:t>
            </w:r>
          </w:p>
        </w:tc>
        <w:tc>
          <w:tcPr>
            <w:tcW w:w="7664" w:type="dxa"/>
            <w:shd w:val="clear" w:color="auto" w:fill="auto"/>
          </w:tcPr>
          <w:p w14:paraId="07547A01" w14:textId="77777777" w:rsidR="00C76E89" w:rsidRPr="00B731DA" w:rsidRDefault="00C76E89" w:rsidP="006A3227"/>
        </w:tc>
      </w:tr>
      <w:tr w:rsidR="00E56B0B" w14:paraId="0E0AED7E" w14:textId="77777777" w:rsidTr="00AE481D">
        <w:tc>
          <w:tcPr>
            <w:tcW w:w="2179" w:type="dxa"/>
            <w:shd w:val="clear" w:color="auto" w:fill="auto"/>
          </w:tcPr>
          <w:p w14:paraId="7E85F433" w14:textId="77777777" w:rsidR="00E56B0B" w:rsidRPr="00AE481D" w:rsidRDefault="00E56B0B" w:rsidP="00203E7B">
            <w:pPr>
              <w:rPr>
                <w:b/>
              </w:rPr>
            </w:pPr>
            <w:r w:rsidRPr="00AE481D">
              <w:rPr>
                <w:b/>
              </w:rPr>
              <w:t>Droits</w:t>
            </w:r>
          </w:p>
        </w:tc>
        <w:tc>
          <w:tcPr>
            <w:tcW w:w="7664" w:type="dxa"/>
            <w:shd w:val="clear" w:color="auto" w:fill="auto"/>
          </w:tcPr>
          <w:p w14:paraId="7684880B" w14:textId="77777777" w:rsidR="00E56B0B" w:rsidRPr="00B731DA" w:rsidRDefault="00E56B0B" w:rsidP="00203E7B">
            <w:r w:rsidRPr="00B731DA">
              <w:t>CNIG</w:t>
            </w:r>
          </w:p>
        </w:tc>
      </w:tr>
    </w:tbl>
    <w:p w14:paraId="5043CB0F" w14:textId="77777777" w:rsidR="000F5D54" w:rsidRDefault="000F5D54" w:rsidP="00737FE3">
      <w:pPr>
        <w:pStyle w:val="En-tteitems"/>
      </w:pPr>
    </w:p>
    <w:p w14:paraId="3630CD18" w14:textId="77777777" w:rsidR="00E56B0B" w:rsidRDefault="000F5D54" w:rsidP="00737FE3">
      <w:pPr>
        <w:pStyle w:val="En-tteitems"/>
      </w:pPr>
      <w:r>
        <w:br w:type="page"/>
      </w:r>
      <w:r w:rsidR="00E56B0B">
        <w:lastRenderedPageBreak/>
        <w:t>Historique du document</w:t>
      </w:r>
    </w:p>
    <w:tbl>
      <w:tblPr>
        <w:tblW w:w="5000" w:type="pct"/>
        <w:tblLayout w:type="fixed"/>
        <w:tblCellMar>
          <w:left w:w="70" w:type="dxa"/>
          <w:right w:w="70" w:type="dxa"/>
        </w:tblCellMar>
        <w:tblLook w:val="0000" w:firstRow="0" w:lastRow="0" w:firstColumn="0" w:lastColumn="0" w:noHBand="0" w:noVBand="0"/>
      </w:tblPr>
      <w:tblGrid>
        <w:gridCol w:w="1063"/>
        <w:gridCol w:w="1134"/>
        <w:gridCol w:w="6633"/>
      </w:tblGrid>
      <w:tr w:rsidR="00EA187E" w14:paraId="425EAC49" w14:textId="77777777" w:rsidTr="00EA187E">
        <w:tc>
          <w:tcPr>
            <w:tcW w:w="602" w:type="pct"/>
            <w:tcBorders>
              <w:top w:val="single" w:sz="4" w:space="0" w:color="808080"/>
              <w:left w:val="single" w:sz="4" w:space="0" w:color="808080"/>
              <w:bottom w:val="single" w:sz="4" w:space="0" w:color="808080"/>
            </w:tcBorders>
            <w:shd w:val="clear" w:color="auto" w:fill="auto"/>
          </w:tcPr>
          <w:p w14:paraId="2AE331A5" w14:textId="77777777" w:rsidR="00EA187E" w:rsidRDefault="00EA187E" w:rsidP="00737FE3">
            <w:pPr>
              <w:pStyle w:val="Titredetableau"/>
            </w:pPr>
            <w:r>
              <w:t>Version</w:t>
            </w:r>
          </w:p>
        </w:tc>
        <w:tc>
          <w:tcPr>
            <w:tcW w:w="642" w:type="pct"/>
            <w:tcBorders>
              <w:top w:val="single" w:sz="4" w:space="0" w:color="808080"/>
              <w:left w:val="single" w:sz="4" w:space="0" w:color="808080"/>
              <w:bottom w:val="single" w:sz="4" w:space="0" w:color="808080"/>
            </w:tcBorders>
            <w:shd w:val="clear" w:color="auto" w:fill="auto"/>
          </w:tcPr>
          <w:p w14:paraId="5F3F821A" w14:textId="77777777" w:rsidR="00EA187E" w:rsidRDefault="00EA187E" w:rsidP="00A21246">
            <w:pPr>
              <w:pStyle w:val="Titredetableau"/>
            </w:pPr>
            <w:r>
              <w:t>Date</w:t>
            </w:r>
          </w:p>
        </w:tc>
        <w:tc>
          <w:tcPr>
            <w:tcW w:w="3756" w:type="pct"/>
            <w:tcBorders>
              <w:top w:val="single" w:sz="4" w:space="0" w:color="808080"/>
              <w:left w:val="single" w:sz="4" w:space="0" w:color="808080"/>
              <w:bottom w:val="single" w:sz="4" w:space="0" w:color="808080"/>
              <w:right w:val="single" w:sz="4" w:space="0" w:color="808080"/>
            </w:tcBorders>
            <w:shd w:val="clear" w:color="auto" w:fill="auto"/>
          </w:tcPr>
          <w:p w14:paraId="76B20447" w14:textId="77777777" w:rsidR="00EA187E" w:rsidRDefault="00EA187E" w:rsidP="005A5E2B">
            <w:pPr>
              <w:pStyle w:val="Titredetableau"/>
              <w:jc w:val="left"/>
            </w:pPr>
            <w:r>
              <w:t>Raison</w:t>
            </w:r>
          </w:p>
        </w:tc>
      </w:tr>
      <w:tr w:rsidR="00EA187E" w14:paraId="11719C22" w14:textId="77777777" w:rsidTr="00EA187E">
        <w:tc>
          <w:tcPr>
            <w:tcW w:w="602" w:type="pct"/>
            <w:tcBorders>
              <w:left w:val="single" w:sz="4" w:space="0" w:color="808080"/>
              <w:bottom w:val="single" w:sz="4" w:space="0" w:color="808080"/>
            </w:tcBorders>
            <w:shd w:val="clear" w:color="auto" w:fill="auto"/>
          </w:tcPr>
          <w:p w14:paraId="6F54A5A7" w14:textId="77777777" w:rsidR="00EA187E" w:rsidRDefault="00EA187E" w:rsidP="005A5E2B">
            <w:pPr>
              <w:pStyle w:val="Contenudetableau"/>
              <w:jc w:val="center"/>
            </w:pPr>
            <w:r>
              <w:t>0.1</w:t>
            </w:r>
          </w:p>
        </w:tc>
        <w:tc>
          <w:tcPr>
            <w:tcW w:w="642" w:type="pct"/>
            <w:tcBorders>
              <w:left w:val="single" w:sz="4" w:space="0" w:color="808080"/>
              <w:bottom w:val="single" w:sz="4" w:space="0" w:color="808080"/>
            </w:tcBorders>
            <w:shd w:val="clear" w:color="auto" w:fill="auto"/>
          </w:tcPr>
          <w:p w14:paraId="51B49BE2" w14:textId="77777777" w:rsidR="00EA187E" w:rsidRDefault="00EA187E" w:rsidP="005A5E2B">
            <w:pPr>
              <w:pStyle w:val="Contenudetableau"/>
              <w:jc w:val="center"/>
            </w:pPr>
            <w:r>
              <w:t>2 juin 2022</w:t>
            </w:r>
          </w:p>
        </w:tc>
        <w:tc>
          <w:tcPr>
            <w:tcW w:w="3756" w:type="pct"/>
            <w:tcBorders>
              <w:left w:val="single" w:sz="4" w:space="0" w:color="808080"/>
              <w:bottom w:val="single" w:sz="4" w:space="0" w:color="808080"/>
              <w:right w:val="single" w:sz="4" w:space="0" w:color="808080"/>
            </w:tcBorders>
            <w:shd w:val="clear" w:color="auto" w:fill="auto"/>
          </w:tcPr>
          <w:p w14:paraId="1806A660" w14:textId="77777777" w:rsidR="00EA187E" w:rsidRDefault="00EA187E" w:rsidP="00AE481D">
            <w:pPr>
              <w:pStyle w:val="Contenudetableau"/>
            </w:pPr>
            <w:r>
              <w:t xml:space="preserve">Première version pour relecture </w:t>
            </w:r>
            <w:r w:rsidR="00EA30C3">
              <w:t>et complément</w:t>
            </w:r>
            <w:r w:rsidR="00AE481D">
              <w:t>s</w:t>
            </w:r>
            <w:r w:rsidR="00EA30C3">
              <w:t xml:space="preserve"> </w:t>
            </w:r>
            <w:r>
              <w:t>par le Groupe de Travail</w:t>
            </w:r>
          </w:p>
        </w:tc>
      </w:tr>
      <w:tr w:rsidR="00EA187E" w14:paraId="07459315" w14:textId="77777777" w:rsidTr="00EA187E">
        <w:tc>
          <w:tcPr>
            <w:tcW w:w="602" w:type="pct"/>
            <w:tcBorders>
              <w:left w:val="single" w:sz="4" w:space="0" w:color="808080"/>
              <w:bottom w:val="single" w:sz="4" w:space="0" w:color="808080"/>
            </w:tcBorders>
            <w:shd w:val="clear" w:color="auto" w:fill="auto"/>
          </w:tcPr>
          <w:p w14:paraId="6537F28F" w14:textId="49DCB330" w:rsidR="00EA187E" w:rsidRDefault="00261CB7" w:rsidP="00354FAB">
            <w:pPr>
              <w:pStyle w:val="Contenudetableau"/>
              <w:jc w:val="center"/>
              <w:pPrChange w:id="16" w:author="Gilles Cébélieu" w:date="2022-06-29T13:02:00Z">
                <w:pPr>
                  <w:pStyle w:val="Contenudetableau"/>
                </w:pPr>
              </w:pPrChange>
            </w:pPr>
            <w:ins w:id="17" w:author="Gilles Cébélieu" w:date="2022-06-28T18:09:00Z">
              <w:r>
                <w:t>1.0</w:t>
              </w:r>
            </w:ins>
          </w:p>
        </w:tc>
        <w:tc>
          <w:tcPr>
            <w:tcW w:w="642" w:type="pct"/>
            <w:tcBorders>
              <w:left w:val="single" w:sz="4" w:space="0" w:color="808080"/>
              <w:bottom w:val="single" w:sz="4" w:space="0" w:color="808080"/>
            </w:tcBorders>
            <w:shd w:val="clear" w:color="auto" w:fill="auto"/>
          </w:tcPr>
          <w:p w14:paraId="6DFB9E20" w14:textId="0235ADBD" w:rsidR="00EA187E" w:rsidRDefault="00261CB7" w:rsidP="00203E7B">
            <w:pPr>
              <w:pStyle w:val="Contenudetableau"/>
            </w:pPr>
            <w:ins w:id="18" w:author="Gilles Cébélieu" w:date="2022-06-28T18:09:00Z">
              <w:r>
                <w:t>29 juin 2022</w:t>
              </w:r>
            </w:ins>
          </w:p>
        </w:tc>
        <w:tc>
          <w:tcPr>
            <w:tcW w:w="3756" w:type="pct"/>
            <w:tcBorders>
              <w:left w:val="single" w:sz="4" w:space="0" w:color="808080"/>
              <w:bottom w:val="single" w:sz="4" w:space="0" w:color="808080"/>
              <w:right w:val="single" w:sz="4" w:space="0" w:color="808080"/>
            </w:tcBorders>
            <w:shd w:val="clear" w:color="auto" w:fill="auto"/>
          </w:tcPr>
          <w:p w14:paraId="70DF9E56" w14:textId="5DB6776A" w:rsidR="00EA187E" w:rsidRDefault="00261CB7" w:rsidP="0005294E">
            <w:pPr>
              <w:pStyle w:val="Contenudetableau"/>
            </w:pPr>
            <w:ins w:id="19" w:author="Gilles Cébélieu" w:date="2022-06-28T18:09:00Z">
              <w:r>
                <w:t xml:space="preserve">Intégration des relectures et commentaires des membres du </w:t>
              </w:r>
            </w:ins>
            <w:ins w:id="20" w:author="Gilles Cébélieu" w:date="2022-06-28T18:10:00Z">
              <w:r>
                <w:t>GT</w:t>
              </w:r>
            </w:ins>
          </w:p>
        </w:tc>
      </w:tr>
      <w:tr w:rsidR="00EA187E" w14:paraId="44E871BC" w14:textId="77777777" w:rsidTr="00EA187E">
        <w:tc>
          <w:tcPr>
            <w:tcW w:w="602" w:type="pct"/>
            <w:tcBorders>
              <w:left w:val="single" w:sz="4" w:space="0" w:color="808080"/>
              <w:bottom w:val="single" w:sz="4" w:space="0" w:color="808080"/>
            </w:tcBorders>
            <w:shd w:val="clear" w:color="auto" w:fill="auto"/>
          </w:tcPr>
          <w:p w14:paraId="144A5D23"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738610EB"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637805D2" w14:textId="77777777" w:rsidR="00EA187E" w:rsidRDefault="00EA187E" w:rsidP="007D63CE">
            <w:pPr>
              <w:pStyle w:val="Contenudetableau"/>
            </w:pPr>
          </w:p>
        </w:tc>
      </w:tr>
      <w:tr w:rsidR="00EA187E" w14:paraId="463F29E8" w14:textId="77777777" w:rsidTr="00EA187E">
        <w:tc>
          <w:tcPr>
            <w:tcW w:w="602" w:type="pct"/>
            <w:tcBorders>
              <w:left w:val="single" w:sz="4" w:space="0" w:color="808080"/>
              <w:bottom w:val="single" w:sz="4" w:space="0" w:color="808080"/>
            </w:tcBorders>
            <w:shd w:val="clear" w:color="auto" w:fill="auto"/>
          </w:tcPr>
          <w:p w14:paraId="3B7B4B86"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3A0FF5F2"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5630AD66" w14:textId="77777777" w:rsidR="00EA187E" w:rsidRDefault="00EA187E" w:rsidP="007D63CE">
            <w:pPr>
              <w:pStyle w:val="Contenudetableau"/>
            </w:pPr>
          </w:p>
        </w:tc>
      </w:tr>
      <w:tr w:rsidR="00EA187E" w14:paraId="61829076" w14:textId="77777777" w:rsidTr="00EA187E">
        <w:tc>
          <w:tcPr>
            <w:tcW w:w="602" w:type="pct"/>
            <w:tcBorders>
              <w:left w:val="single" w:sz="4" w:space="0" w:color="808080"/>
              <w:bottom w:val="single" w:sz="4" w:space="0" w:color="808080"/>
            </w:tcBorders>
            <w:shd w:val="clear" w:color="auto" w:fill="auto"/>
          </w:tcPr>
          <w:p w14:paraId="2BA226A1"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17AD93B2" w14:textId="77777777" w:rsidR="00EA187E" w:rsidRDefault="00EA187E" w:rsidP="00307F12">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0DE4B5B7" w14:textId="77777777" w:rsidR="00EA187E" w:rsidRDefault="00EA187E" w:rsidP="007D63CE">
            <w:pPr>
              <w:pStyle w:val="Contenudetableau"/>
            </w:pPr>
          </w:p>
        </w:tc>
      </w:tr>
      <w:tr w:rsidR="00EA187E" w14:paraId="66204FF1" w14:textId="77777777" w:rsidTr="00EA187E">
        <w:tc>
          <w:tcPr>
            <w:tcW w:w="602" w:type="pct"/>
            <w:tcBorders>
              <w:left w:val="single" w:sz="4" w:space="0" w:color="808080"/>
              <w:bottom w:val="single" w:sz="4" w:space="0" w:color="808080"/>
            </w:tcBorders>
            <w:shd w:val="clear" w:color="auto" w:fill="auto"/>
          </w:tcPr>
          <w:p w14:paraId="2DBF0D7D" w14:textId="77777777" w:rsidR="00EA187E" w:rsidRDefault="00EA187E" w:rsidP="00DD6E60">
            <w:pPr>
              <w:pStyle w:val="Contenudetableau"/>
            </w:pPr>
          </w:p>
        </w:tc>
        <w:tc>
          <w:tcPr>
            <w:tcW w:w="642" w:type="pct"/>
            <w:tcBorders>
              <w:left w:val="single" w:sz="4" w:space="0" w:color="808080"/>
              <w:bottom w:val="single" w:sz="4" w:space="0" w:color="808080"/>
            </w:tcBorders>
            <w:shd w:val="clear" w:color="auto" w:fill="auto"/>
          </w:tcPr>
          <w:p w14:paraId="6B62F1B3"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02F2C34E" w14:textId="77777777" w:rsidR="00EA187E" w:rsidRDefault="00EA187E" w:rsidP="007D63CE">
            <w:pPr>
              <w:pStyle w:val="Contenudetableau"/>
            </w:pPr>
          </w:p>
        </w:tc>
      </w:tr>
    </w:tbl>
    <w:p w14:paraId="09195688" w14:textId="77777777" w:rsidR="00E56B0B" w:rsidRDefault="00E56B0B" w:rsidP="00737FE3">
      <w:pPr>
        <w:pStyle w:val="En-tteitems"/>
      </w:pPr>
      <w:r>
        <w:t>Objet du document</w:t>
      </w:r>
    </w:p>
    <w:p w14:paraId="0C10479F" w14:textId="03E6208F" w:rsidR="00E56B0B" w:rsidRDefault="00E56B0B" w:rsidP="00737FE3">
      <w:pPr>
        <w:pStyle w:val="Corpsdetexte"/>
      </w:pPr>
      <w:r>
        <w:t xml:space="preserve">Ce présent document a pour objectif de </w:t>
      </w:r>
      <w:r w:rsidR="002E04CA">
        <w:t>faire la synthèse des travaux préliminaires du Groupe de Travail CNIG sur la re</w:t>
      </w:r>
      <w:r w:rsidR="002141D7">
        <w:t xml:space="preserve">fonte des Géostandards risques </w:t>
      </w:r>
      <w:r w:rsidR="002E04CA">
        <w:t>visant à préciser le</w:t>
      </w:r>
      <w:r w:rsidR="004201BC">
        <w:t xml:space="preserve"> périmètre et les besoins pour l</w:t>
      </w:r>
      <w:r w:rsidR="002E04CA">
        <w:t>es nouveaux standards. Il définit ensuite les livrables et propose une méthode de travail pour le groupe pour parvenir à la rédaction de ces derniers.</w:t>
      </w:r>
    </w:p>
    <w:p w14:paraId="680A4E5D" w14:textId="77777777" w:rsidR="002E04CA" w:rsidRDefault="002E04CA" w:rsidP="00737FE3">
      <w:pPr>
        <w:pStyle w:val="Corpsdetexte"/>
      </w:pPr>
    </w:p>
    <w:p w14:paraId="4931FAEB" w14:textId="77777777" w:rsidR="00745097" w:rsidRDefault="00745097" w:rsidP="00745097">
      <w:pPr>
        <w:pStyle w:val="En-tteitems"/>
      </w:pPr>
      <w:r>
        <w:t>Contributeurs</w:t>
      </w:r>
    </w:p>
    <w:tbl>
      <w:tblPr>
        <w:tblW w:w="5000" w:type="pct"/>
        <w:tblLayout w:type="fixed"/>
        <w:tblCellMar>
          <w:left w:w="70" w:type="dxa"/>
          <w:right w:w="70" w:type="dxa"/>
        </w:tblCellMar>
        <w:tblLook w:val="04A0" w:firstRow="1" w:lastRow="0" w:firstColumn="1" w:lastColumn="0" w:noHBand="0" w:noVBand="1"/>
      </w:tblPr>
      <w:tblGrid>
        <w:gridCol w:w="1488"/>
        <w:gridCol w:w="1558"/>
        <w:gridCol w:w="5784"/>
        <w:tblGridChange w:id="21">
          <w:tblGrid>
            <w:gridCol w:w="1488"/>
            <w:gridCol w:w="1558"/>
            <w:gridCol w:w="5784"/>
          </w:tblGrid>
        </w:tblGridChange>
      </w:tblGrid>
      <w:tr w:rsidR="00DC40B6" w:rsidRPr="00CD0E5A" w14:paraId="5D213840" w14:textId="77777777" w:rsidTr="004B5E67">
        <w:trPr>
          <w:trHeight w:val="283"/>
        </w:trPr>
        <w:tc>
          <w:tcPr>
            <w:tcW w:w="843" w:type="pct"/>
            <w:tcBorders>
              <w:top w:val="single" w:sz="4" w:space="0" w:color="auto"/>
              <w:left w:val="single" w:sz="4" w:space="0" w:color="auto"/>
              <w:bottom w:val="single" w:sz="4" w:space="0" w:color="auto"/>
              <w:right w:val="single" w:sz="4" w:space="0" w:color="auto"/>
            </w:tcBorders>
            <w:shd w:val="clear" w:color="auto" w:fill="C6D9F1"/>
            <w:noWrap/>
            <w:vAlign w:val="bottom"/>
          </w:tcPr>
          <w:p w14:paraId="4134A460" w14:textId="77777777" w:rsidR="00DC40B6" w:rsidRPr="004B5E67" w:rsidRDefault="00DC40B6" w:rsidP="00CD0E5A">
            <w:pPr>
              <w:widowControl/>
              <w:suppressAutoHyphens w:val="0"/>
              <w:jc w:val="left"/>
              <w:textAlignment w:val="auto"/>
              <w:rPr>
                <w:rFonts w:eastAsia="Times New Roman"/>
                <w:b/>
                <w:color w:val="000000"/>
                <w:kern w:val="0"/>
                <w:sz w:val="18"/>
                <w:szCs w:val="18"/>
                <w:lang w:eastAsia="fr-FR"/>
              </w:rPr>
            </w:pPr>
            <w:r w:rsidRPr="004B5E67">
              <w:rPr>
                <w:rFonts w:eastAsia="Times New Roman"/>
                <w:b/>
                <w:color w:val="000000"/>
                <w:kern w:val="0"/>
                <w:sz w:val="18"/>
                <w:szCs w:val="18"/>
                <w:lang w:eastAsia="fr-FR"/>
              </w:rPr>
              <w:t>Nom</w:t>
            </w:r>
          </w:p>
        </w:tc>
        <w:tc>
          <w:tcPr>
            <w:tcW w:w="882" w:type="pct"/>
            <w:tcBorders>
              <w:top w:val="single" w:sz="4" w:space="0" w:color="auto"/>
              <w:left w:val="nil"/>
              <w:bottom w:val="single" w:sz="4" w:space="0" w:color="auto"/>
              <w:right w:val="single" w:sz="4" w:space="0" w:color="auto"/>
            </w:tcBorders>
            <w:shd w:val="clear" w:color="auto" w:fill="C6D9F1"/>
            <w:noWrap/>
            <w:vAlign w:val="bottom"/>
          </w:tcPr>
          <w:p w14:paraId="08C35E3C" w14:textId="77777777" w:rsidR="00DC40B6" w:rsidRPr="004B5E67" w:rsidRDefault="00DC40B6" w:rsidP="00CD0E5A">
            <w:pPr>
              <w:widowControl/>
              <w:suppressAutoHyphens w:val="0"/>
              <w:jc w:val="left"/>
              <w:textAlignment w:val="auto"/>
              <w:rPr>
                <w:rFonts w:eastAsia="Times New Roman"/>
                <w:b/>
                <w:color w:val="000000"/>
                <w:kern w:val="0"/>
                <w:sz w:val="18"/>
                <w:szCs w:val="18"/>
                <w:lang w:eastAsia="fr-FR"/>
              </w:rPr>
            </w:pPr>
            <w:r w:rsidRPr="004B5E67">
              <w:rPr>
                <w:rFonts w:eastAsia="Times New Roman"/>
                <w:b/>
                <w:color w:val="000000"/>
                <w:kern w:val="0"/>
                <w:sz w:val="18"/>
                <w:szCs w:val="18"/>
                <w:lang w:eastAsia="fr-FR"/>
              </w:rPr>
              <w:t>Prénom</w:t>
            </w:r>
          </w:p>
        </w:tc>
        <w:tc>
          <w:tcPr>
            <w:tcW w:w="3275" w:type="pct"/>
            <w:tcBorders>
              <w:top w:val="single" w:sz="4" w:space="0" w:color="auto"/>
              <w:left w:val="nil"/>
              <w:bottom w:val="single" w:sz="4" w:space="0" w:color="auto"/>
              <w:right w:val="single" w:sz="4" w:space="0" w:color="auto"/>
            </w:tcBorders>
            <w:shd w:val="clear" w:color="auto" w:fill="C6D9F1"/>
            <w:noWrap/>
            <w:vAlign w:val="bottom"/>
          </w:tcPr>
          <w:p w14:paraId="6C01B90D" w14:textId="77777777" w:rsidR="00DC40B6" w:rsidRPr="004B5E67" w:rsidRDefault="00DC40B6" w:rsidP="00CD0E5A">
            <w:pPr>
              <w:widowControl/>
              <w:suppressAutoHyphens w:val="0"/>
              <w:jc w:val="left"/>
              <w:textAlignment w:val="auto"/>
              <w:rPr>
                <w:rFonts w:eastAsia="Times New Roman"/>
                <w:b/>
                <w:color w:val="000000"/>
                <w:kern w:val="0"/>
                <w:sz w:val="18"/>
                <w:szCs w:val="18"/>
                <w:lang w:eastAsia="fr-FR"/>
              </w:rPr>
            </w:pPr>
            <w:r w:rsidRPr="004B5E67">
              <w:rPr>
                <w:rFonts w:eastAsia="Times New Roman"/>
                <w:b/>
                <w:color w:val="000000"/>
                <w:kern w:val="0"/>
                <w:sz w:val="18"/>
                <w:szCs w:val="18"/>
                <w:lang w:eastAsia="fr-FR"/>
              </w:rPr>
              <w:t>Affiliation</w:t>
            </w:r>
          </w:p>
        </w:tc>
      </w:tr>
      <w:tr w:rsidR="00CD0E5A" w:rsidRPr="00CD0E5A" w14:paraId="168DCD3B" w14:textId="77777777" w:rsidTr="004B5E67">
        <w:trPr>
          <w:trHeight w:val="283"/>
        </w:trPr>
        <w:tc>
          <w:tcPr>
            <w:tcW w:w="84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66269"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Cébélieu</w:t>
            </w:r>
          </w:p>
        </w:tc>
        <w:tc>
          <w:tcPr>
            <w:tcW w:w="882" w:type="pct"/>
            <w:tcBorders>
              <w:top w:val="single" w:sz="4" w:space="0" w:color="auto"/>
              <w:left w:val="nil"/>
              <w:bottom w:val="single" w:sz="4" w:space="0" w:color="auto"/>
              <w:right w:val="single" w:sz="4" w:space="0" w:color="auto"/>
            </w:tcBorders>
            <w:shd w:val="clear" w:color="auto" w:fill="auto"/>
            <w:noWrap/>
            <w:vAlign w:val="bottom"/>
            <w:hideMark/>
          </w:tcPr>
          <w:p w14:paraId="3DD4D9FA"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Gilles</w:t>
            </w:r>
          </w:p>
        </w:tc>
        <w:tc>
          <w:tcPr>
            <w:tcW w:w="3275" w:type="pct"/>
            <w:tcBorders>
              <w:top w:val="single" w:sz="4" w:space="0" w:color="auto"/>
              <w:left w:val="nil"/>
              <w:bottom w:val="single" w:sz="4" w:space="0" w:color="auto"/>
              <w:right w:val="single" w:sz="4" w:space="0" w:color="auto"/>
            </w:tcBorders>
            <w:shd w:val="clear" w:color="auto" w:fill="auto"/>
            <w:noWrap/>
            <w:vAlign w:val="bottom"/>
            <w:hideMark/>
          </w:tcPr>
          <w:p w14:paraId="1B23B975"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IGN</w:t>
            </w:r>
          </w:p>
        </w:tc>
      </w:tr>
      <w:tr w:rsidR="00CD0E5A" w:rsidRPr="00CD0E5A" w14:paraId="3F27BCFF" w14:textId="77777777" w:rsidTr="004B5E67">
        <w:trPr>
          <w:trHeight w:val="283"/>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14:paraId="15940E97"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Lenain</w:t>
            </w:r>
          </w:p>
        </w:tc>
        <w:tc>
          <w:tcPr>
            <w:tcW w:w="882" w:type="pct"/>
            <w:tcBorders>
              <w:top w:val="nil"/>
              <w:left w:val="nil"/>
              <w:bottom w:val="single" w:sz="4" w:space="0" w:color="auto"/>
              <w:right w:val="single" w:sz="4" w:space="0" w:color="auto"/>
            </w:tcBorders>
            <w:shd w:val="clear" w:color="auto" w:fill="auto"/>
            <w:noWrap/>
            <w:vAlign w:val="bottom"/>
            <w:hideMark/>
          </w:tcPr>
          <w:p w14:paraId="5BCE2827"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Alison</w:t>
            </w:r>
          </w:p>
        </w:tc>
        <w:tc>
          <w:tcPr>
            <w:tcW w:w="3275" w:type="pct"/>
            <w:tcBorders>
              <w:top w:val="nil"/>
              <w:left w:val="nil"/>
              <w:bottom w:val="single" w:sz="4" w:space="0" w:color="auto"/>
              <w:right w:val="single" w:sz="4" w:space="0" w:color="auto"/>
            </w:tcBorders>
            <w:shd w:val="clear" w:color="auto" w:fill="auto"/>
            <w:noWrap/>
            <w:vAlign w:val="bottom"/>
            <w:hideMark/>
          </w:tcPr>
          <w:p w14:paraId="04BC5884"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IGN</w:t>
            </w:r>
          </w:p>
        </w:tc>
      </w:tr>
      <w:tr w:rsidR="00354FAB" w:rsidRPr="00CD0E5A" w14:paraId="19219836" w14:textId="77777777" w:rsidTr="00354FAB">
        <w:tblPrEx>
          <w:tblW w:w="5000" w:type="pct"/>
          <w:tblLayout w:type="fixed"/>
          <w:tblCellMar>
            <w:left w:w="70" w:type="dxa"/>
            <w:right w:w="70" w:type="dxa"/>
          </w:tblCellMar>
          <w:tblPrExChange w:id="22" w:author="Gilles Cébélieu" w:date="2022-06-29T13:01:00Z">
            <w:tblPrEx>
              <w:tblW w:w="5000" w:type="pct"/>
              <w:tblLayout w:type="fixed"/>
              <w:tblCellMar>
                <w:left w:w="70" w:type="dxa"/>
                <w:right w:w="70" w:type="dxa"/>
              </w:tblCellMar>
            </w:tblPrEx>
          </w:tblPrExChange>
        </w:tblPrEx>
        <w:trPr>
          <w:trHeight w:val="283"/>
          <w:trPrChange w:id="23" w:author="Gilles Cébélieu" w:date="2022-06-29T13:01:00Z">
            <w:trPr>
              <w:trHeight w:val="283"/>
            </w:trPr>
          </w:trPrChange>
        </w:trPr>
        <w:tc>
          <w:tcPr>
            <w:tcW w:w="843" w:type="pct"/>
            <w:tcBorders>
              <w:top w:val="nil"/>
              <w:left w:val="single" w:sz="4" w:space="0" w:color="auto"/>
              <w:bottom w:val="single" w:sz="4" w:space="0" w:color="auto"/>
              <w:right w:val="single" w:sz="4" w:space="0" w:color="auto"/>
            </w:tcBorders>
            <w:shd w:val="clear" w:color="auto" w:fill="auto"/>
            <w:noWrap/>
            <w:tcPrChange w:id="24" w:author="Gilles Cébélieu" w:date="2022-06-29T13:01:00Z">
              <w:tcPr>
                <w:tcW w:w="843" w:type="pct"/>
                <w:tcBorders>
                  <w:top w:val="nil"/>
                  <w:left w:val="single" w:sz="4" w:space="0" w:color="auto"/>
                  <w:bottom w:val="single" w:sz="4" w:space="0" w:color="auto"/>
                  <w:right w:val="single" w:sz="4" w:space="0" w:color="auto"/>
                </w:tcBorders>
                <w:shd w:val="clear" w:color="auto" w:fill="auto"/>
                <w:noWrap/>
                <w:vAlign w:val="bottom"/>
              </w:tcPr>
            </w:tcPrChange>
          </w:tcPr>
          <w:p w14:paraId="296FEF7D" w14:textId="67E10846" w:rsidR="00354FAB" w:rsidRPr="004B5E67" w:rsidRDefault="00354FAB" w:rsidP="00CD0E5A">
            <w:pPr>
              <w:widowControl/>
              <w:suppressAutoHyphens w:val="0"/>
              <w:jc w:val="left"/>
              <w:textAlignment w:val="auto"/>
              <w:rPr>
                <w:rFonts w:eastAsia="Times New Roman"/>
                <w:color w:val="000000"/>
                <w:kern w:val="0"/>
                <w:sz w:val="18"/>
                <w:szCs w:val="18"/>
                <w:lang w:eastAsia="fr-FR"/>
              </w:rPr>
            </w:pPr>
            <w:ins w:id="25" w:author="Gilles Cébélieu" w:date="2022-06-29T13:01:00Z">
              <w:r w:rsidRPr="00C4648E">
                <w:t>Besson Stanislas</w:t>
              </w:r>
            </w:ins>
          </w:p>
        </w:tc>
        <w:tc>
          <w:tcPr>
            <w:tcW w:w="882" w:type="pct"/>
            <w:tcBorders>
              <w:top w:val="nil"/>
              <w:left w:val="nil"/>
              <w:bottom w:val="single" w:sz="4" w:space="0" w:color="auto"/>
              <w:right w:val="single" w:sz="4" w:space="0" w:color="auto"/>
            </w:tcBorders>
            <w:shd w:val="clear" w:color="auto" w:fill="auto"/>
            <w:noWrap/>
            <w:tcPrChange w:id="26" w:author="Gilles Cébélieu" w:date="2022-06-29T13:01:00Z">
              <w:tcPr>
                <w:tcW w:w="882" w:type="pct"/>
                <w:tcBorders>
                  <w:top w:val="nil"/>
                  <w:left w:val="nil"/>
                  <w:bottom w:val="single" w:sz="4" w:space="0" w:color="auto"/>
                  <w:right w:val="single" w:sz="4" w:space="0" w:color="auto"/>
                </w:tcBorders>
                <w:shd w:val="clear" w:color="auto" w:fill="auto"/>
                <w:noWrap/>
                <w:vAlign w:val="bottom"/>
              </w:tcPr>
            </w:tcPrChange>
          </w:tcPr>
          <w:p w14:paraId="7194DBDC" w14:textId="3F07627C" w:rsidR="00354FAB" w:rsidRPr="004B5E67" w:rsidRDefault="00354FAB" w:rsidP="00CD0E5A">
            <w:pPr>
              <w:widowControl/>
              <w:suppressAutoHyphens w:val="0"/>
              <w:jc w:val="left"/>
              <w:textAlignment w:val="auto"/>
              <w:rPr>
                <w:rFonts w:eastAsia="Times New Roman"/>
                <w:color w:val="000000"/>
                <w:kern w:val="0"/>
                <w:sz w:val="18"/>
                <w:szCs w:val="18"/>
                <w:lang w:eastAsia="fr-FR"/>
              </w:rPr>
            </w:pPr>
            <w:ins w:id="27" w:author="Gilles Cébélieu" w:date="2022-06-29T13:01:00Z">
              <w:r w:rsidRPr="00C4648E">
                <w:t>DDT 38</w:t>
              </w:r>
            </w:ins>
          </w:p>
        </w:tc>
        <w:tc>
          <w:tcPr>
            <w:tcW w:w="3275" w:type="pct"/>
            <w:tcBorders>
              <w:top w:val="nil"/>
              <w:left w:val="nil"/>
              <w:bottom w:val="single" w:sz="4" w:space="0" w:color="auto"/>
              <w:right w:val="single" w:sz="4" w:space="0" w:color="auto"/>
            </w:tcBorders>
            <w:shd w:val="clear" w:color="auto" w:fill="auto"/>
            <w:noWrap/>
            <w:tcPrChange w:id="28" w:author="Gilles Cébélieu" w:date="2022-06-29T13:01:00Z">
              <w:tcPr>
                <w:tcW w:w="3275" w:type="pct"/>
                <w:tcBorders>
                  <w:top w:val="nil"/>
                  <w:left w:val="nil"/>
                  <w:bottom w:val="single" w:sz="4" w:space="0" w:color="auto"/>
                  <w:right w:val="single" w:sz="4" w:space="0" w:color="auto"/>
                </w:tcBorders>
                <w:shd w:val="clear" w:color="auto" w:fill="auto"/>
                <w:noWrap/>
                <w:vAlign w:val="bottom"/>
              </w:tcPr>
            </w:tcPrChange>
          </w:tcPr>
          <w:p w14:paraId="769D0D3C" w14:textId="195A0EF5" w:rsidR="00354FAB" w:rsidRPr="004B5E67" w:rsidRDefault="00354FAB" w:rsidP="00CD0E5A">
            <w:pPr>
              <w:widowControl/>
              <w:suppressAutoHyphens w:val="0"/>
              <w:jc w:val="left"/>
              <w:textAlignment w:val="auto"/>
              <w:rPr>
                <w:rFonts w:eastAsia="Times New Roman"/>
                <w:color w:val="000000"/>
                <w:kern w:val="0"/>
                <w:sz w:val="18"/>
                <w:szCs w:val="18"/>
                <w:lang w:eastAsia="fr-FR"/>
              </w:rPr>
            </w:pPr>
            <w:ins w:id="29" w:author="Gilles Cébélieu" w:date="2022-06-29T13:01:00Z">
              <w:r w:rsidRPr="00C4648E">
                <w:t>Relecture / Commentaires</w:t>
              </w:r>
            </w:ins>
          </w:p>
        </w:tc>
      </w:tr>
      <w:tr w:rsidR="00354FAB" w:rsidRPr="00CD0E5A" w14:paraId="54CD245A" w14:textId="77777777" w:rsidTr="00354FAB">
        <w:tblPrEx>
          <w:tblW w:w="5000" w:type="pct"/>
          <w:tblLayout w:type="fixed"/>
          <w:tblCellMar>
            <w:left w:w="70" w:type="dxa"/>
            <w:right w:w="70" w:type="dxa"/>
          </w:tblCellMar>
          <w:tblPrExChange w:id="30" w:author="Gilles Cébélieu" w:date="2022-06-29T13:01:00Z">
            <w:tblPrEx>
              <w:tblW w:w="5000" w:type="pct"/>
              <w:tblLayout w:type="fixed"/>
              <w:tblCellMar>
                <w:left w:w="70" w:type="dxa"/>
                <w:right w:w="70" w:type="dxa"/>
              </w:tblCellMar>
            </w:tblPrEx>
          </w:tblPrExChange>
        </w:tblPrEx>
        <w:trPr>
          <w:trHeight w:val="283"/>
          <w:trPrChange w:id="31" w:author="Gilles Cébélieu" w:date="2022-06-29T13:01:00Z">
            <w:trPr>
              <w:trHeight w:val="283"/>
            </w:trPr>
          </w:trPrChange>
        </w:trPr>
        <w:tc>
          <w:tcPr>
            <w:tcW w:w="843" w:type="pct"/>
            <w:tcBorders>
              <w:top w:val="nil"/>
              <w:left w:val="single" w:sz="4" w:space="0" w:color="auto"/>
              <w:bottom w:val="single" w:sz="4" w:space="0" w:color="auto"/>
              <w:right w:val="single" w:sz="4" w:space="0" w:color="auto"/>
            </w:tcBorders>
            <w:shd w:val="clear" w:color="auto" w:fill="auto"/>
            <w:noWrap/>
            <w:tcPrChange w:id="32" w:author="Gilles Cébélieu" w:date="2022-06-29T13:01:00Z">
              <w:tcPr>
                <w:tcW w:w="843" w:type="pct"/>
                <w:tcBorders>
                  <w:top w:val="nil"/>
                  <w:left w:val="single" w:sz="4" w:space="0" w:color="auto"/>
                  <w:bottom w:val="single" w:sz="4" w:space="0" w:color="auto"/>
                  <w:right w:val="single" w:sz="4" w:space="0" w:color="auto"/>
                </w:tcBorders>
                <w:shd w:val="clear" w:color="auto" w:fill="auto"/>
                <w:noWrap/>
                <w:vAlign w:val="bottom"/>
              </w:tcPr>
            </w:tcPrChange>
          </w:tcPr>
          <w:p w14:paraId="1231BE67" w14:textId="2EFC93AA" w:rsidR="00354FAB" w:rsidRPr="004B5E67" w:rsidRDefault="00354FAB" w:rsidP="00CD0E5A">
            <w:pPr>
              <w:widowControl/>
              <w:suppressAutoHyphens w:val="0"/>
              <w:jc w:val="left"/>
              <w:textAlignment w:val="auto"/>
              <w:rPr>
                <w:rFonts w:eastAsia="Times New Roman"/>
                <w:color w:val="000000"/>
                <w:kern w:val="0"/>
                <w:sz w:val="18"/>
                <w:szCs w:val="18"/>
                <w:lang w:eastAsia="fr-FR"/>
              </w:rPr>
            </w:pPr>
            <w:proofErr w:type="spellStart"/>
            <w:ins w:id="33" w:author="Gilles Cébélieu" w:date="2022-06-29T13:01:00Z">
              <w:r w:rsidRPr="00C4648E">
                <w:t>Chretien</w:t>
              </w:r>
              <w:proofErr w:type="spellEnd"/>
              <w:r w:rsidRPr="00C4648E">
                <w:t xml:space="preserve"> Guillaume</w:t>
              </w:r>
            </w:ins>
          </w:p>
        </w:tc>
        <w:tc>
          <w:tcPr>
            <w:tcW w:w="882" w:type="pct"/>
            <w:tcBorders>
              <w:top w:val="nil"/>
              <w:left w:val="nil"/>
              <w:bottom w:val="single" w:sz="4" w:space="0" w:color="auto"/>
              <w:right w:val="single" w:sz="4" w:space="0" w:color="auto"/>
            </w:tcBorders>
            <w:shd w:val="clear" w:color="auto" w:fill="auto"/>
            <w:noWrap/>
            <w:tcPrChange w:id="34" w:author="Gilles Cébélieu" w:date="2022-06-29T13:01:00Z">
              <w:tcPr>
                <w:tcW w:w="882" w:type="pct"/>
                <w:tcBorders>
                  <w:top w:val="nil"/>
                  <w:left w:val="nil"/>
                  <w:bottom w:val="single" w:sz="4" w:space="0" w:color="auto"/>
                  <w:right w:val="single" w:sz="4" w:space="0" w:color="auto"/>
                </w:tcBorders>
                <w:shd w:val="clear" w:color="auto" w:fill="auto"/>
                <w:noWrap/>
                <w:vAlign w:val="bottom"/>
              </w:tcPr>
            </w:tcPrChange>
          </w:tcPr>
          <w:p w14:paraId="36FEB5B0" w14:textId="2AB99F40" w:rsidR="00354FAB" w:rsidRPr="004B5E67" w:rsidRDefault="00354FAB" w:rsidP="00CD0E5A">
            <w:pPr>
              <w:widowControl/>
              <w:suppressAutoHyphens w:val="0"/>
              <w:jc w:val="left"/>
              <w:textAlignment w:val="auto"/>
              <w:rPr>
                <w:rFonts w:eastAsia="Times New Roman"/>
                <w:color w:val="000000"/>
                <w:kern w:val="0"/>
                <w:sz w:val="18"/>
                <w:szCs w:val="18"/>
                <w:lang w:eastAsia="fr-FR"/>
              </w:rPr>
            </w:pPr>
            <w:ins w:id="35" w:author="Gilles Cébélieu" w:date="2022-06-29T13:01:00Z">
              <w:r w:rsidRPr="00C4648E">
                <w:t>DDTM 76</w:t>
              </w:r>
            </w:ins>
          </w:p>
        </w:tc>
        <w:tc>
          <w:tcPr>
            <w:tcW w:w="3275" w:type="pct"/>
            <w:tcBorders>
              <w:top w:val="nil"/>
              <w:left w:val="nil"/>
              <w:bottom w:val="single" w:sz="4" w:space="0" w:color="auto"/>
              <w:right w:val="single" w:sz="4" w:space="0" w:color="auto"/>
            </w:tcBorders>
            <w:shd w:val="clear" w:color="auto" w:fill="auto"/>
            <w:noWrap/>
            <w:tcPrChange w:id="36" w:author="Gilles Cébélieu" w:date="2022-06-29T13:01:00Z">
              <w:tcPr>
                <w:tcW w:w="3275" w:type="pct"/>
                <w:tcBorders>
                  <w:top w:val="nil"/>
                  <w:left w:val="nil"/>
                  <w:bottom w:val="single" w:sz="4" w:space="0" w:color="auto"/>
                  <w:right w:val="single" w:sz="4" w:space="0" w:color="auto"/>
                </w:tcBorders>
                <w:shd w:val="clear" w:color="auto" w:fill="auto"/>
                <w:noWrap/>
                <w:vAlign w:val="bottom"/>
              </w:tcPr>
            </w:tcPrChange>
          </w:tcPr>
          <w:p w14:paraId="30D7AA69" w14:textId="2E1F2076" w:rsidR="00354FAB" w:rsidRPr="004B5E67" w:rsidRDefault="00354FAB" w:rsidP="00CD0E5A">
            <w:pPr>
              <w:widowControl/>
              <w:suppressAutoHyphens w:val="0"/>
              <w:jc w:val="left"/>
              <w:textAlignment w:val="auto"/>
              <w:rPr>
                <w:rFonts w:eastAsia="Times New Roman"/>
                <w:color w:val="000000"/>
                <w:kern w:val="0"/>
                <w:sz w:val="18"/>
                <w:szCs w:val="18"/>
                <w:lang w:eastAsia="fr-FR"/>
              </w:rPr>
            </w:pPr>
            <w:ins w:id="37" w:author="Gilles Cébélieu" w:date="2022-06-29T13:01:00Z">
              <w:r w:rsidRPr="00C4648E">
                <w:t>Relecture / Commentaires</w:t>
              </w:r>
            </w:ins>
          </w:p>
        </w:tc>
      </w:tr>
      <w:tr w:rsidR="00354FAB" w:rsidRPr="00CD0E5A" w14:paraId="1A1EB7EB" w14:textId="77777777" w:rsidTr="00354FAB">
        <w:tblPrEx>
          <w:tblW w:w="5000" w:type="pct"/>
          <w:tblLayout w:type="fixed"/>
          <w:tblCellMar>
            <w:left w:w="70" w:type="dxa"/>
            <w:right w:w="70" w:type="dxa"/>
          </w:tblCellMar>
          <w:tblPrExChange w:id="38" w:author="Gilles Cébélieu" w:date="2022-06-29T13:01:00Z">
            <w:tblPrEx>
              <w:tblW w:w="5000" w:type="pct"/>
              <w:tblLayout w:type="fixed"/>
              <w:tblCellMar>
                <w:left w:w="70" w:type="dxa"/>
                <w:right w:w="70" w:type="dxa"/>
              </w:tblCellMar>
            </w:tblPrEx>
          </w:tblPrExChange>
        </w:tblPrEx>
        <w:trPr>
          <w:trHeight w:val="283"/>
          <w:ins w:id="39" w:author="Gilles Cébélieu" w:date="2022-06-29T13:01:00Z"/>
          <w:trPrChange w:id="40" w:author="Gilles Cébélieu" w:date="2022-06-29T13:01:00Z">
            <w:trPr>
              <w:trHeight w:val="283"/>
            </w:trPr>
          </w:trPrChange>
        </w:trPr>
        <w:tc>
          <w:tcPr>
            <w:tcW w:w="843" w:type="pct"/>
            <w:tcBorders>
              <w:top w:val="nil"/>
              <w:left w:val="single" w:sz="4" w:space="0" w:color="auto"/>
              <w:bottom w:val="single" w:sz="4" w:space="0" w:color="auto"/>
              <w:right w:val="single" w:sz="4" w:space="0" w:color="auto"/>
            </w:tcBorders>
            <w:shd w:val="clear" w:color="auto" w:fill="auto"/>
            <w:noWrap/>
            <w:tcPrChange w:id="41" w:author="Gilles Cébélieu" w:date="2022-06-29T13:01:00Z">
              <w:tcPr>
                <w:tcW w:w="843" w:type="pct"/>
                <w:tcBorders>
                  <w:top w:val="nil"/>
                  <w:left w:val="single" w:sz="4" w:space="0" w:color="auto"/>
                  <w:bottom w:val="single" w:sz="4" w:space="0" w:color="auto"/>
                  <w:right w:val="single" w:sz="4" w:space="0" w:color="auto"/>
                </w:tcBorders>
                <w:shd w:val="clear" w:color="auto" w:fill="auto"/>
                <w:noWrap/>
                <w:vAlign w:val="bottom"/>
              </w:tcPr>
            </w:tcPrChange>
          </w:tcPr>
          <w:p w14:paraId="25A8BD68" w14:textId="7B2D09E8" w:rsidR="00354FAB" w:rsidRPr="004B5E67" w:rsidRDefault="00354FAB" w:rsidP="00CD0E5A">
            <w:pPr>
              <w:widowControl/>
              <w:suppressAutoHyphens w:val="0"/>
              <w:jc w:val="left"/>
              <w:textAlignment w:val="auto"/>
              <w:rPr>
                <w:ins w:id="42" w:author="Gilles Cébélieu" w:date="2022-06-29T13:01:00Z"/>
                <w:rFonts w:eastAsia="Times New Roman"/>
                <w:color w:val="000000"/>
                <w:kern w:val="0"/>
                <w:sz w:val="18"/>
                <w:szCs w:val="18"/>
                <w:lang w:eastAsia="fr-FR"/>
              </w:rPr>
            </w:pPr>
            <w:ins w:id="43" w:author="Gilles Cébélieu" w:date="2022-06-29T13:01:00Z">
              <w:r w:rsidRPr="00C4648E">
                <w:t>Dumont Marion</w:t>
              </w:r>
            </w:ins>
          </w:p>
        </w:tc>
        <w:tc>
          <w:tcPr>
            <w:tcW w:w="882" w:type="pct"/>
            <w:tcBorders>
              <w:top w:val="nil"/>
              <w:left w:val="nil"/>
              <w:bottom w:val="single" w:sz="4" w:space="0" w:color="auto"/>
              <w:right w:val="single" w:sz="4" w:space="0" w:color="auto"/>
            </w:tcBorders>
            <w:shd w:val="clear" w:color="auto" w:fill="auto"/>
            <w:noWrap/>
            <w:tcPrChange w:id="44" w:author="Gilles Cébélieu" w:date="2022-06-29T13:01:00Z">
              <w:tcPr>
                <w:tcW w:w="882" w:type="pct"/>
                <w:tcBorders>
                  <w:top w:val="nil"/>
                  <w:left w:val="nil"/>
                  <w:bottom w:val="single" w:sz="4" w:space="0" w:color="auto"/>
                  <w:right w:val="single" w:sz="4" w:space="0" w:color="auto"/>
                </w:tcBorders>
                <w:shd w:val="clear" w:color="auto" w:fill="auto"/>
                <w:noWrap/>
                <w:vAlign w:val="bottom"/>
              </w:tcPr>
            </w:tcPrChange>
          </w:tcPr>
          <w:p w14:paraId="557717CC" w14:textId="09E20E95" w:rsidR="00354FAB" w:rsidRPr="004B5E67" w:rsidRDefault="00354FAB" w:rsidP="00CD0E5A">
            <w:pPr>
              <w:widowControl/>
              <w:suppressAutoHyphens w:val="0"/>
              <w:jc w:val="left"/>
              <w:textAlignment w:val="auto"/>
              <w:rPr>
                <w:ins w:id="45" w:author="Gilles Cébélieu" w:date="2022-06-29T13:01:00Z"/>
                <w:rFonts w:eastAsia="Times New Roman"/>
                <w:color w:val="000000"/>
                <w:kern w:val="0"/>
                <w:sz w:val="18"/>
                <w:szCs w:val="18"/>
                <w:lang w:eastAsia="fr-FR"/>
              </w:rPr>
            </w:pPr>
            <w:ins w:id="46" w:author="Gilles Cébélieu" w:date="2022-06-29T13:01:00Z">
              <w:r w:rsidRPr="00C4648E">
                <w:t>IGN</w:t>
              </w:r>
            </w:ins>
          </w:p>
        </w:tc>
        <w:tc>
          <w:tcPr>
            <w:tcW w:w="3275" w:type="pct"/>
            <w:tcBorders>
              <w:top w:val="nil"/>
              <w:left w:val="nil"/>
              <w:bottom w:val="single" w:sz="4" w:space="0" w:color="auto"/>
              <w:right w:val="single" w:sz="4" w:space="0" w:color="auto"/>
            </w:tcBorders>
            <w:shd w:val="clear" w:color="auto" w:fill="auto"/>
            <w:noWrap/>
            <w:tcPrChange w:id="47" w:author="Gilles Cébélieu" w:date="2022-06-29T13:01:00Z">
              <w:tcPr>
                <w:tcW w:w="3275" w:type="pct"/>
                <w:tcBorders>
                  <w:top w:val="nil"/>
                  <w:left w:val="nil"/>
                  <w:bottom w:val="single" w:sz="4" w:space="0" w:color="auto"/>
                  <w:right w:val="single" w:sz="4" w:space="0" w:color="auto"/>
                </w:tcBorders>
                <w:shd w:val="clear" w:color="auto" w:fill="auto"/>
                <w:noWrap/>
                <w:vAlign w:val="bottom"/>
              </w:tcPr>
            </w:tcPrChange>
          </w:tcPr>
          <w:p w14:paraId="54D8BEDB" w14:textId="40562300" w:rsidR="00354FAB" w:rsidRPr="004B5E67" w:rsidRDefault="00354FAB" w:rsidP="00CD0E5A">
            <w:pPr>
              <w:widowControl/>
              <w:suppressAutoHyphens w:val="0"/>
              <w:jc w:val="left"/>
              <w:textAlignment w:val="auto"/>
              <w:rPr>
                <w:ins w:id="48" w:author="Gilles Cébélieu" w:date="2022-06-29T13:01:00Z"/>
                <w:rFonts w:eastAsia="Times New Roman"/>
                <w:color w:val="000000"/>
                <w:kern w:val="0"/>
                <w:sz w:val="18"/>
                <w:szCs w:val="18"/>
                <w:lang w:eastAsia="fr-FR"/>
              </w:rPr>
            </w:pPr>
            <w:ins w:id="49" w:author="Gilles Cébélieu" w:date="2022-06-29T13:01:00Z">
              <w:r w:rsidRPr="00C4648E">
                <w:t>Relecture / Commentaires</w:t>
              </w:r>
            </w:ins>
          </w:p>
        </w:tc>
      </w:tr>
      <w:tr w:rsidR="00354FAB" w:rsidRPr="00CD0E5A" w14:paraId="7196D064" w14:textId="77777777" w:rsidTr="00354FAB">
        <w:tblPrEx>
          <w:tblW w:w="5000" w:type="pct"/>
          <w:tblLayout w:type="fixed"/>
          <w:tblCellMar>
            <w:left w:w="70" w:type="dxa"/>
            <w:right w:w="70" w:type="dxa"/>
          </w:tblCellMar>
          <w:tblPrExChange w:id="50" w:author="Gilles Cébélieu" w:date="2022-06-29T13:01:00Z">
            <w:tblPrEx>
              <w:tblW w:w="5000" w:type="pct"/>
              <w:tblLayout w:type="fixed"/>
              <w:tblCellMar>
                <w:left w:w="70" w:type="dxa"/>
                <w:right w:w="70" w:type="dxa"/>
              </w:tblCellMar>
            </w:tblPrEx>
          </w:tblPrExChange>
        </w:tblPrEx>
        <w:trPr>
          <w:trHeight w:val="283"/>
          <w:trPrChange w:id="51" w:author="Gilles Cébélieu" w:date="2022-06-29T13:01:00Z">
            <w:trPr>
              <w:trHeight w:val="283"/>
            </w:trPr>
          </w:trPrChange>
        </w:trPr>
        <w:tc>
          <w:tcPr>
            <w:tcW w:w="843" w:type="pct"/>
            <w:tcBorders>
              <w:top w:val="nil"/>
              <w:left w:val="single" w:sz="4" w:space="0" w:color="auto"/>
              <w:bottom w:val="single" w:sz="4" w:space="0" w:color="auto"/>
              <w:right w:val="single" w:sz="4" w:space="0" w:color="auto"/>
            </w:tcBorders>
            <w:shd w:val="clear" w:color="auto" w:fill="auto"/>
            <w:noWrap/>
            <w:tcPrChange w:id="52" w:author="Gilles Cébélieu" w:date="2022-06-29T13:01:00Z">
              <w:tcPr>
                <w:tcW w:w="843" w:type="pct"/>
                <w:tcBorders>
                  <w:top w:val="nil"/>
                  <w:left w:val="single" w:sz="4" w:space="0" w:color="auto"/>
                  <w:bottom w:val="single" w:sz="4" w:space="0" w:color="auto"/>
                  <w:right w:val="single" w:sz="4" w:space="0" w:color="auto"/>
                </w:tcBorders>
                <w:shd w:val="clear" w:color="auto" w:fill="auto"/>
                <w:noWrap/>
                <w:vAlign w:val="bottom"/>
              </w:tcPr>
            </w:tcPrChange>
          </w:tcPr>
          <w:p w14:paraId="34FF1C98" w14:textId="43898BAB" w:rsidR="00354FAB" w:rsidRPr="004B5E67" w:rsidRDefault="00354FAB" w:rsidP="00CD0E5A">
            <w:pPr>
              <w:widowControl/>
              <w:suppressAutoHyphens w:val="0"/>
              <w:jc w:val="left"/>
              <w:textAlignment w:val="auto"/>
              <w:rPr>
                <w:rFonts w:eastAsia="Times New Roman"/>
                <w:color w:val="000000"/>
                <w:kern w:val="0"/>
                <w:sz w:val="18"/>
                <w:szCs w:val="18"/>
                <w:lang w:eastAsia="fr-FR"/>
              </w:rPr>
            </w:pPr>
            <w:ins w:id="53" w:author="Gilles Cébélieu" w:date="2022-06-29T13:01:00Z">
              <w:r w:rsidRPr="00C4648E">
                <w:t>GT Risques</w:t>
              </w:r>
            </w:ins>
          </w:p>
        </w:tc>
        <w:tc>
          <w:tcPr>
            <w:tcW w:w="882" w:type="pct"/>
            <w:tcBorders>
              <w:top w:val="nil"/>
              <w:left w:val="nil"/>
              <w:bottom w:val="single" w:sz="4" w:space="0" w:color="auto"/>
              <w:right w:val="single" w:sz="4" w:space="0" w:color="auto"/>
            </w:tcBorders>
            <w:shd w:val="clear" w:color="auto" w:fill="auto"/>
            <w:noWrap/>
            <w:tcPrChange w:id="54" w:author="Gilles Cébélieu" w:date="2022-06-29T13:01:00Z">
              <w:tcPr>
                <w:tcW w:w="882" w:type="pct"/>
                <w:tcBorders>
                  <w:top w:val="nil"/>
                  <w:left w:val="nil"/>
                  <w:bottom w:val="single" w:sz="4" w:space="0" w:color="auto"/>
                  <w:right w:val="single" w:sz="4" w:space="0" w:color="auto"/>
                </w:tcBorders>
                <w:shd w:val="clear" w:color="auto" w:fill="auto"/>
                <w:noWrap/>
                <w:vAlign w:val="bottom"/>
              </w:tcPr>
            </w:tcPrChange>
          </w:tcPr>
          <w:p w14:paraId="6D072C0D" w14:textId="0EC002B4" w:rsidR="00354FAB" w:rsidRPr="004B5E67" w:rsidRDefault="00354FAB" w:rsidP="00CD0E5A">
            <w:pPr>
              <w:widowControl/>
              <w:suppressAutoHyphens w:val="0"/>
              <w:jc w:val="left"/>
              <w:textAlignment w:val="auto"/>
              <w:rPr>
                <w:rFonts w:eastAsia="Times New Roman"/>
                <w:color w:val="000000"/>
                <w:kern w:val="0"/>
                <w:sz w:val="18"/>
                <w:szCs w:val="18"/>
                <w:lang w:eastAsia="fr-FR"/>
              </w:rPr>
            </w:pPr>
            <w:ins w:id="55" w:author="Gilles Cébélieu" w:date="2022-06-29T13:01:00Z">
              <w:r w:rsidRPr="00C4648E">
                <w:t>CNIG</w:t>
              </w:r>
            </w:ins>
          </w:p>
        </w:tc>
        <w:tc>
          <w:tcPr>
            <w:tcW w:w="3275" w:type="pct"/>
            <w:tcBorders>
              <w:top w:val="nil"/>
              <w:left w:val="nil"/>
              <w:bottom w:val="single" w:sz="4" w:space="0" w:color="auto"/>
              <w:right w:val="single" w:sz="4" w:space="0" w:color="auto"/>
            </w:tcBorders>
            <w:shd w:val="clear" w:color="auto" w:fill="auto"/>
            <w:noWrap/>
            <w:tcPrChange w:id="56" w:author="Gilles Cébélieu" w:date="2022-06-29T13:01:00Z">
              <w:tcPr>
                <w:tcW w:w="3275" w:type="pct"/>
                <w:tcBorders>
                  <w:top w:val="nil"/>
                  <w:left w:val="nil"/>
                  <w:bottom w:val="single" w:sz="4" w:space="0" w:color="auto"/>
                  <w:right w:val="single" w:sz="4" w:space="0" w:color="auto"/>
                </w:tcBorders>
                <w:shd w:val="clear" w:color="auto" w:fill="auto"/>
                <w:noWrap/>
                <w:vAlign w:val="bottom"/>
              </w:tcPr>
            </w:tcPrChange>
          </w:tcPr>
          <w:p w14:paraId="48A21919" w14:textId="77347639" w:rsidR="00354FAB" w:rsidRPr="004B5E67" w:rsidRDefault="00354FAB" w:rsidP="00CD0E5A">
            <w:pPr>
              <w:widowControl/>
              <w:suppressAutoHyphens w:val="0"/>
              <w:jc w:val="left"/>
              <w:textAlignment w:val="auto"/>
              <w:rPr>
                <w:rFonts w:eastAsia="Times New Roman"/>
                <w:color w:val="000000"/>
                <w:kern w:val="0"/>
                <w:sz w:val="18"/>
                <w:szCs w:val="18"/>
                <w:lang w:eastAsia="fr-FR"/>
              </w:rPr>
            </w:pPr>
            <w:ins w:id="57" w:author="Gilles Cébélieu" w:date="2022-06-29T13:01:00Z">
              <w:r w:rsidRPr="00C4648E">
                <w:t>Relecture / Commentaires en plénière du 16/06/2022</w:t>
              </w:r>
            </w:ins>
          </w:p>
        </w:tc>
      </w:tr>
    </w:tbl>
    <w:p w14:paraId="6BD18F9B" w14:textId="77777777" w:rsidR="003916F7" w:rsidRDefault="003916F7" w:rsidP="003916F7">
      <w:pPr>
        <w:rPr>
          <w:noProof/>
          <w:lang w:eastAsia="fr-FR"/>
        </w:rPr>
      </w:pPr>
    </w:p>
    <w:p w14:paraId="4DD976D7" w14:textId="77777777" w:rsidR="003916F7" w:rsidRDefault="003916F7" w:rsidP="003916F7">
      <w:pPr>
        <w:rPr>
          <w:noProof/>
          <w:lang w:eastAsia="fr-FR"/>
        </w:rPr>
      </w:pPr>
      <w:r w:rsidRPr="003916F7">
        <w:rPr>
          <w:noProof/>
          <w:lang w:eastAsia="fr-FR"/>
        </w:rPr>
        <w:t>Le groupe de travail CNIG sur la refonte des Géostandards risques rassemble les acteurs impliqués dans l’élaboration, la gestion et la diffusion des données de prévention des risques relatives à ces standards ainsi que des utilisateurs amenés à exploiter c</w:t>
      </w:r>
      <w:r>
        <w:rPr>
          <w:noProof/>
          <w:lang w:eastAsia="fr-FR"/>
        </w:rPr>
        <w:t xml:space="preserve">es données. Il est animé par l’IGN pour le compte de la Direction Générale de la Prévention des Risques (DGPR).  </w:t>
      </w:r>
    </w:p>
    <w:p w14:paraId="238601FE" w14:textId="77777777" w:rsidR="00745097" w:rsidRDefault="00745097" w:rsidP="00745097">
      <w:pPr>
        <w:pStyle w:val="En-tteitems"/>
      </w:pPr>
    </w:p>
    <w:p w14:paraId="0F3CABC7" w14:textId="77777777" w:rsidR="00745097" w:rsidRDefault="00745097" w:rsidP="00737FE3">
      <w:pPr>
        <w:pStyle w:val="Corpsdetexte"/>
      </w:pPr>
    </w:p>
    <w:p w14:paraId="5B08B5D1" w14:textId="77777777" w:rsidR="00745097" w:rsidRDefault="00745097" w:rsidP="00737FE3">
      <w:pPr>
        <w:pStyle w:val="Corpsdetexte"/>
      </w:pPr>
    </w:p>
    <w:p w14:paraId="6B1A6D4F" w14:textId="77777777" w:rsidR="009132D0" w:rsidRDefault="009132D0" w:rsidP="00A21246">
      <w:pPr>
        <w:pStyle w:val="En-tteitems"/>
        <w:jc w:val="left"/>
      </w:pPr>
      <w:r>
        <w:br w:type="page"/>
      </w:r>
      <w:r w:rsidR="00E56B0B">
        <w:lastRenderedPageBreak/>
        <w:t>Table des matières</w:t>
      </w:r>
    </w:p>
    <w:p w14:paraId="12744667" w14:textId="77777777" w:rsidR="005B5C68" w:rsidRDefault="00E56B0B">
      <w:pPr>
        <w:pStyle w:val="TM1"/>
        <w:rPr>
          <w:rFonts w:asciiTheme="minorHAnsi" w:eastAsiaTheme="minorEastAsia" w:hAnsiTheme="minorHAnsi" w:cstheme="minorBidi"/>
          <w:b w:val="0"/>
          <w:noProof/>
          <w:kern w:val="0"/>
          <w:sz w:val="22"/>
          <w:szCs w:val="22"/>
          <w:lang w:val="en-US" w:eastAsia="en-US"/>
        </w:rPr>
      </w:pPr>
      <w:r>
        <w:fldChar w:fldCharType="begin"/>
      </w:r>
      <w:r>
        <w:instrText xml:space="preserve"> TOC \f \o "1-3" \o "1-3" \h</w:instrText>
      </w:r>
      <w:r>
        <w:fldChar w:fldCharType="separate"/>
      </w:r>
      <w:hyperlink w:anchor="_Toc105148037" w:history="1">
        <w:r w:rsidR="005B5C68" w:rsidRPr="0042402B">
          <w:rPr>
            <w:rStyle w:val="Lienhypertexte"/>
            <w:noProof/>
          </w:rPr>
          <w:t>A. Travaux effectués</w:t>
        </w:r>
        <w:r w:rsidR="005B5C68">
          <w:rPr>
            <w:noProof/>
          </w:rPr>
          <w:tab/>
        </w:r>
        <w:r w:rsidR="005B5C68">
          <w:rPr>
            <w:noProof/>
          </w:rPr>
          <w:fldChar w:fldCharType="begin"/>
        </w:r>
        <w:r w:rsidR="005B5C68">
          <w:rPr>
            <w:noProof/>
          </w:rPr>
          <w:instrText xml:space="preserve"> PAGEREF _Toc105148037 \h </w:instrText>
        </w:r>
        <w:r w:rsidR="005B5C68">
          <w:rPr>
            <w:noProof/>
          </w:rPr>
        </w:r>
        <w:r w:rsidR="005B5C68">
          <w:rPr>
            <w:noProof/>
          </w:rPr>
          <w:fldChar w:fldCharType="separate"/>
        </w:r>
        <w:r w:rsidR="005B5C68">
          <w:rPr>
            <w:noProof/>
          </w:rPr>
          <w:t>7</w:t>
        </w:r>
        <w:r w:rsidR="005B5C68">
          <w:rPr>
            <w:noProof/>
          </w:rPr>
          <w:fldChar w:fldCharType="end"/>
        </w:r>
      </w:hyperlink>
    </w:p>
    <w:p w14:paraId="11BD9398" w14:textId="77777777" w:rsidR="005B5C68" w:rsidRDefault="00354FAB">
      <w:pPr>
        <w:pStyle w:val="TM2"/>
        <w:rPr>
          <w:rFonts w:asciiTheme="minorHAnsi" w:eastAsiaTheme="minorEastAsia" w:hAnsiTheme="minorHAnsi" w:cstheme="minorBidi"/>
          <w:noProof/>
          <w:kern w:val="0"/>
          <w:sz w:val="22"/>
          <w:szCs w:val="22"/>
          <w:lang w:val="en-US" w:eastAsia="en-US"/>
        </w:rPr>
      </w:pPr>
      <w:hyperlink w:anchor="_Toc105148038" w:history="1">
        <w:r w:rsidR="005B5C68" w:rsidRPr="0042402B">
          <w:rPr>
            <w:rStyle w:val="Lienhypertexte"/>
            <w:rFonts w:cs="StarSymbol"/>
            <w:noProof/>
          </w:rPr>
          <w:t>A.1</w:t>
        </w:r>
        <w:r w:rsidR="005B5C68" w:rsidRPr="0042402B">
          <w:rPr>
            <w:rStyle w:val="Lienhypertexte"/>
            <w:noProof/>
          </w:rPr>
          <w:t xml:space="preserve"> Origine et chronologie des travaux</w:t>
        </w:r>
        <w:r w:rsidR="005B5C68">
          <w:rPr>
            <w:noProof/>
          </w:rPr>
          <w:tab/>
        </w:r>
        <w:r w:rsidR="005B5C68">
          <w:rPr>
            <w:noProof/>
          </w:rPr>
          <w:fldChar w:fldCharType="begin"/>
        </w:r>
        <w:r w:rsidR="005B5C68">
          <w:rPr>
            <w:noProof/>
          </w:rPr>
          <w:instrText xml:space="preserve"> PAGEREF _Toc105148038 \h </w:instrText>
        </w:r>
        <w:r w:rsidR="005B5C68">
          <w:rPr>
            <w:noProof/>
          </w:rPr>
        </w:r>
        <w:r w:rsidR="005B5C68">
          <w:rPr>
            <w:noProof/>
          </w:rPr>
          <w:fldChar w:fldCharType="separate"/>
        </w:r>
        <w:r w:rsidR="005B5C68">
          <w:rPr>
            <w:noProof/>
          </w:rPr>
          <w:t>7</w:t>
        </w:r>
        <w:r w:rsidR="005B5C68">
          <w:rPr>
            <w:noProof/>
          </w:rPr>
          <w:fldChar w:fldCharType="end"/>
        </w:r>
      </w:hyperlink>
    </w:p>
    <w:p w14:paraId="30D3EE35" w14:textId="77777777" w:rsidR="005B5C68" w:rsidRDefault="00354FAB">
      <w:pPr>
        <w:pStyle w:val="TM2"/>
        <w:rPr>
          <w:rFonts w:asciiTheme="minorHAnsi" w:eastAsiaTheme="minorEastAsia" w:hAnsiTheme="minorHAnsi" w:cstheme="minorBidi"/>
          <w:noProof/>
          <w:kern w:val="0"/>
          <w:sz w:val="22"/>
          <w:szCs w:val="22"/>
          <w:lang w:val="en-US" w:eastAsia="en-US"/>
        </w:rPr>
      </w:pPr>
      <w:hyperlink w:anchor="_Toc105148039" w:history="1">
        <w:r w:rsidR="005B5C68" w:rsidRPr="0042402B">
          <w:rPr>
            <w:rStyle w:val="Lienhypertexte"/>
            <w:rFonts w:cs="StarSymbol"/>
            <w:noProof/>
          </w:rPr>
          <w:t>A.2</w:t>
        </w:r>
        <w:r w:rsidR="005B5C68" w:rsidRPr="0042402B">
          <w:rPr>
            <w:rStyle w:val="Lienhypertexte"/>
            <w:noProof/>
          </w:rPr>
          <w:t xml:space="preserve"> Documents de référence</w:t>
        </w:r>
        <w:r w:rsidR="005B5C68">
          <w:rPr>
            <w:noProof/>
          </w:rPr>
          <w:tab/>
        </w:r>
        <w:r w:rsidR="005B5C68">
          <w:rPr>
            <w:noProof/>
          </w:rPr>
          <w:fldChar w:fldCharType="begin"/>
        </w:r>
        <w:r w:rsidR="005B5C68">
          <w:rPr>
            <w:noProof/>
          </w:rPr>
          <w:instrText xml:space="preserve"> PAGEREF _Toc105148039 \h </w:instrText>
        </w:r>
        <w:r w:rsidR="005B5C68">
          <w:rPr>
            <w:noProof/>
          </w:rPr>
        </w:r>
        <w:r w:rsidR="005B5C68">
          <w:rPr>
            <w:noProof/>
          </w:rPr>
          <w:fldChar w:fldCharType="separate"/>
        </w:r>
        <w:r w:rsidR="005B5C68">
          <w:rPr>
            <w:noProof/>
          </w:rPr>
          <w:t>7</w:t>
        </w:r>
        <w:r w:rsidR="005B5C68">
          <w:rPr>
            <w:noProof/>
          </w:rPr>
          <w:fldChar w:fldCharType="end"/>
        </w:r>
      </w:hyperlink>
    </w:p>
    <w:p w14:paraId="4D6645BD" w14:textId="77777777" w:rsidR="005B5C68" w:rsidRDefault="00354FAB">
      <w:pPr>
        <w:pStyle w:val="TM2"/>
        <w:rPr>
          <w:rFonts w:asciiTheme="minorHAnsi" w:eastAsiaTheme="minorEastAsia" w:hAnsiTheme="minorHAnsi" w:cstheme="minorBidi"/>
          <w:noProof/>
          <w:kern w:val="0"/>
          <w:sz w:val="22"/>
          <w:szCs w:val="22"/>
          <w:lang w:val="en-US" w:eastAsia="en-US"/>
        </w:rPr>
      </w:pPr>
      <w:hyperlink w:anchor="_Toc105148040" w:history="1">
        <w:r w:rsidR="005B5C68" w:rsidRPr="0042402B">
          <w:rPr>
            <w:rStyle w:val="Lienhypertexte"/>
            <w:rFonts w:cs="StarSymbol"/>
            <w:noProof/>
          </w:rPr>
          <w:t>A.3</w:t>
        </w:r>
        <w:r w:rsidR="005B5C68" w:rsidRPr="0042402B">
          <w:rPr>
            <w:rStyle w:val="Lienhypertexte"/>
            <w:noProof/>
          </w:rPr>
          <w:t xml:space="preserve"> Thématiques métiers des nouveaux standards</w:t>
        </w:r>
        <w:r w:rsidR="005B5C68">
          <w:rPr>
            <w:noProof/>
          </w:rPr>
          <w:tab/>
        </w:r>
        <w:r w:rsidR="005B5C68">
          <w:rPr>
            <w:noProof/>
          </w:rPr>
          <w:fldChar w:fldCharType="begin"/>
        </w:r>
        <w:r w:rsidR="005B5C68">
          <w:rPr>
            <w:noProof/>
          </w:rPr>
          <w:instrText xml:space="preserve"> PAGEREF _Toc105148040 \h </w:instrText>
        </w:r>
        <w:r w:rsidR="005B5C68">
          <w:rPr>
            <w:noProof/>
          </w:rPr>
        </w:r>
        <w:r w:rsidR="005B5C68">
          <w:rPr>
            <w:noProof/>
          </w:rPr>
          <w:fldChar w:fldCharType="separate"/>
        </w:r>
        <w:r w:rsidR="005B5C68">
          <w:rPr>
            <w:noProof/>
          </w:rPr>
          <w:t>8</w:t>
        </w:r>
        <w:r w:rsidR="005B5C68">
          <w:rPr>
            <w:noProof/>
          </w:rPr>
          <w:fldChar w:fldCharType="end"/>
        </w:r>
      </w:hyperlink>
    </w:p>
    <w:p w14:paraId="678E3F5F"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41" w:history="1">
        <w:r w:rsidR="005B5C68" w:rsidRPr="0042402B">
          <w:rPr>
            <w:rStyle w:val="Lienhypertexte"/>
            <w:noProof/>
          </w:rPr>
          <w:t>A.3.1 Périmètre</w:t>
        </w:r>
        <w:r w:rsidR="005B5C68">
          <w:rPr>
            <w:noProof/>
          </w:rPr>
          <w:tab/>
        </w:r>
        <w:r w:rsidR="005B5C68">
          <w:rPr>
            <w:noProof/>
          </w:rPr>
          <w:fldChar w:fldCharType="begin"/>
        </w:r>
        <w:r w:rsidR="005B5C68">
          <w:rPr>
            <w:noProof/>
          </w:rPr>
          <w:instrText xml:space="preserve"> PAGEREF _Toc105148041 \h </w:instrText>
        </w:r>
        <w:r w:rsidR="005B5C68">
          <w:rPr>
            <w:noProof/>
          </w:rPr>
        </w:r>
        <w:r w:rsidR="005B5C68">
          <w:rPr>
            <w:noProof/>
          </w:rPr>
          <w:fldChar w:fldCharType="separate"/>
        </w:r>
        <w:r w:rsidR="005B5C68">
          <w:rPr>
            <w:noProof/>
          </w:rPr>
          <w:t>8</w:t>
        </w:r>
        <w:r w:rsidR="005B5C68">
          <w:rPr>
            <w:noProof/>
          </w:rPr>
          <w:fldChar w:fldCharType="end"/>
        </w:r>
      </w:hyperlink>
    </w:p>
    <w:p w14:paraId="572205F0"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42" w:history="1">
        <w:r w:rsidR="005B5C68" w:rsidRPr="0042402B">
          <w:rPr>
            <w:rStyle w:val="Lienhypertexte"/>
            <w:noProof/>
          </w:rPr>
          <w:t>A.3.2 Zonage réglementaire</w:t>
        </w:r>
        <w:r w:rsidR="005B5C68">
          <w:rPr>
            <w:noProof/>
          </w:rPr>
          <w:tab/>
        </w:r>
        <w:r w:rsidR="005B5C68">
          <w:rPr>
            <w:noProof/>
          </w:rPr>
          <w:fldChar w:fldCharType="begin"/>
        </w:r>
        <w:r w:rsidR="005B5C68">
          <w:rPr>
            <w:noProof/>
          </w:rPr>
          <w:instrText xml:space="preserve"> PAGEREF _Toc105148042 \h </w:instrText>
        </w:r>
        <w:r w:rsidR="005B5C68">
          <w:rPr>
            <w:noProof/>
          </w:rPr>
        </w:r>
        <w:r w:rsidR="005B5C68">
          <w:rPr>
            <w:noProof/>
          </w:rPr>
          <w:fldChar w:fldCharType="separate"/>
        </w:r>
        <w:r w:rsidR="005B5C68">
          <w:rPr>
            <w:noProof/>
          </w:rPr>
          <w:t>8</w:t>
        </w:r>
        <w:r w:rsidR="005B5C68">
          <w:rPr>
            <w:noProof/>
          </w:rPr>
          <w:fldChar w:fldCharType="end"/>
        </w:r>
      </w:hyperlink>
    </w:p>
    <w:p w14:paraId="4F4AADA4"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43" w:history="1">
        <w:r w:rsidR="005B5C68" w:rsidRPr="0042402B">
          <w:rPr>
            <w:rStyle w:val="Lienhypertexte"/>
            <w:noProof/>
          </w:rPr>
          <w:t>A.3.3 Procédures</w:t>
        </w:r>
        <w:r w:rsidR="005B5C68">
          <w:rPr>
            <w:noProof/>
          </w:rPr>
          <w:tab/>
        </w:r>
        <w:r w:rsidR="005B5C68">
          <w:rPr>
            <w:noProof/>
          </w:rPr>
          <w:fldChar w:fldCharType="begin"/>
        </w:r>
        <w:r w:rsidR="005B5C68">
          <w:rPr>
            <w:noProof/>
          </w:rPr>
          <w:instrText xml:space="preserve"> PAGEREF _Toc105148043 \h </w:instrText>
        </w:r>
        <w:r w:rsidR="005B5C68">
          <w:rPr>
            <w:noProof/>
          </w:rPr>
        </w:r>
        <w:r w:rsidR="005B5C68">
          <w:rPr>
            <w:noProof/>
          </w:rPr>
          <w:fldChar w:fldCharType="separate"/>
        </w:r>
        <w:r w:rsidR="005B5C68">
          <w:rPr>
            <w:noProof/>
          </w:rPr>
          <w:t>9</w:t>
        </w:r>
        <w:r w:rsidR="005B5C68">
          <w:rPr>
            <w:noProof/>
          </w:rPr>
          <w:fldChar w:fldCharType="end"/>
        </w:r>
      </w:hyperlink>
    </w:p>
    <w:p w14:paraId="7EF4442A"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44" w:history="1">
        <w:r w:rsidR="005B5C68" w:rsidRPr="0042402B">
          <w:rPr>
            <w:rStyle w:val="Lienhypertexte"/>
            <w:noProof/>
          </w:rPr>
          <w:t>A.3.4 Aléas</w:t>
        </w:r>
        <w:r w:rsidR="005B5C68">
          <w:rPr>
            <w:noProof/>
          </w:rPr>
          <w:tab/>
        </w:r>
        <w:r w:rsidR="005B5C68">
          <w:rPr>
            <w:noProof/>
          </w:rPr>
          <w:fldChar w:fldCharType="begin"/>
        </w:r>
        <w:r w:rsidR="005B5C68">
          <w:rPr>
            <w:noProof/>
          </w:rPr>
          <w:instrText xml:space="preserve"> PAGEREF _Toc105148044 \h </w:instrText>
        </w:r>
        <w:r w:rsidR="005B5C68">
          <w:rPr>
            <w:noProof/>
          </w:rPr>
        </w:r>
        <w:r w:rsidR="005B5C68">
          <w:rPr>
            <w:noProof/>
          </w:rPr>
          <w:fldChar w:fldCharType="separate"/>
        </w:r>
        <w:r w:rsidR="005B5C68">
          <w:rPr>
            <w:noProof/>
          </w:rPr>
          <w:t>9</w:t>
        </w:r>
        <w:r w:rsidR="005B5C68">
          <w:rPr>
            <w:noProof/>
          </w:rPr>
          <w:fldChar w:fldCharType="end"/>
        </w:r>
      </w:hyperlink>
    </w:p>
    <w:p w14:paraId="7BE80C6B"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45" w:history="1">
        <w:r w:rsidR="005B5C68" w:rsidRPr="0042402B">
          <w:rPr>
            <w:rStyle w:val="Lienhypertexte"/>
            <w:noProof/>
          </w:rPr>
          <w:t>A.3.5 Origine du risque</w:t>
        </w:r>
        <w:r w:rsidR="005B5C68">
          <w:rPr>
            <w:noProof/>
          </w:rPr>
          <w:tab/>
        </w:r>
        <w:r w:rsidR="005B5C68">
          <w:rPr>
            <w:noProof/>
          </w:rPr>
          <w:fldChar w:fldCharType="begin"/>
        </w:r>
        <w:r w:rsidR="005B5C68">
          <w:rPr>
            <w:noProof/>
          </w:rPr>
          <w:instrText xml:space="preserve"> PAGEREF _Toc105148045 \h </w:instrText>
        </w:r>
        <w:r w:rsidR="005B5C68">
          <w:rPr>
            <w:noProof/>
          </w:rPr>
        </w:r>
        <w:r w:rsidR="005B5C68">
          <w:rPr>
            <w:noProof/>
          </w:rPr>
          <w:fldChar w:fldCharType="separate"/>
        </w:r>
        <w:r w:rsidR="005B5C68">
          <w:rPr>
            <w:noProof/>
          </w:rPr>
          <w:t>9</w:t>
        </w:r>
        <w:r w:rsidR="005B5C68">
          <w:rPr>
            <w:noProof/>
          </w:rPr>
          <w:fldChar w:fldCharType="end"/>
        </w:r>
      </w:hyperlink>
    </w:p>
    <w:p w14:paraId="10316D2B"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46" w:history="1">
        <w:r w:rsidR="005B5C68" w:rsidRPr="0042402B">
          <w:rPr>
            <w:rStyle w:val="Lienhypertexte"/>
            <w:noProof/>
          </w:rPr>
          <w:t>A.3.6 Enjeux</w:t>
        </w:r>
        <w:r w:rsidR="005B5C68">
          <w:rPr>
            <w:noProof/>
          </w:rPr>
          <w:tab/>
        </w:r>
        <w:r w:rsidR="005B5C68">
          <w:rPr>
            <w:noProof/>
          </w:rPr>
          <w:fldChar w:fldCharType="begin"/>
        </w:r>
        <w:r w:rsidR="005B5C68">
          <w:rPr>
            <w:noProof/>
          </w:rPr>
          <w:instrText xml:space="preserve"> PAGEREF _Toc105148046 \h </w:instrText>
        </w:r>
        <w:r w:rsidR="005B5C68">
          <w:rPr>
            <w:noProof/>
          </w:rPr>
        </w:r>
        <w:r w:rsidR="005B5C68">
          <w:rPr>
            <w:noProof/>
          </w:rPr>
          <w:fldChar w:fldCharType="separate"/>
        </w:r>
        <w:r w:rsidR="005B5C68">
          <w:rPr>
            <w:noProof/>
          </w:rPr>
          <w:t>9</w:t>
        </w:r>
        <w:r w:rsidR="005B5C68">
          <w:rPr>
            <w:noProof/>
          </w:rPr>
          <w:fldChar w:fldCharType="end"/>
        </w:r>
      </w:hyperlink>
    </w:p>
    <w:p w14:paraId="5335CDAE"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47" w:history="1">
        <w:r w:rsidR="005B5C68" w:rsidRPr="0042402B">
          <w:rPr>
            <w:rStyle w:val="Lienhypertexte"/>
            <w:noProof/>
          </w:rPr>
          <w:t>A.3.7 Cartes</w:t>
        </w:r>
        <w:r w:rsidR="005B5C68">
          <w:rPr>
            <w:noProof/>
          </w:rPr>
          <w:tab/>
        </w:r>
        <w:r w:rsidR="005B5C68">
          <w:rPr>
            <w:noProof/>
          </w:rPr>
          <w:fldChar w:fldCharType="begin"/>
        </w:r>
        <w:r w:rsidR="005B5C68">
          <w:rPr>
            <w:noProof/>
          </w:rPr>
          <w:instrText xml:space="preserve"> PAGEREF _Toc105148047 \h </w:instrText>
        </w:r>
        <w:r w:rsidR="005B5C68">
          <w:rPr>
            <w:noProof/>
          </w:rPr>
        </w:r>
        <w:r w:rsidR="005B5C68">
          <w:rPr>
            <w:noProof/>
          </w:rPr>
          <w:fldChar w:fldCharType="separate"/>
        </w:r>
        <w:r w:rsidR="005B5C68">
          <w:rPr>
            <w:noProof/>
          </w:rPr>
          <w:t>10</w:t>
        </w:r>
        <w:r w:rsidR="005B5C68">
          <w:rPr>
            <w:noProof/>
          </w:rPr>
          <w:fldChar w:fldCharType="end"/>
        </w:r>
      </w:hyperlink>
    </w:p>
    <w:p w14:paraId="52207BDA" w14:textId="77777777" w:rsidR="005B5C68" w:rsidRDefault="00354FAB">
      <w:pPr>
        <w:pStyle w:val="TM2"/>
        <w:rPr>
          <w:rFonts w:asciiTheme="minorHAnsi" w:eastAsiaTheme="minorEastAsia" w:hAnsiTheme="minorHAnsi" w:cstheme="minorBidi"/>
          <w:noProof/>
          <w:kern w:val="0"/>
          <w:sz w:val="22"/>
          <w:szCs w:val="22"/>
          <w:lang w:val="en-US" w:eastAsia="en-US"/>
        </w:rPr>
      </w:pPr>
      <w:hyperlink w:anchor="_Toc105148048" w:history="1">
        <w:r w:rsidR="005B5C68" w:rsidRPr="0042402B">
          <w:rPr>
            <w:rStyle w:val="Lienhypertexte"/>
            <w:rFonts w:cs="StarSymbol"/>
            <w:noProof/>
          </w:rPr>
          <w:t>A.4</w:t>
        </w:r>
        <w:r w:rsidR="005B5C68" w:rsidRPr="0042402B">
          <w:rPr>
            <w:rStyle w:val="Lienhypertexte"/>
            <w:noProof/>
          </w:rPr>
          <w:t xml:space="preserve"> Domaines à couvrir</w:t>
        </w:r>
        <w:r w:rsidR="005B5C68">
          <w:rPr>
            <w:noProof/>
          </w:rPr>
          <w:tab/>
        </w:r>
        <w:r w:rsidR="005B5C68">
          <w:rPr>
            <w:noProof/>
          </w:rPr>
          <w:fldChar w:fldCharType="begin"/>
        </w:r>
        <w:r w:rsidR="005B5C68">
          <w:rPr>
            <w:noProof/>
          </w:rPr>
          <w:instrText xml:space="preserve"> PAGEREF _Toc105148048 \h </w:instrText>
        </w:r>
        <w:r w:rsidR="005B5C68">
          <w:rPr>
            <w:noProof/>
          </w:rPr>
        </w:r>
        <w:r w:rsidR="005B5C68">
          <w:rPr>
            <w:noProof/>
          </w:rPr>
          <w:fldChar w:fldCharType="separate"/>
        </w:r>
        <w:r w:rsidR="005B5C68">
          <w:rPr>
            <w:noProof/>
          </w:rPr>
          <w:t>10</w:t>
        </w:r>
        <w:r w:rsidR="005B5C68">
          <w:rPr>
            <w:noProof/>
          </w:rPr>
          <w:fldChar w:fldCharType="end"/>
        </w:r>
      </w:hyperlink>
    </w:p>
    <w:p w14:paraId="433C4CC3" w14:textId="77777777" w:rsidR="005B5C68" w:rsidRDefault="00354FAB">
      <w:pPr>
        <w:pStyle w:val="TM2"/>
        <w:rPr>
          <w:rFonts w:asciiTheme="minorHAnsi" w:eastAsiaTheme="minorEastAsia" w:hAnsiTheme="minorHAnsi" w:cstheme="minorBidi"/>
          <w:noProof/>
          <w:kern w:val="0"/>
          <w:sz w:val="22"/>
          <w:szCs w:val="22"/>
          <w:lang w:val="en-US" w:eastAsia="en-US"/>
        </w:rPr>
      </w:pPr>
      <w:hyperlink w:anchor="_Toc105148049" w:history="1">
        <w:r w:rsidR="005B5C68" w:rsidRPr="0042402B">
          <w:rPr>
            <w:rStyle w:val="Lienhypertexte"/>
            <w:rFonts w:cs="StarSymbol"/>
            <w:noProof/>
          </w:rPr>
          <w:t>A.5</w:t>
        </w:r>
        <w:r w:rsidR="005B5C68" w:rsidRPr="0042402B">
          <w:rPr>
            <w:rStyle w:val="Lienhypertexte"/>
            <w:noProof/>
          </w:rPr>
          <w:t xml:space="preserve"> Cartographie des processus</w:t>
        </w:r>
        <w:r w:rsidR="005B5C68">
          <w:rPr>
            <w:noProof/>
          </w:rPr>
          <w:tab/>
        </w:r>
        <w:r w:rsidR="005B5C68">
          <w:rPr>
            <w:noProof/>
          </w:rPr>
          <w:fldChar w:fldCharType="begin"/>
        </w:r>
        <w:r w:rsidR="005B5C68">
          <w:rPr>
            <w:noProof/>
          </w:rPr>
          <w:instrText xml:space="preserve"> PAGEREF _Toc105148049 \h </w:instrText>
        </w:r>
        <w:r w:rsidR="005B5C68">
          <w:rPr>
            <w:noProof/>
          </w:rPr>
        </w:r>
        <w:r w:rsidR="005B5C68">
          <w:rPr>
            <w:noProof/>
          </w:rPr>
          <w:fldChar w:fldCharType="separate"/>
        </w:r>
        <w:r w:rsidR="005B5C68">
          <w:rPr>
            <w:noProof/>
          </w:rPr>
          <w:t>10</w:t>
        </w:r>
        <w:r w:rsidR="005B5C68">
          <w:rPr>
            <w:noProof/>
          </w:rPr>
          <w:fldChar w:fldCharType="end"/>
        </w:r>
      </w:hyperlink>
    </w:p>
    <w:p w14:paraId="7B59A443"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50" w:history="1">
        <w:r w:rsidR="005B5C68" w:rsidRPr="0042402B">
          <w:rPr>
            <w:rStyle w:val="Lienhypertexte"/>
            <w:noProof/>
          </w:rPr>
          <w:t>A.5.1 Processus de publication d’un PPR</w:t>
        </w:r>
        <w:r w:rsidR="005B5C68">
          <w:rPr>
            <w:noProof/>
          </w:rPr>
          <w:tab/>
        </w:r>
        <w:r w:rsidR="005B5C68">
          <w:rPr>
            <w:noProof/>
          </w:rPr>
          <w:fldChar w:fldCharType="begin"/>
        </w:r>
        <w:r w:rsidR="005B5C68">
          <w:rPr>
            <w:noProof/>
          </w:rPr>
          <w:instrText xml:space="preserve"> PAGEREF _Toc105148050 \h </w:instrText>
        </w:r>
        <w:r w:rsidR="005B5C68">
          <w:rPr>
            <w:noProof/>
          </w:rPr>
        </w:r>
        <w:r w:rsidR="005B5C68">
          <w:rPr>
            <w:noProof/>
          </w:rPr>
          <w:fldChar w:fldCharType="separate"/>
        </w:r>
        <w:r w:rsidR="005B5C68">
          <w:rPr>
            <w:noProof/>
          </w:rPr>
          <w:t>11</w:t>
        </w:r>
        <w:r w:rsidR="005B5C68">
          <w:rPr>
            <w:noProof/>
          </w:rPr>
          <w:fldChar w:fldCharType="end"/>
        </w:r>
      </w:hyperlink>
    </w:p>
    <w:p w14:paraId="38FF8CDC"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51" w:history="1">
        <w:r w:rsidR="005B5C68" w:rsidRPr="0042402B">
          <w:rPr>
            <w:rStyle w:val="Lienhypertexte"/>
            <w:noProof/>
          </w:rPr>
          <w:t>A.5.2 Processus de publication d’un TRI</w:t>
        </w:r>
        <w:r w:rsidR="005B5C68">
          <w:rPr>
            <w:noProof/>
          </w:rPr>
          <w:tab/>
        </w:r>
        <w:r w:rsidR="005B5C68">
          <w:rPr>
            <w:noProof/>
          </w:rPr>
          <w:fldChar w:fldCharType="begin"/>
        </w:r>
        <w:r w:rsidR="005B5C68">
          <w:rPr>
            <w:noProof/>
          </w:rPr>
          <w:instrText xml:space="preserve"> PAGEREF _Toc105148051 \h </w:instrText>
        </w:r>
        <w:r w:rsidR="005B5C68">
          <w:rPr>
            <w:noProof/>
          </w:rPr>
        </w:r>
        <w:r w:rsidR="005B5C68">
          <w:rPr>
            <w:noProof/>
          </w:rPr>
          <w:fldChar w:fldCharType="separate"/>
        </w:r>
        <w:r w:rsidR="005B5C68">
          <w:rPr>
            <w:noProof/>
          </w:rPr>
          <w:t>11</w:t>
        </w:r>
        <w:r w:rsidR="005B5C68">
          <w:rPr>
            <w:noProof/>
          </w:rPr>
          <w:fldChar w:fldCharType="end"/>
        </w:r>
      </w:hyperlink>
    </w:p>
    <w:p w14:paraId="3ECBAAC4"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52" w:history="1">
        <w:r w:rsidR="005B5C68" w:rsidRPr="0042402B">
          <w:rPr>
            <w:rStyle w:val="Lienhypertexte"/>
            <w:noProof/>
          </w:rPr>
          <w:t>A.5.3 Processus de publication des Porter à Connaissance</w:t>
        </w:r>
        <w:r w:rsidR="005B5C68">
          <w:rPr>
            <w:noProof/>
          </w:rPr>
          <w:tab/>
        </w:r>
        <w:r w:rsidR="005B5C68">
          <w:rPr>
            <w:noProof/>
          </w:rPr>
          <w:fldChar w:fldCharType="begin"/>
        </w:r>
        <w:r w:rsidR="005B5C68">
          <w:rPr>
            <w:noProof/>
          </w:rPr>
          <w:instrText xml:space="preserve"> PAGEREF _Toc105148052 \h </w:instrText>
        </w:r>
        <w:r w:rsidR="005B5C68">
          <w:rPr>
            <w:noProof/>
          </w:rPr>
        </w:r>
        <w:r w:rsidR="005B5C68">
          <w:rPr>
            <w:noProof/>
          </w:rPr>
          <w:fldChar w:fldCharType="separate"/>
        </w:r>
        <w:r w:rsidR="005B5C68">
          <w:rPr>
            <w:noProof/>
          </w:rPr>
          <w:t>12</w:t>
        </w:r>
        <w:r w:rsidR="005B5C68">
          <w:rPr>
            <w:noProof/>
          </w:rPr>
          <w:fldChar w:fldCharType="end"/>
        </w:r>
      </w:hyperlink>
    </w:p>
    <w:p w14:paraId="2662E8B0" w14:textId="77777777" w:rsidR="005B5C68" w:rsidRDefault="00354FAB">
      <w:pPr>
        <w:pStyle w:val="TM2"/>
        <w:rPr>
          <w:rFonts w:asciiTheme="minorHAnsi" w:eastAsiaTheme="minorEastAsia" w:hAnsiTheme="minorHAnsi" w:cstheme="minorBidi"/>
          <w:noProof/>
          <w:kern w:val="0"/>
          <w:sz w:val="22"/>
          <w:szCs w:val="22"/>
          <w:lang w:val="en-US" w:eastAsia="en-US"/>
        </w:rPr>
      </w:pPr>
      <w:hyperlink w:anchor="_Toc105148053" w:history="1">
        <w:r w:rsidR="005B5C68" w:rsidRPr="0042402B">
          <w:rPr>
            <w:rStyle w:val="Lienhypertexte"/>
            <w:rFonts w:cs="StarSymbol"/>
            <w:noProof/>
          </w:rPr>
          <w:t>A.6</w:t>
        </w:r>
        <w:r w:rsidR="005B5C68" w:rsidRPr="0042402B">
          <w:rPr>
            <w:rStyle w:val="Lienhypertexte"/>
            <w:noProof/>
          </w:rPr>
          <w:t xml:space="preserve"> Autres discussions</w:t>
        </w:r>
        <w:r w:rsidR="005B5C68">
          <w:rPr>
            <w:noProof/>
          </w:rPr>
          <w:tab/>
        </w:r>
        <w:r w:rsidR="005B5C68">
          <w:rPr>
            <w:noProof/>
          </w:rPr>
          <w:fldChar w:fldCharType="begin"/>
        </w:r>
        <w:r w:rsidR="005B5C68">
          <w:rPr>
            <w:noProof/>
          </w:rPr>
          <w:instrText xml:space="preserve"> PAGEREF _Toc105148053 \h </w:instrText>
        </w:r>
        <w:r w:rsidR="005B5C68">
          <w:rPr>
            <w:noProof/>
          </w:rPr>
        </w:r>
        <w:r w:rsidR="005B5C68">
          <w:rPr>
            <w:noProof/>
          </w:rPr>
          <w:fldChar w:fldCharType="separate"/>
        </w:r>
        <w:r w:rsidR="005B5C68">
          <w:rPr>
            <w:noProof/>
          </w:rPr>
          <w:t>13</w:t>
        </w:r>
        <w:r w:rsidR="005B5C68">
          <w:rPr>
            <w:noProof/>
          </w:rPr>
          <w:fldChar w:fldCharType="end"/>
        </w:r>
      </w:hyperlink>
    </w:p>
    <w:p w14:paraId="3B85665A"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54" w:history="1">
        <w:r w:rsidR="005B5C68" w:rsidRPr="0042402B">
          <w:rPr>
            <w:rStyle w:val="Lienhypertexte"/>
            <w:noProof/>
          </w:rPr>
          <w:t>A.6.1 Licences</w:t>
        </w:r>
        <w:r w:rsidR="005B5C68">
          <w:rPr>
            <w:noProof/>
          </w:rPr>
          <w:tab/>
        </w:r>
        <w:r w:rsidR="005B5C68">
          <w:rPr>
            <w:noProof/>
          </w:rPr>
          <w:fldChar w:fldCharType="begin"/>
        </w:r>
        <w:r w:rsidR="005B5C68">
          <w:rPr>
            <w:noProof/>
          </w:rPr>
          <w:instrText xml:space="preserve"> PAGEREF _Toc105148054 \h </w:instrText>
        </w:r>
        <w:r w:rsidR="005B5C68">
          <w:rPr>
            <w:noProof/>
          </w:rPr>
        </w:r>
        <w:r w:rsidR="005B5C68">
          <w:rPr>
            <w:noProof/>
          </w:rPr>
          <w:fldChar w:fldCharType="separate"/>
        </w:r>
        <w:r w:rsidR="005B5C68">
          <w:rPr>
            <w:noProof/>
          </w:rPr>
          <w:t>13</w:t>
        </w:r>
        <w:r w:rsidR="005B5C68">
          <w:rPr>
            <w:noProof/>
          </w:rPr>
          <w:fldChar w:fldCharType="end"/>
        </w:r>
      </w:hyperlink>
    </w:p>
    <w:p w14:paraId="07B4704D"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55" w:history="1">
        <w:r w:rsidR="005B5C68" w:rsidRPr="0042402B">
          <w:rPr>
            <w:rStyle w:val="Lienhypertexte"/>
            <w:noProof/>
          </w:rPr>
          <w:t>A.6.2 Enjeux</w:t>
        </w:r>
        <w:r w:rsidR="005B5C68">
          <w:rPr>
            <w:noProof/>
          </w:rPr>
          <w:tab/>
        </w:r>
        <w:r w:rsidR="005B5C68">
          <w:rPr>
            <w:noProof/>
          </w:rPr>
          <w:fldChar w:fldCharType="begin"/>
        </w:r>
        <w:r w:rsidR="005B5C68">
          <w:rPr>
            <w:noProof/>
          </w:rPr>
          <w:instrText xml:space="preserve"> PAGEREF _Toc105148055 \h </w:instrText>
        </w:r>
        <w:r w:rsidR="005B5C68">
          <w:rPr>
            <w:noProof/>
          </w:rPr>
        </w:r>
        <w:r w:rsidR="005B5C68">
          <w:rPr>
            <w:noProof/>
          </w:rPr>
          <w:fldChar w:fldCharType="separate"/>
        </w:r>
        <w:r w:rsidR="005B5C68">
          <w:rPr>
            <w:noProof/>
          </w:rPr>
          <w:t>13</w:t>
        </w:r>
        <w:r w:rsidR="005B5C68">
          <w:rPr>
            <w:noProof/>
          </w:rPr>
          <w:fldChar w:fldCharType="end"/>
        </w:r>
      </w:hyperlink>
    </w:p>
    <w:p w14:paraId="3044F923" w14:textId="77777777" w:rsidR="005B5C68" w:rsidRDefault="00354FAB">
      <w:pPr>
        <w:pStyle w:val="TM1"/>
        <w:rPr>
          <w:rFonts w:asciiTheme="minorHAnsi" w:eastAsiaTheme="minorEastAsia" w:hAnsiTheme="minorHAnsi" w:cstheme="minorBidi"/>
          <w:b w:val="0"/>
          <w:noProof/>
          <w:kern w:val="0"/>
          <w:sz w:val="22"/>
          <w:szCs w:val="22"/>
          <w:lang w:val="en-US" w:eastAsia="en-US"/>
        </w:rPr>
      </w:pPr>
      <w:hyperlink w:anchor="_Toc105148056" w:history="1">
        <w:r w:rsidR="005B5C68" w:rsidRPr="0042402B">
          <w:rPr>
            <w:rStyle w:val="Lienhypertexte"/>
            <w:noProof/>
          </w:rPr>
          <w:t>B. Conclusions et actions à venir du groupe de travail</w:t>
        </w:r>
        <w:r w:rsidR="005B5C68">
          <w:rPr>
            <w:noProof/>
          </w:rPr>
          <w:tab/>
        </w:r>
        <w:r w:rsidR="005B5C68">
          <w:rPr>
            <w:noProof/>
          </w:rPr>
          <w:fldChar w:fldCharType="begin"/>
        </w:r>
        <w:r w:rsidR="005B5C68">
          <w:rPr>
            <w:noProof/>
          </w:rPr>
          <w:instrText xml:space="preserve"> PAGEREF _Toc105148056 \h </w:instrText>
        </w:r>
        <w:r w:rsidR="005B5C68">
          <w:rPr>
            <w:noProof/>
          </w:rPr>
        </w:r>
        <w:r w:rsidR="005B5C68">
          <w:rPr>
            <w:noProof/>
          </w:rPr>
          <w:fldChar w:fldCharType="separate"/>
        </w:r>
        <w:r w:rsidR="005B5C68">
          <w:rPr>
            <w:noProof/>
          </w:rPr>
          <w:t>14</w:t>
        </w:r>
        <w:r w:rsidR="005B5C68">
          <w:rPr>
            <w:noProof/>
          </w:rPr>
          <w:fldChar w:fldCharType="end"/>
        </w:r>
      </w:hyperlink>
    </w:p>
    <w:p w14:paraId="61169246" w14:textId="77777777" w:rsidR="005B5C68" w:rsidRDefault="00354FAB">
      <w:pPr>
        <w:pStyle w:val="TM2"/>
        <w:rPr>
          <w:rFonts w:asciiTheme="minorHAnsi" w:eastAsiaTheme="minorEastAsia" w:hAnsiTheme="minorHAnsi" w:cstheme="minorBidi"/>
          <w:noProof/>
          <w:kern w:val="0"/>
          <w:sz w:val="22"/>
          <w:szCs w:val="22"/>
          <w:lang w:val="en-US" w:eastAsia="en-US"/>
        </w:rPr>
      </w:pPr>
      <w:hyperlink w:anchor="_Toc105148057" w:history="1">
        <w:r w:rsidR="005B5C68" w:rsidRPr="0042402B">
          <w:rPr>
            <w:rStyle w:val="Lienhypertexte"/>
            <w:rFonts w:cs="StarSymbol"/>
            <w:noProof/>
          </w:rPr>
          <w:t>B.1</w:t>
        </w:r>
        <w:r w:rsidR="005B5C68" w:rsidRPr="0042402B">
          <w:rPr>
            <w:rStyle w:val="Lienhypertexte"/>
            <w:noProof/>
          </w:rPr>
          <w:t xml:space="preserve"> Périmètre des nouveaux standards risques</w:t>
        </w:r>
        <w:r w:rsidR="005B5C68">
          <w:rPr>
            <w:noProof/>
          </w:rPr>
          <w:tab/>
        </w:r>
        <w:r w:rsidR="005B5C68">
          <w:rPr>
            <w:noProof/>
          </w:rPr>
          <w:fldChar w:fldCharType="begin"/>
        </w:r>
        <w:r w:rsidR="005B5C68">
          <w:rPr>
            <w:noProof/>
          </w:rPr>
          <w:instrText xml:space="preserve"> PAGEREF _Toc105148057 \h </w:instrText>
        </w:r>
        <w:r w:rsidR="005B5C68">
          <w:rPr>
            <w:noProof/>
          </w:rPr>
        </w:r>
        <w:r w:rsidR="005B5C68">
          <w:rPr>
            <w:noProof/>
          </w:rPr>
          <w:fldChar w:fldCharType="separate"/>
        </w:r>
        <w:r w:rsidR="005B5C68">
          <w:rPr>
            <w:noProof/>
          </w:rPr>
          <w:t>14</w:t>
        </w:r>
        <w:r w:rsidR="005B5C68">
          <w:rPr>
            <w:noProof/>
          </w:rPr>
          <w:fldChar w:fldCharType="end"/>
        </w:r>
      </w:hyperlink>
    </w:p>
    <w:p w14:paraId="39F66A1C"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58" w:history="1">
        <w:r w:rsidR="005B5C68" w:rsidRPr="0042402B">
          <w:rPr>
            <w:rStyle w:val="Lienhypertexte"/>
            <w:noProof/>
            <w:lang w:val="en-US"/>
          </w:rPr>
          <w:t>B.1.1</w:t>
        </w:r>
        <w:r w:rsidR="005B5C68" w:rsidRPr="0042402B">
          <w:rPr>
            <w:rStyle w:val="Lienhypertexte"/>
            <w:noProof/>
          </w:rPr>
          <w:t xml:space="preserve"> PPR</w:t>
        </w:r>
        <w:r w:rsidR="005B5C68">
          <w:rPr>
            <w:noProof/>
          </w:rPr>
          <w:tab/>
        </w:r>
        <w:r w:rsidR="005B5C68">
          <w:rPr>
            <w:noProof/>
          </w:rPr>
          <w:fldChar w:fldCharType="begin"/>
        </w:r>
        <w:r w:rsidR="005B5C68">
          <w:rPr>
            <w:noProof/>
          </w:rPr>
          <w:instrText xml:space="preserve"> PAGEREF _Toc105148058 \h </w:instrText>
        </w:r>
        <w:r w:rsidR="005B5C68">
          <w:rPr>
            <w:noProof/>
          </w:rPr>
        </w:r>
        <w:r w:rsidR="005B5C68">
          <w:rPr>
            <w:noProof/>
          </w:rPr>
          <w:fldChar w:fldCharType="separate"/>
        </w:r>
        <w:r w:rsidR="005B5C68">
          <w:rPr>
            <w:noProof/>
          </w:rPr>
          <w:t>14</w:t>
        </w:r>
        <w:r w:rsidR="005B5C68">
          <w:rPr>
            <w:noProof/>
          </w:rPr>
          <w:fldChar w:fldCharType="end"/>
        </w:r>
      </w:hyperlink>
    </w:p>
    <w:p w14:paraId="3D51967A"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59" w:history="1">
        <w:r w:rsidR="005B5C68" w:rsidRPr="0042402B">
          <w:rPr>
            <w:rStyle w:val="Lienhypertexte"/>
            <w:noProof/>
          </w:rPr>
          <w:t>B.1.2 TRI</w:t>
        </w:r>
        <w:r w:rsidR="005B5C68">
          <w:rPr>
            <w:noProof/>
          </w:rPr>
          <w:tab/>
        </w:r>
        <w:r w:rsidR="005B5C68">
          <w:rPr>
            <w:noProof/>
          </w:rPr>
          <w:fldChar w:fldCharType="begin"/>
        </w:r>
        <w:r w:rsidR="005B5C68">
          <w:rPr>
            <w:noProof/>
          </w:rPr>
          <w:instrText xml:space="preserve"> PAGEREF _Toc105148059 \h </w:instrText>
        </w:r>
        <w:r w:rsidR="005B5C68">
          <w:rPr>
            <w:noProof/>
          </w:rPr>
        </w:r>
        <w:r w:rsidR="005B5C68">
          <w:rPr>
            <w:noProof/>
          </w:rPr>
          <w:fldChar w:fldCharType="separate"/>
        </w:r>
        <w:r w:rsidR="005B5C68">
          <w:rPr>
            <w:noProof/>
          </w:rPr>
          <w:t>14</w:t>
        </w:r>
        <w:r w:rsidR="005B5C68">
          <w:rPr>
            <w:noProof/>
          </w:rPr>
          <w:fldChar w:fldCharType="end"/>
        </w:r>
      </w:hyperlink>
    </w:p>
    <w:p w14:paraId="7E06AC25"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60" w:history="1">
        <w:r w:rsidR="005B5C68" w:rsidRPr="0042402B">
          <w:rPr>
            <w:rStyle w:val="Lienhypertexte"/>
            <w:noProof/>
            <w:lang w:val="en-US"/>
          </w:rPr>
          <w:t>B.1.3</w:t>
        </w:r>
        <w:r w:rsidR="005B5C68" w:rsidRPr="0042402B">
          <w:rPr>
            <w:rStyle w:val="Lienhypertexte"/>
            <w:noProof/>
          </w:rPr>
          <w:t xml:space="preserve"> Porter à Connaissance</w:t>
        </w:r>
        <w:r w:rsidR="005B5C68">
          <w:rPr>
            <w:noProof/>
          </w:rPr>
          <w:tab/>
        </w:r>
        <w:r w:rsidR="005B5C68">
          <w:rPr>
            <w:noProof/>
          </w:rPr>
          <w:fldChar w:fldCharType="begin"/>
        </w:r>
        <w:r w:rsidR="005B5C68">
          <w:rPr>
            <w:noProof/>
          </w:rPr>
          <w:instrText xml:space="preserve"> PAGEREF _Toc105148060 \h </w:instrText>
        </w:r>
        <w:r w:rsidR="005B5C68">
          <w:rPr>
            <w:noProof/>
          </w:rPr>
        </w:r>
        <w:r w:rsidR="005B5C68">
          <w:rPr>
            <w:noProof/>
          </w:rPr>
          <w:fldChar w:fldCharType="separate"/>
        </w:r>
        <w:r w:rsidR="005B5C68">
          <w:rPr>
            <w:noProof/>
          </w:rPr>
          <w:t>15</w:t>
        </w:r>
        <w:r w:rsidR="005B5C68">
          <w:rPr>
            <w:noProof/>
          </w:rPr>
          <w:fldChar w:fldCharType="end"/>
        </w:r>
      </w:hyperlink>
    </w:p>
    <w:p w14:paraId="610701DF" w14:textId="77777777" w:rsidR="005B5C68" w:rsidRDefault="00354FAB">
      <w:pPr>
        <w:pStyle w:val="TM2"/>
        <w:rPr>
          <w:rFonts w:asciiTheme="minorHAnsi" w:eastAsiaTheme="minorEastAsia" w:hAnsiTheme="minorHAnsi" w:cstheme="minorBidi"/>
          <w:noProof/>
          <w:kern w:val="0"/>
          <w:sz w:val="22"/>
          <w:szCs w:val="22"/>
          <w:lang w:val="en-US" w:eastAsia="en-US"/>
        </w:rPr>
      </w:pPr>
      <w:hyperlink w:anchor="_Toc105148061" w:history="1">
        <w:r w:rsidR="005B5C68" w:rsidRPr="0042402B">
          <w:rPr>
            <w:rStyle w:val="Lienhypertexte"/>
            <w:rFonts w:cs="StarSymbol"/>
            <w:noProof/>
          </w:rPr>
          <w:t>B.2</w:t>
        </w:r>
        <w:r w:rsidR="005B5C68" w:rsidRPr="0042402B">
          <w:rPr>
            <w:rStyle w:val="Lienhypertexte"/>
            <w:noProof/>
          </w:rPr>
          <w:t xml:space="preserve"> Organisation et contenu des nouveaux standards</w:t>
        </w:r>
        <w:r w:rsidR="005B5C68">
          <w:rPr>
            <w:noProof/>
          </w:rPr>
          <w:tab/>
        </w:r>
        <w:r w:rsidR="005B5C68">
          <w:rPr>
            <w:noProof/>
          </w:rPr>
          <w:fldChar w:fldCharType="begin"/>
        </w:r>
        <w:r w:rsidR="005B5C68">
          <w:rPr>
            <w:noProof/>
          </w:rPr>
          <w:instrText xml:space="preserve"> PAGEREF _Toc105148061 \h </w:instrText>
        </w:r>
        <w:r w:rsidR="005B5C68">
          <w:rPr>
            <w:noProof/>
          </w:rPr>
        </w:r>
        <w:r w:rsidR="005B5C68">
          <w:rPr>
            <w:noProof/>
          </w:rPr>
          <w:fldChar w:fldCharType="separate"/>
        </w:r>
        <w:r w:rsidR="005B5C68">
          <w:rPr>
            <w:noProof/>
          </w:rPr>
          <w:t>15</w:t>
        </w:r>
        <w:r w:rsidR="005B5C68">
          <w:rPr>
            <w:noProof/>
          </w:rPr>
          <w:fldChar w:fldCharType="end"/>
        </w:r>
      </w:hyperlink>
    </w:p>
    <w:p w14:paraId="64DFC092"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62" w:history="1">
        <w:r w:rsidR="005B5C68" w:rsidRPr="0042402B">
          <w:rPr>
            <w:rStyle w:val="Lienhypertexte"/>
            <w:noProof/>
          </w:rPr>
          <w:t>B.2.1 Contenu du modèle commun de données</w:t>
        </w:r>
        <w:r w:rsidR="005B5C68">
          <w:rPr>
            <w:noProof/>
          </w:rPr>
          <w:tab/>
        </w:r>
        <w:r w:rsidR="005B5C68">
          <w:rPr>
            <w:noProof/>
          </w:rPr>
          <w:fldChar w:fldCharType="begin"/>
        </w:r>
        <w:r w:rsidR="005B5C68">
          <w:rPr>
            <w:noProof/>
          </w:rPr>
          <w:instrText xml:space="preserve"> PAGEREF _Toc105148062 \h </w:instrText>
        </w:r>
        <w:r w:rsidR="005B5C68">
          <w:rPr>
            <w:noProof/>
          </w:rPr>
        </w:r>
        <w:r w:rsidR="005B5C68">
          <w:rPr>
            <w:noProof/>
          </w:rPr>
          <w:fldChar w:fldCharType="separate"/>
        </w:r>
        <w:r w:rsidR="005B5C68">
          <w:rPr>
            <w:noProof/>
          </w:rPr>
          <w:t>15</w:t>
        </w:r>
        <w:r w:rsidR="005B5C68">
          <w:rPr>
            <w:noProof/>
          </w:rPr>
          <w:fldChar w:fldCharType="end"/>
        </w:r>
      </w:hyperlink>
    </w:p>
    <w:p w14:paraId="76EB84D7"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63" w:history="1">
        <w:r w:rsidR="005B5C68" w:rsidRPr="0042402B">
          <w:rPr>
            <w:rStyle w:val="Lienhypertexte"/>
            <w:noProof/>
          </w:rPr>
          <w:t>B.2.2 Contenu des profils applicatifs</w:t>
        </w:r>
        <w:r w:rsidR="005B5C68">
          <w:rPr>
            <w:noProof/>
          </w:rPr>
          <w:tab/>
        </w:r>
        <w:r w:rsidR="005B5C68">
          <w:rPr>
            <w:noProof/>
          </w:rPr>
          <w:fldChar w:fldCharType="begin"/>
        </w:r>
        <w:r w:rsidR="005B5C68">
          <w:rPr>
            <w:noProof/>
          </w:rPr>
          <w:instrText xml:space="preserve"> PAGEREF _Toc105148063 \h </w:instrText>
        </w:r>
        <w:r w:rsidR="005B5C68">
          <w:rPr>
            <w:noProof/>
          </w:rPr>
        </w:r>
        <w:r w:rsidR="005B5C68">
          <w:rPr>
            <w:noProof/>
          </w:rPr>
          <w:fldChar w:fldCharType="separate"/>
        </w:r>
        <w:r w:rsidR="005B5C68">
          <w:rPr>
            <w:noProof/>
          </w:rPr>
          <w:t>17</w:t>
        </w:r>
        <w:r w:rsidR="005B5C68">
          <w:rPr>
            <w:noProof/>
          </w:rPr>
          <w:fldChar w:fldCharType="end"/>
        </w:r>
      </w:hyperlink>
    </w:p>
    <w:p w14:paraId="44542A36"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64" w:history="1">
        <w:r w:rsidR="005B5C68" w:rsidRPr="0042402B">
          <w:rPr>
            <w:rStyle w:val="Lienhypertexte"/>
            <w:noProof/>
          </w:rPr>
          <w:t>B.2.3 Standard de production</w:t>
        </w:r>
        <w:r w:rsidR="005B5C68">
          <w:rPr>
            <w:noProof/>
          </w:rPr>
          <w:tab/>
        </w:r>
        <w:r w:rsidR="005B5C68">
          <w:rPr>
            <w:noProof/>
          </w:rPr>
          <w:fldChar w:fldCharType="begin"/>
        </w:r>
        <w:r w:rsidR="005B5C68">
          <w:rPr>
            <w:noProof/>
          </w:rPr>
          <w:instrText xml:space="preserve"> PAGEREF _Toc105148064 \h </w:instrText>
        </w:r>
        <w:r w:rsidR="005B5C68">
          <w:rPr>
            <w:noProof/>
          </w:rPr>
        </w:r>
        <w:r w:rsidR="005B5C68">
          <w:rPr>
            <w:noProof/>
          </w:rPr>
          <w:fldChar w:fldCharType="separate"/>
        </w:r>
        <w:r w:rsidR="005B5C68">
          <w:rPr>
            <w:noProof/>
          </w:rPr>
          <w:t>18</w:t>
        </w:r>
        <w:r w:rsidR="005B5C68">
          <w:rPr>
            <w:noProof/>
          </w:rPr>
          <w:fldChar w:fldCharType="end"/>
        </w:r>
      </w:hyperlink>
    </w:p>
    <w:p w14:paraId="6BE42811" w14:textId="77777777" w:rsidR="005B5C68" w:rsidRDefault="00354FAB">
      <w:pPr>
        <w:pStyle w:val="TM2"/>
        <w:rPr>
          <w:rFonts w:asciiTheme="minorHAnsi" w:eastAsiaTheme="minorEastAsia" w:hAnsiTheme="minorHAnsi" w:cstheme="minorBidi"/>
          <w:noProof/>
          <w:kern w:val="0"/>
          <w:sz w:val="22"/>
          <w:szCs w:val="22"/>
          <w:lang w:val="en-US" w:eastAsia="en-US"/>
        </w:rPr>
      </w:pPr>
      <w:hyperlink w:anchor="_Toc105148065" w:history="1">
        <w:r w:rsidR="005B5C68" w:rsidRPr="0042402B">
          <w:rPr>
            <w:rStyle w:val="Lienhypertexte"/>
            <w:rFonts w:cs="StarSymbol"/>
            <w:noProof/>
          </w:rPr>
          <w:t>B.3</w:t>
        </w:r>
        <w:r w:rsidR="005B5C68" w:rsidRPr="0042402B">
          <w:rPr>
            <w:rStyle w:val="Lienhypertexte"/>
            <w:noProof/>
          </w:rPr>
          <w:t xml:space="preserve"> Organisation des travaux à venir</w:t>
        </w:r>
        <w:r w:rsidR="005B5C68">
          <w:rPr>
            <w:noProof/>
          </w:rPr>
          <w:tab/>
        </w:r>
        <w:r w:rsidR="005B5C68">
          <w:rPr>
            <w:noProof/>
          </w:rPr>
          <w:fldChar w:fldCharType="begin"/>
        </w:r>
        <w:r w:rsidR="005B5C68">
          <w:rPr>
            <w:noProof/>
          </w:rPr>
          <w:instrText xml:space="preserve"> PAGEREF _Toc105148065 \h </w:instrText>
        </w:r>
        <w:r w:rsidR="005B5C68">
          <w:rPr>
            <w:noProof/>
          </w:rPr>
        </w:r>
        <w:r w:rsidR="005B5C68">
          <w:rPr>
            <w:noProof/>
          </w:rPr>
          <w:fldChar w:fldCharType="separate"/>
        </w:r>
        <w:r w:rsidR="005B5C68">
          <w:rPr>
            <w:noProof/>
          </w:rPr>
          <w:t>18</w:t>
        </w:r>
        <w:r w:rsidR="005B5C68">
          <w:rPr>
            <w:noProof/>
          </w:rPr>
          <w:fldChar w:fldCharType="end"/>
        </w:r>
      </w:hyperlink>
    </w:p>
    <w:p w14:paraId="2AE1F4D6"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66" w:history="1">
        <w:r w:rsidR="005B5C68" w:rsidRPr="0042402B">
          <w:rPr>
            <w:rStyle w:val="Lienhypertexte"/>
            <w:noProof/>
          </w:rPr>
          <w:t>B.3.1 Rédaction des standards (modèle de données et profils applicatifs)</w:t>
        </w:r>
        <w:r w:rsidR="005B5C68">
          <w:rPr>
            <w:noProof/>
          </w:rPr>
          <w:tab/>
        </w:r>
        <w:r w:rsidR="005B5C68">
          <w:rPr>
            <w:noProof/>
          </w:rPr>
          <w:fldChar w:fldCharType="begin"/>
        </w:r>
        <w:r w:rsidR="005B5C68">
          <w:rPr>
            <w:noProof/>
          </w:rPr>
          <w:instrText xml:space="preserve"> PAGEREF _Toc105148066 \h </w:instrText>
        </w:r>
        <w:r w:rsidR="005B5C68">
          <w:rPr>
            <w:noProof/>
          </w:rPr>
        </w:r>
        <w:r w:rsidR="005B5C68">
          <w:rPr>
            <w:noProof/>
          </w:rPr>
          <w:fldChar w:fldCharType="separate"/>
        </w:r>
        <w:r w:rsidR="005B5C68">
          <w:rPr>
            <w:noProof/>
          </w:rPr>
          <w:t>18</w:t>
        </w:r>
        <w:r w:rsidR="005B5C68">
          <w:rPr>
            <w:noProof/>
          </w:rPr>
          <w:fldChar w:fldCharType="end"/>
        </w:r>
      </w:hyperlink>
    </w:p>
    <w:p w14:paraId="397A755B" w14:textId="77777777" w:rsidR="005B5C68" w:rsidRDefault="00354FAB">
      <w:pPr>
        <w:pStyle w:val="TM3"/>
        <w:rPr>
          <w:rFonts w:asciiTheme="minorHAnsi" w:eastAsiaTheme="minorEastAsia" w:hAnsiTheme="minorHAnsi" w:cstheme="minorBidi"/>
          <w:noProof/>
          <w:kern w:val="0"/>
          <w:sz w:val="22"/>
          <w:szCs w:val="22"/>
          <w:lang w:val="en-US" w:eastAsia="en-US"/>
        </w:rPr>
      </w:pPr>
      <w:hyperlink w:anchor="_Toc105148067" w:history="1">
        <w:r w:rsidR="005B5C68" w:rsidRPr="0042402B">
          <w:rPr>
            <w:rStyle w:val="Lienhypertexte"/>
            <w:noProof/>
          </w:rPr>
          <w:t>B.3.2 Définition d’indicateurs de réussite du projet</w:t>
        </w:r>
        <w:r w:rsidR="005B5C68">
          <w:rPr>
            <w:noProof/>
          </w:rPr>
          <w:tab/>
        </w:r>
        <w:r w:rsidR="005B5C68">
          <w:rPr>
            <w:noProof/>
          </w:rPr>
          <w:fldChar w:fldCharType="begin"/>
        </w:r>
        <w:r w:rsidR="005B5C68">
          <w:rPr>
            <w:noProof/>
          </w:rPr>
          <w:instrText xml:space="preserve"> PAGEREF _Toc105148067 \h </w:instrText>
        </w:r>
        <w:r w:rsidR="005B5C68">
          <w:rPr>
            <w:noProof/>
          </w:rPr>
        </w:r>
        <w:r w:rsidR="005B5C68">
          <w:rPr>
            <w:noProof/>
          </w:rPr>
          <w:fldChar w:fldCharType="separate"/>
        </w:r>
        <w:r w:rsidR="005B5C68">
          <w:rPr>
            <w:noProof/>
          </w:rPr>
          <w:t>20</w:t>
        </w:r>
        <w:r w:rsidR="005B5C68">
          <w:rPr>
            <w:noProof/>
          </w:rPr>
          <w:fldChar w:fldCharType="end"/>
        </w:r>
      </w:hyperlink>
    </w:p>
    <w:p w14:paraId="29F50611" w14:textId="77777777" w:rsidR="005B5C68" w:rsidRDefault="00354FAB">
      <w:pPr>
        <w:pStyle w:val="TM1"/>
        <w:rPr>
          <w:rFonts w:asciiTheme="minorHAnsi" w:eastAsiaTheme="minorEastAsia" w:hAnsiTheme="minorHAnsi" w:cstheme="minorBidi"/>
          <w:b w:val="0"/>
          <w:noProof/>
          <w:kern w:val="0"/>
          <w:sz w:val="22"/>
          <w:szCs w:val="22"/>
          <w:lang w:val="en-US" w:eastAsia="en-US"/>
        </w:rPr>
      </w:pPr>
      <w:hyperlink w:anchor="_Toc105148068" w:history="1">
        <w:r w:rsidR="005B5C68" w:rsidRPr="0042402B">
          <w:rPr>
            <w:rStyle w:val="Lienhypertexte"/>
            <w:noProof/>
          </w:rPr>
          <w:t>Annexe : Liste des participants au groupe de travail</w:t>
        </w:r>
        <w:r w:rsidR="005B5C68">
          <w:rPr>
            <w:noProof/>
          </w:rPr>
          <w:tab/>
        </w:r>
        <w:r w:rsidR="005B5C68">
          <w:rPr>
            <w:noProof/>
          </w:rPr>
          <w:fldChar w:fldCharType="begin"/>
        </w:r>
        <w:r w:rsidR="005B5C68">
          <w:rPr>
            <w:noProof/>
          </w:rPr>
          <w:instrText xml:space="preserve"> PAGEREF _Toc105148068 \h </w:instrText>
        </w:r>
        <w:r w:rsidR="005B5C68">
          <w:rPr>
            <w:noProof/>
          </w:rPr>
        </w:r>
        <w:r w:rsidR="005B5C68">
          <w:rPr>
            <w:noProof/>
          </w:rPr>
          <w:fldChar w:fldCharType="separate"/>
        </w:r>
        <w:r w:rsidR="005B5C68">
          <w:rPr>
            <w:noProof/>
          </w:rPr>
          <w:t>21</w:t>
        </w:r>
        <w:r w:rsidR="005B5C68">
          <w:rPr>
            <w:noProof/>
          </w:rPr>
          <w:fldChar w:fldCharType="end"/>
        </w:r>
      </w:hyperlink>
    </w:p>
    <w:p w14:paraId="16DEB4AB" w14:textId="77777777" w:rsidR="00E56B0B" w:rsidRDefault="00E56B0B" w:rsidP="00A21246">
      <w:pPr>
        <w:pStyle w:val="TM2"/>
      </w:pPr>
      <w:r>
        <w:fldChar w:fldCharType="end"/>
      </w:r>
    </w:p>
    <w:p w14:paraId="0AD9C6F4" w14:textId="77777777" w:rsidR="00EA62BE" w:rsidRDefault="00EA62BE" w:rsidP="00A21246">
      <w:pPr>
        <w:pStyle w:val="TM2"/>
      </w:pPr>
    </w:p>
    <w:p w14:paraId="531235D2" w14:textId="77777777" w:rsidR="00D6538B" w:rsidRDefault="00EF4DFD" w:rsidP="00737FE3">
      <w:pPr>
        <w:pStyle w:val="En-tteitems"/>
        <w:jc w:val="left"/>
      </w:pPr>
      <w:r>
        <w:br w:type="page"/>
      </w:r>
      <w:r w:rsidR="00EA187E">
        <w:lastRenderedPageBreak/>
        <w:t>Références documentaires</w:t>
      </w:r>
    </w:p>
    <w:p w14:paraId="04A55B3B" w14:textId="77777777" w:rsidR="00EA187E" w:rsidRDefault="00EA187E" w:rsidP="00EA187E">
      <w:r>
        <w:t xml:space="preserve">Les documents référencés ci-dessous sont ceux mentionnés dans le présent document. Le groupe de travail maintient par ailleurs une liste de documents de référence pour son travail de refonte </w:t>
      </w:r>
      <w:r w:rsidR="00EA30C3">
        <w:t xml:space="preserve">des Géostandards, </w:t>
      </w:r>
      <w:r>
        <w:t xml:space="preserve">disponible sur son </w:t>
      </w:r>
      <w:hyperlink r:id="rId16" w:history="1">
        <w:r w:rsidRPr="00EA187E">
          <w:rPr>
            <w:rStyle w:val="Lienhypertexte"/>
          </w:rPr>
          <w:t xml:space="preserve">dépôt </w:t>
        </w:r>
        <w:proofErr w:type="spellStart"/>
        <w:r w:rsidRPr="00EA187E">
          <w:rPr>
            <w:rStyle w:val="Lienhypertexte"/>
          </w:rPr>
          <w:t>github</w:t>
        </w:r>
        <w:proofErr w:type="spellEnd"/>
      </w:hyperlink>
      <w:r>
        <w:t>.</w:t>
      </w:r>
    </w:p>
    <w:p w14:paraId="4B1F511A" w14:textId="77777777" w:rsidR="00EA187E" w:rsidRDefault="00EA187E" w:rsidP="00EA187E"/>
    <w:tbl>
      <w:tblPr>
        <w:tblW w:w="5000" w:type="pct"/>
        <w:tblLayout w:type="fixed"/>
        <w:tblCellMar>
          <w:top w:w="55" w:type="dxa"/>
          <w:left w:w="55" w:type="dxa"/>
          <w:bottom w:w="55" w:type="dxa"/>
          <w:right w:w="55" w:type="dxa"/>
        </w:tblCellMar>
        <w:tblLook w:val="0000" w:firstRow="0" w:lastRow="0" w:firstColumn="0" w:lastColumn="0" w:noHBand="0" w:noVBand="0"/>
      </w:tblPr>
      <w:tblGrid>
        <w:gridCol w:w="8800"/>
      </w:tblGrid>
      <w:tr w:rsidR="00EA187E" w:rsidRPr="00EA187E" w14:paraId="3D68DF58" w14:textId="77777777" w:rsidTr="57FAF40F">
        <w:trPr>
          <w:cantSplit/>
        </w:trPr>
        <w:tc>
          <w:tcPr>
            <w:tcW w:w="5000" w:type="pct"/>
            <w:shd w:val="clear" w:color="auto" w:fill="auto"/>
          </w:tcPr>
          <w:p w14:paraId="78CF3189" w14:textId="77777777" w:rsidR="00EA187E" w:rsidRPr="00EA187E" w:rsidRDefault="00354FAB" w:rsidP="00EA187E">
            <w:pPr>
              <w:pStyle w:val="Contenudetableau"/>
            </w:pPr>
            <w:hyperlink r:id="rId17" w:tgtFrame="_blank" w:history="1">
              <w:r w:rsidR="00EA187E" w:rsidRPr="00EA187E">
                <w:rPr>
                  <w:rStyle w:val="Lienhypertexte"/>
                </w:rPr>
                <w:t>Mandat du GT « modernisation des standards risques »</w:t>
              </w:r>
            </w:hyperlink>
            <w:r w:rsidR="00EA187E" w:rsidRPr="00EA187E">
              <w:t> </w:t>
            </w:r>
          </w:p>
        </w:tc>
      </w:tr>
      <w:tr w:rsidR="00EA187E" w:rsidRPr="00EA187E" w14:paraId="4AD6C294" w14:textId="77777777" w:rsidTr="57FAF40F">
        <w:trPr>
          <w:cantSplit/>
        </w:trPr>
        <w:tc>
          <w:tcPr>
            <w:tcW w:w="5000" w:type="pct"/>
            <w:shd w:val="clear" w:color="auto" w:fill="auto"/>
          </w:tcPr>
          <w:p w14:paraId="5458DCE4" w14:textId="77777777" w:rsidR="00EA187E" w:rsidRPr="00EA187E" w:rsidRDefault="00354FAB" w:rsidP="00EA187E">
            <w:pPr>
              <w:pStyle w:val="Contenudetableau"/>
            </w:pPr>
            <w:hyperlink r:id="rId18" w:tgtFrame="_blank" w:history="1">
              <w:r w:rsidR="00EA187E" w:rsidRPr="00EA187E">
                <w:rPr>
                  <w:rStyle w:val="Lienhypertexte"/>
                </w:rPr>
                <w:t>Compte rendu de la réunion de lancement du groupe de travail le 14/01/2022</w:t>
              </w:r>
            </w:hyperlink>
            <w:r w:rsidR="00EA187E" w:rsidRPr="00EA187E">
              <w:t> </w:t>
            </w:r>
          </w:p>
        </w:tc>
      </w:tr>
      <w:tr w:rsidR="00EA187E" w:rsidRPr="00EA187E" w14:paraId="5BA7C7B0" w14:textId="77777777" w:rsidTr="57FAF40F">
        <w:trPr>
          <w:cantSplit/>
        </w:trPr>
        <w:tc>
          <w:tcPr>
            <w:tcW w:w="5000" w:type="pct"/>
            <w:shd w:val="clear" w:color="auto" w:fill="auto"/>
          </w:tcPr>
          <w:p w14:paraId="186812B2" w14:textId="77777777" w:rsidR="00EA187E" w:rsidRPr="00EA187E" w:rsidRDefault="00354FAB" w:rsidP="00EA187E">
            <w:pPr>
              <w:pStyle w:val="Contenudetableau"/>
            </w:pPr>
            <w:hyperlink r:id="rId19" w:tgtFrame="_blank" w:history="1">
              <w:r w:rsidR="00EA187E" w:rsidRPr="00EA187E">
                <w:rPr>
                  <w:rStyle w:val="Lienhypertexte"/>
                </w:rPr>
                <w:t>Guide Atelier “Documents de référence” du 26/01/2022</w:t>
              </w:r>
            </w:hyperlink>
            <w:r w:rsidR="00EA187E" w:rsidRPr="00EA187E">
              <w:t> </w:t>
            </w:r>
          </w:p>
        </w:tc>
      </w:tr>
      <w:tr w:rsidR="00EA187E" w:rsidRPr="00EA187E" w14:paraId="503B2FF7" w14:textId="77777777" w:rsidTr="57FAF40F">
        <w:trPr>
          <w:cantSplit/>
        </w:trPr>
        <w:tc>
          <w:tcPr>
            <w:tcW w:w="5000" w:type="pct"/>
            <w:shd w:val="clear" w:color="auto" w:fill="auto"/>
          </w:tcPr>
          <w:p w14:paraId="5C8B4103" w14:textId="77777777" w:rsidR="00EA187E" w:rsidRPr="00EA187E" w:rsidRDefault="00354FAB" w:rsidP="00EA187E">
            <w:pPr>
              <w:pStyle w:val="Contenudetableau"/>
            </w:pPr>
            <w:hyperlink r:id="rId20" w:tgtFrame="_blank" w:history="1">
              <w:r w:rsidR="00EA187E" w:rsidRPr="00EA187E">
                <w:rPr>
                  <w:rStyle w:val="Lienhypertexte"/>
                </w:rPr>
                <w:t>Synthèse Atelier « Thématiques métiers et Standards PPR / DI » - 28/01/2022</w:t>
              </w:r>
            </w:hyperlink>
            <w:r w:rsidR="00EA187E" w:rsidRPr="00EA187E">
              <w:t> </w:t>
            </w:r>
          </w:p>
        </w:tc>
      </w:tr>
      <w:tr w:rsidR="00EA187E" w:rsidRPr="00EA187E" w14:paraId="15859483" w14:textId="77777777" w:rsidTr="57FAF40F">
        <w:trPr>
          <w:cantSplit/>
        </w:trPr>
        <w:tc>
          <w:tcPr>
            <w:tcW w:w="5000" w:type="pct"/>
            <w:shd w:val="clear" w:color="auto" w:fill="auto"/>
          </w:tcPr>
          <w:p w14:paraId="09E44B00" w14:textId="77777777" w:rsidR="00EA187E" w:rsidRPr="00EA187E" w:rsidRDefault="00354FAB" w:rsidP="00EA187E">
            <w:pPr>
              <w:pStyle w:val="Contenudetableau"/>
            </w:pPr>
            <w:hyperlink r:id="rId21" w:tgtFrame="_blank" w:history="1">
              <w:r w:rsidR="00EA187E" w:rsidRPr="00EA187E">
                <w:rPr>
                  <w:rStyle w:val="Lienhypertexte"/>
                </w:rPr>
                <w:t>Compte rendu de la réunion de la plénière du groupe de travail Géostandards Risques le 18/02/2022</w:t>
              </w:r>
            </w:hyperlink>
            <w:r w:rsidR="00EA187E" w:rsidRPr="00EA187E">
              <w:t> </w:t>
            </w:r>
          </w:p>
        </w:tc>
      </w:tr>
      <w:tr w:rsidR="00EA187E" w:rsidRPr="00EA187E" w14:paraId="4C63F6C0" w14:textId="77777777" w:rsidTr="57FAF40F">
        <w:trPr>
          <w:cantSplit/>
        </w:trPr>
        <w:tc>
          <w:tcPr>
            <w:tcW w:w="5000" w:type="pct"/>
            <w:shd w:val="clear" w:color="auto" w:fill="auto"/>
          </w:tcPr>
          <w:p w14:paraId="0C200E25" w14:textId="77777777" w:rsidR="00EA187E" w:rsidRPr="00EA187E" w:rsidRDefault="00354FAB" w:rsidP="00EA187E">
            <w:pPr>
              <w:pStyle w:val="Contenudetableau"/>
            </w:pPr>
            <w:hyperlink r:id="rId22" w:tgtFrame="_blank" w:history="1">
              <w:r w:rsidR="00EA187E" w:rsidRPr="00EA187E">
                <w:rPr>
                  <w:rStyle w:val="Lienhypertexte"/>
                </w:rPr>
                <w:t>Compte rendu de la réunion plénière du groupe de travail Géostandards risques le 08/04/2022</w:t>
              </w:r>
            </w:hyperlink>
            <w:r w:rsidR="00EA187E" w:rsidRPr="00EA187E">
              <w:t> </w:t>
            </w:r>
          </w:p>
        </w:tc>
      </w:tr>
      <w:tr w:rsidR="00EA187E" w:rsidRPr="00354FAB" w14:paraId="74E18C45" w14:textId="77777777" w:rsidTr="57FAF40F">
        <w:trPr>
          <w:cantSplit/>
        </w:trPr>
        <w:tc>
          <w:tcPr>
            <w:tcW w:w="5000" w:type="pct"/>
            <w:shd w:val="clear" w:color="auto" w:fill="auto"/>
          </w:tcPr>
          <w:p w14:paraId="4E226B9E" w14:textId="77777777" w:rsidR="00EA187E" w:rsidRPr="00EA187E" w:rsidRDefault="00C0392A" w:rsidP="00EA187E">
            <w:pPr>
              <w:pStyle w:val="Contenudetableau"/>
              <w:rPr>
                <w:lang w:val="en-US"/>
              </w:rPr>
            </w:pPr>
            <w:r>
              <w:fldChar w:fldCharType="begin"/>
            </w:r>
            <w:r w:rsidRPr="00C0392A">
              <w:rPr>
                <w:lang w:val="en-US"/>
                <w:rPrChange w:id="58" w:author="Gilles Cébélieu" w:date="2022-06-10T08:49:00Z">
                  <w:rPr/>
                </w:rPrChange>
              </w:rPr>
              <w:instrText xml:space="preserve"> HYPERLINK "https://inspire.ec.europa.eu/documents/Data_Specifications/INSPIRE_DataSpecification_LU_v3.0.pdf" \t "_blank" </w:instrText>
            </w:r>
            <w:r>
              <w:fldChar w:fldCharType="separate"/>
            </w:r>
            <w:r w:rsidR="00EA187E" w:rsidRPr="00EA187E">
              <w:rPr>
                <w:rStyle w:val="Lienhypertexte"/>
                <w:lang w:val="en-US"/>
              </w:rPr>
              <w:t>D2.8.III.4 INSPIRE Data Specification on Land Use – Technical Guidelines</w:t>
            </w:r>
            <w:r>
              <w:rPr>
                <w:rStyle w:val="Lienhypertexte"/>
                <w:lang w:val="en-US"/>
              </w:rPr>
              <w:fldChar w:fldCharType="end"/>
            </w:r>
            <w:r w:rsidR="00EA187E" w:rsidRPr="00EA187E">
              <w:rPr>
                <w:lang w:val="en-US"/>
              </w:rPr>
              <w:t> </w:t>
            </w:r>
          </w:p>
        </w:tc>
      </w:tr>
      <w:tr w:rsidR="00EA187E" w:rsidRPr="00354FAB" w14:paraId="1CA41C4A" w14:textId="77777777" w:rsidTr="57FAF40F">
        <w:trPr>
          <w:cantSplit/>
        </w:trPr>
        <w:tc>
          <w:tcPr>
            <w:tcW w:w="5000" w:type="pct"/>
            <w:shd w:val="clear" w:color="auto" w:fill="auto"/>
          </w:tcPr>
          <w:p w14:paraId="72C35377" w14:textId="77777777" w:rsidR="00EA187E" w:rsidRPr="00EA187E" w:rsidRDefault="00C0392A" w:rsidP="00EA187E">
            <w:pPr>
              <w:pStyle w:val="Contenudetableau"/>
              <w:rPr>
                <w:lang w:val="en-US"/>
              </w:rPr>
            </w:pPr>
            <w:r>
              <w:fldChar w:fldCharType="begin"/>
            </w:r>
            <w:r w:rsidRPr="00C0392A">
              <w:rPr>
                <w:lang w:val="en-US"/>
                <w:rPrChange w:id="59" w:author="Gilles Cébélieu" w:date="2022-06-10T08:49:00Z">
                  <w:rPr/>
                </w:rPrChange>
              </w:rPr>
              <w:instrText xml:space="preserve"> HYPERLINK "https://inspire.ec.europa.eu/documents/Data_Specifications/INSPIRE_DataSpecification_PF_v3.0.pdf" \t "_blank" </w:instrText>
            </w:r>
            <w:r>
              <w:fldChar w:fldCharType="separate"/>
            </w:r>
            <w:r w:rsidR="00EA187E" w:rsidRPr="00EA187E">
              <w:rPr>
                <w:rStyle w:val="Lienhypertexte"/>
                <w:lang w:val="en-US"/>
              </w:rPr>
              <w:t>D2.8.III.8 INSPIRE Data Specification on Production and Industrial Facilities – Technical Guidelines</w:t>
            </w:r>
            <w:r>
              <w:rPr>
                <w:rStyle w:val="Lienhypertexte"/>
                <w:lang w:val="en-US"/>
              </w:rPr>
              <w:fldChar w:fldCharType="end"/>
            </w:r>
            <w:r w:rsidR="00EA187E" w:rsidRPr="00EA187E">
              <w:rPr>
                <w:lang w:val="en-US"/>
              </w:rPr>
              <w:t> </w:t>
            </w:r>
          </w:p>
        </w:tc>
      </w:tr>
      <w:tr w:rsidR="00EA187E" w:rsidRPr="00354FAB" w14:paraId="5053DF3E" w14:textId="77777777" w:rsidTr="57FAF40F">
        <w:trPr>
          <w:cantSplit/>
        </w:trPr>
        <w:tc>
          <w:tcPr>
            <w:tcW w:w="5000" w:type="pct"/>
            <w:shd w:val="clear" w:color="auto" w:fill="auto"/>
          </w:tcPr>
          <w:p w14:paraId="321C2AD4" w14:textId="77777777" w:rsidR="00EA187E" w:rsidRPr="00EA187E" w:rsidRDefault="00C0392A" w:rsidP="00EA187E">
            <w:pPr>
              <w:pStyle w:val="Contenudetableau"/>
              <w:rPr>
                <w:lang w:val="en-US"/>
              </w:rPr>
            </w:pPr>
            <w:r>
              <w:fldChar w:fldCharType="begin"/>
            </w:r>
            <w:r w:rsidRPr="00C0392A">
              <w:rPr>
                <w:lang w:val="en-US"/>
                <w:rPrChange w:id="60" w:author="Gilles Cébélieu" w:date="2022-06-10T08:49:00Z">
                  <w:rPr/>
                </w:rPrChange>
              </w:rPr>
              <w:instrText xml:space="preserve"> HYPERLINK "https://inspire.ec.europa.eu/documents/Data_Specifications/INSPIRE_DataSpecification_AM_v3.0.pdf" \t "_blank" </w:instrText>
            </w:r>
            <w:r>
              <w:fldChar w:fldCharType="separate"/>
            </w:r>
            <w:r w:rsidR="00EA187E" w:rsidRPr="00EA187E">
              <w:rPr>
                <w:rStyle w:val="Lienhypertexte"/>
                <w:lang w:val="en-US"/>
              </w:rPr>
              <w:t>D2.8.III.11 INSPIRE Data Specification on Area Management/Restriction/Regulation Zones and Reporting Units – Technical Guidelines</w:t>
            </w:r>
            <w:r>
              <w:rPr>
                <w:rStyle w:val="Lienhypertexte"/>
                <w:lang w:val="en-US"/>
              </w:rPr>
              <w:fldChar w:fldCharType="end"/>
            </w:r>
            <w:r w:rsidR="00EA187E" w:rsidRPr="00EA187E">
              <w:rPr>
                <w:lang w:val="en-US"/>
              </w:rPr>
              <w:t> </w:t>
            </w:r>
          </w:p>
        </w:tc>
      </w:tr>
      <w:tr w:rsidR="00EA187E" w:rsidRPr="00354FAB" w14:paraId="15ABF488" w14:textId="77777777" w:rsidTr="57FAF40F">
        <w:trPr>
          <w:cantSplit/>
        </w:trPr>
        <w:tc>
          <w:tcPr>
            <w:tcW w:w="5000" w:type="pct"/>
            <w:shd w:val="clear" w:color="auto" w:fill="auto"/>
          </w:tcPr>
          <w:p w14:paraId="25596728" w14:textId="77777777" w:rsidR="00EA187E" w:rsidRPr="00EA187E" w:rsidRDefault="00C0392A" w:rsidP="00EA187E">
            <w:pPr>
              <w:pStyle w:val="Contenudetableau"/>
              <w:rPr>
                <w:lang w:val="en-US"/>
              </w:rPr>
            </w:pPr>
            <w:r>
              <w:fldChar w:fldCharType="begin"/>
            </w:r>
            <w:r w:rsidRPr="00C0392A">
              <w:rPr>
                <w:lang w:val="en-US"/>
                <w:rPrChange w:id="61" w:author="Gilles Cébélieu" w:date="2022-06-10T08:49:00Z">
                  <w:rPr/>
                </w:rPrChange>
              </w:rPr>
              <w:instrText xml:space="preserve"> HYPERLINK "https://inspire.ec.europa.eu/documents/Data_Specifications/INSPIRE_DataSpecification_NZ_v3.0.pdf" \t "_blank" </w:instrText>
            </w:r>
            <w:r>
              <w:fldChar w:fldCharType="separate"/>
            </w:r>
            <w:r w:rsidR="00EA187E" w:rsidRPr="00EA187E">
              <w:rPr>
                <w:rStyle w:val="Lienhypertexte"/>
                <w:lang w:val="en-US"/>
              </w:rPr>
              <w:t>D2.8.III.12 INSPIRE Data Specification on Natural Risk Zones – Technical Guidelines</w:t>
            </w:r>
            <w:r>
              <w:rPr>
                <w:rStyle w:val="Lienhypertexte"/>
                <w:lang w:val="en-US"/>
              </w:rPr>
              <w:fldChar w:fldCharType="end"/>
            </w:r>
            <w:r w:rsidR="00EA187E" w:rsidRPr="00EA187E">
              <w:rPr>
                <w:lang w:val="en-US"/>
              </w:rPr>
              <w:t> </w:t>
            </w:r>
          </w:p>
        </w:tc>
      </w:tr>
      <w:tr w:rsidR="00EA187E" w:rsidRPr="00EA187E" w14:paraId="48759983" w14:textId="77777777" w:rsidTr="57FAF40F">
        <w:trPr>
          <w:cantSplit/>
        </w:trPr>
        <w:tc>
          <w:tcPr>
            <w:tcW w:w="5000" w:type="pct"/>
            <w:shd w:val="clear" w:color="auto" w:fill="auto"/>
          </w:tcPr>
          <w:p w14:paraId="144F30BF" w14:textId="77777777" w:rsidR="00EA187E" w:rsidRPr="00EA187E" w:rsidRDefault="00354FAB" w:rsidP="00EA187E">
            <w:pPr>
              <w:pStyle w:val="Contenudetableau"/>
            </w:pPr>
            <w:hyperlink r:id="rId23" w:tgtFrame="_blank" w:history="1">
              <w:r w:rsidR="00EA187E" w:rsidRPr="00EA187E">
                <w:rPr>
                  <w:rStyle w:val="Lienhypertexte"/>
                </w:rPr>
                <w:t>Modèle pour les chapitres Qualité et Métadonnées des Géostandards</w:t>
              </w:r>
            </w:hyperlink>
            <w:r w:rsidR="00EA187E" w:rsidRPr="00EA187E">
              <w:t xml:space="preserve"> (CNIG) </w:t>
            </w:r>
          </w:p>
        </w:tc>
      </w:tr>
      <w:tr w:rsidR="00EA187E" w14:paraId="2C3BBD81" w14:textId="77777777" w:rsidTr="57FAF40F">
        <w:trPr>
          <w:cantSplit/>
        </w:trPr>
        <w:tc>
          <w:tcPr>
            <w:tcW w:w="5000" w:type="pct"/>
            <w:shd w:val="clear" w:color="auto" w:fill="auto"/>
          </w:tcPr>
          <w:p w14:paraId="1927F1DA" w14:textId="77777777" w:rsidR="00EA187E" w:rsidRDefault="00354FAB" w:rsidP="00A21246">
            <w:pPr>
              <w:pStyle w:val="Contenudetableau"/>
            </w:pPr>
            <w:hyperlink r:id="rId24" w:history="1">
              <w:r w:rsidR="00EA187E" w:rsidRPr="00EA187E">
                <w:rPr>
                  <w:rStyle w:val="Lienhypertexte"/>
                </w:rPr>
                <w:t xml:space="preserve">Dépôt </w:t>
              </w:r>
              <w:proofErr w:type="spellStart"/>
              <w:r w:rsidR="00EA187E" w:rsidRPr="00EA187E">
                <w:rPr>
                  <w:rStyle w:val="Lienhypertexte"/>
                </w:rPr>
                <w:t>github</w:t>
              </w:r>
              <w:proofErr w:type="spellEnd"/>
              <w:r w:rsidR="00EA187E" w:rsidRPr="00EA187E">
                <w:rPr>
                  <w:rStyle w:val="Lienhypertexte"/>
                </w:rPr>
                <w:t xml:space="preserve"> du groupe de travail sur la refonte des </w:t>
              </w:r>
              <w:proofErr w:type="spellStart"/>
              <w:r w:rsidR="00EA187E" w:rsidRPr="00EA187E">
                <w:rPr>
                  <w:rStyle w:val="Lienhypertexte"/>
                </w:rPr>
                <w:t>géostandards</w:t>
              </w:r>
              <w:proofErr w:type="spellEnd"/>
              <w:r w:rsidR="00EA187E" w:rsidRPr="00EA187E">
                <w:rPr>
                  <w:rStyle w:val="Lienhypertexte"/>
                </w:rPr>
                <w:t xml:space="preserve"> risques</w:t>
              </w:r>
            </w:hyperlink>
          </w:p>
        </w:tc>
      </w:tr>
    </w:tbl>
    <w:p w14:paraId="650A5977" w14:textId="6F492382" w:rsidR="57FAF40F" w:rsidRDefault="57FAF40F"/>
    <w:p w14:paraId="65F9C3DC" w14:textId="77777777" w:rsidR="00D6538B" w:rsidRDefault="00D6538B" w:rsidP="00737FE3">
      <w:pPr>
        <w:pStyle w:val="Corpsdetexte"/>
      </w:pPr>
    </w:p>
    <w:p w14:paraId="6AF1204A" w14:textId="77777777" w:rsidR="00D6538B" w:rsidRDefault="00277434" w:rsidP="00737FE3">
      <w:pPr>
        <w:pStyle w:val="En-tteitems"/>
        <w:jc w:val="left"/>
      </w:pPr>
      <w:r>
        <w:br w:type="page"/>
      </w:r>
      <w:r w:rsidR="00D6538B">
        <w:lastRenderedPageBreak/>
        <w:t>Acronymes et abréviations</w:t>
      </w:r>
    </w:p>
    <w:p w14:paraId="5023141B" w14:textId="77777777" w:rsidR="00EA187E" w:rsidRDefault="00EA187E" w:rsidP="00737FE3">
      <w:pPr>
        <w:pStyle w:val="En-tteitems"/>
        <w:jc w:val="lef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7640"/>
      </w:tblGrid>
      <w:tr w:rsidR="00EA187E" w:rsidRPr="00EA187E" w14:paraId="2D199835" w14:textId="77777777" w:rsidTr="57FAF40F">
        <w:tc>
          <w:tcPr>
            <w:tcW w:w="1095" w:type="dxa"/>
            <w:tcBorders>
              <w:top w:val="nil"/>
              <w:left w:val="nil"/>
              <w:bottom w:val="nil"/>
              <w:right w:val="nil"/>
            </w:tcBorders>
            <w:shd w:val="clear" w:color="auto" w:fill="auto"/>
            <w:hideMark/>
          </w:tcPr>
          <w:p w14:paraId="6E0DA35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 </w:t>
            </w:r>
          </w:p>
        </w:tc>
        <w:tc>
          <w:tcPr>
            <w:tcW w:w="7965" w:type="dxa"/>
            <w:tcBorders>
              <w:top w:val="nil"/>
              <w:left w:val="nil"/>
              <w:bottom w:val="nil"/>
              <w:right w:val="nil"/>
            </w:tcBorders>
            <w:shd w:val="clear" w:color="auto" w:fill="auto"/>
            <w:hideMark/>
          </w:tcPr>
          <w:p w14:paraId="583107C2"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kern w:val="0"/>
                <w:sz w:val="22"/>
                <w:szCs w:val="22"/>
                <w:lang w:eastAsia="en-US"/>
              </w:rPr>
              <w:t>Plan de Prévention des Risques</w:t>
            </w:r>
            <w:r w:rsidRPr="00EA187E">
              <w:rPr>
                <w:rFonts w:ascii="Calibri" w:eastAsia="Times New Roman" w:hAnsi="Calibri" w:cs="Calibri"/>
                <w:b/>
                <w:bCs/>
                <w:kern w:val="0"/>
                <w:sz w:val="22"/>
                <w:szCs w:val="22"/>
                <w:lang w:eastAsia="en-US"/>
              </w:rPr>
              <w:t> </w:t>
            </w:r>
          </w:p>
        </w:tc>
      </w:tr>
      <w:tr w:rsidR="00EA187E" w:rsidRPr="00EA187E" w14:paraId="33CDB78D" w14:textId="77777777" w:rsidTr="57FAF40F">
        <w:tc>
          <w:tcPr>
            <w:tcW w:w="1095" w:type="dxa"/>
            <w:tcBorders>
              <w:top w:val="nil"/>
              <w:left w:val="nil"/>
              <w:bottom w:val="nil"/>
              <w:right w:val="nil"/>
            </w:tcBorders>
            <w:shd w:val="clear" w:color="auto" w:fill="auto"/>
            <w:hideMark/>
          </w:tcPr>
          <w:p w14:paraId="7AC0FFDC"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PPRN </w:t>
            </w:r>
          </w:p>
        </w:tc>
        <w:tc>
          <w:tcPr>
            <w:tcW w:w="7965" w:type="dxa"/>
            <w:tcBorders>
              <w:top w:val="nil"/>
              <w:left w:val="nil"/>
              <w:bottom w:val="nil"/>
              <w:right w:val="nil"/>
            </w:tcBorders>
            <w:shd w:val="clear" w:color="auto" w:fill="auto"/>
            <w:hideMark/>
          </w:tcPr>
          <w:p w14:paraId="2025B32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Naturels </w:t>
            </w:r>
          </w:p>
        </w:tc>
      </w:tr>
      <w:tr w:rsidR="00EA187E" w:rsidRPr="00EA187E" w14:paraId="5C342CBE" w14:textId="77777777" w:rsidTr="57FAF40F">
        <w:tc>
          <w:tcPr>
            <w:tcW w:w="1095" w:type="dxa"/>
            <w:tcBorders>
              <w:top w:val="nil"/>
              <w:left w:val="nil"/>
              <w:bottom w:val="nil"/>
              <w:right w:val="nil"/>
            </w:tcBorders>
            <w:shd w:val="clear" w:color="auto" w:fill="auto"/>
            <w:hideMark/>
          </w:tcPr>
          <w:p w14:paraId="591141C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PPRI </w:t>
            </w:r>
          </w:p>
        </w:tc>
        <w:tc>
          <w:tcPr>
            <w:tcW w:w="7965" w:type="dxa"/>
            <w:tcBorders>
              <w:top w:val="nil"/>
              <w:left w:val="nil"/>
              <w:bottom w:val="nil"/>
              <w:right w:val="nil"/>
            </w:tcBorders>
            <w:shd w:val="clear" w:color="auto" w:fill="auto"/>
            <w:hideMark/>
          </w:tcPr>
          <w:p w14:paraId="525BD278"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d’Inondation </w:t>
            </w:r>
          </w:p>
        </w:tc>
      </w:tr>
      <w:tr w:rsidR="00EA187E" w:rsidRPr="00EA187E" w14:paraId="7B949021" w14:textId="77777777" w:rsidTr="57FAF40F">
        <w:tc>
          <w:tcPr>
            <w:tcW w:w="1095" w:type="dxa"/>
            <w:tcBorders>
              <w:top w:val="nil"/>
              <w:left w:val="nil"/>
              <w:bottom w:val="nil"/>
              <w:right w:val="nil"/>
            </w:tcBorders>
            <w:shd w:val="clear" w:color="auto" w:fill="auto"/>
            <w:hideMark/>
          </w:tcPr>
          <w:p w14:paraId="0700A668"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PPRM </w:t>
            </w:r>
          </w:p>
        </w:tc>
        <w:tc>
          <w:tcPr>
            <w:tcW w:w="7965" w:type="dxa"/>
            <w:tcBorders>
              <w:top w:val="nil"/>
              <w:left w:val="nil"/>
              <w:bottom w:val="nil"/>
              <w:right w:val="nil"/>
            </w:tcBorders>
            <w:shd w:val="clear" w:color="auto" w:fill="auto"/>
            <w:hideMark/>
          </w:tcPr>
          <w:p w14:paraId="7C06989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Miniers </w:t>
            </w:r>
          </w:p>
        </w:tc>
      </w:tr>
      <w:tr w:rsidR="00EA187E" w:rsidRPr="00EA187E" w14:paraId="0B827DF9" w14:textId="77777777" w:rsidTr="57FAF40F">
        <w:tc>
          <w:tcPr>
            <w:tcW w:w="1095" w:type="dxa"/>
            <w:tcBorders>
              <w:top w:val="nil"/>
              <w:left w:val="nil"/>
              <w:bottom w:val="nil"/>
              <w:right w:val="nil"/>
            </w:tcBorders>
            <w:shd w:val="clear" w:color="auto" w:fill="auto"/>
            <w:hideMark/>
          </w:tcPr>
          <w:p w14:paraId="36C00A9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PPRT </w:t>
            </w:r>
          </w:p>
        </w:tc>
        <w:tc>
          <w:tcPr>
            <w:tcW w:w="7965" w:type="dxa"/>
            <w:tcBorders>
              <w:top w:val="nil"/>
              <w:left w:val="nil"/>
              <w:bottom w:val="nil"/>
              <w:right w:val="nil"/>
            </w:tcBorders>
            <w:shd w:val="clear" w:color="auto" w:fill="auto"/>
            <w:hideMark/>
          </w:tcPr>
          <w:p w14:paraId="1DC2C5F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Technologiques </w:t>
            </w:r>
          </w:p>
        </w:tc>
      </w:tr>
      <w:tr w:rsidR="005D4EF1" w:rsidRPr="00EA187E" w14:paraId="1167C43D" w14:textId="77777777" w:rsidTr="57FAF40F">
        <w:trPr>
          <w:ins w:id="62" w:author="Gilles Cébélieu" w:date="2022-06-28T16:54:00Z"/>
        </w:trPr>
        <w:tc>
          <w:tcPr>
            <w:tcW w:w="1095" w:type="dxa"/>
            <w:tcBorders>
              <w:top w:val="nil"/>
              <w:left w:val="nil"/>
              <w:bottom w:val="nil"/>
              <w:right w:val="nil"/>
            </w:tcBorders>
            <w:shd w:val="clear" w:color="auto" w:fill="auto"/>
          </w:tcPr>
          <w:p w14:paraId="7E672E15" w14:textId="54E00E8F" w:rsidR="005D4EF1" w:rsidRPr="00EA187E" w:rsidRDefault="005D4EF1" w:rsidP="00EA187E">
            <w:pPr>
              <w:widowControl/>
              <w:suppressAutoHyphens w:val="0"/>
              <w:spacing w:before="100" w:beforeAutospacing="1" w:after="100" w:afterAutospacing="1" w:line="0" w:lineRule="atLeast"/>
              <w:jc w:val="left"/>
              <w:rPr>
                <w:ins w:id="63" w:author="Gilles Cébélieu" w:date="2022-06-28T16:54:00Z"/>
                <w:rFonts w:ascii="Calibri" w:eastAsia="Times New Roman" w:hAnsi="Calibri" w:cs="Calibri"/>
                <w:b/>
                <w:bCs/>
                <w:kern w:val="0"/>
                <w:sz w:val="22"/>
                <w:szCs w:val="22"/>
                <w:lang w:eastAsia="en-US"/>
              </w:rPr>
            </w:pPr>
            <w:ins w:id="64" w:author="Gilles Cébélieu" w:date="2022-06-28T16:54:00Z">
              <w:r>
                <w:rPr>
                  <w:rFonts w:ascii="Calibri" w:eastAsia="Times New Roman" w:hAnsi="Calibri" w:cs="Calibri"/>
                  <w:b/>
                  <w:bCs/>
                  <w:kern w:val="0"/>
                  <w:sz w:val="22"/>
                  <w:szCs w:val="22"/>
                  <w:lang w:eastAsia="en-US"/>
                </w:rPr>
                <w:t>PPI</w:t>
              </w:r>
            </w:ins>
          </w:p>
        </w:tc>
        <w:tc>
          <w:tcPr>
            <w:tcW w:w="7965" w:type="dxa"/>
            <w:tcBorders>
              <w:top w:val="nil"/>
              <w:left w:val="nil"/>
              <w:bottom w:val="nil"/>
              <w:right w:val="nil"/>
            </w:tcBorders>
            <w:shd w:val="clear" w:color="auto" w:fill="auto"/>
          </w:tcPr>
          <w:p w14:paraId="575FCDD2" w14:textId="5795A00D" w:rsidR="005D4EF1" w:rsidRPr="00EA187E" w:rsidRDefault="005D4EF1" w:rsidP="00EA187E">
            <w:pPr>
              <w:widowControl/>
              <w:suppressAutoHyphens w:val="0"/>
              <w:spacing w:before="100" w:beforeAutospacing="1" w:after="100" w:afterAutospacing="1" w:line="0" w:lineRule="atLeast"/>
              <w:jc w:val="left"/>
              <w:rPr>
                <w:ins w:id="65" w:author="Gilles Cébélieu" w:date="2022-06-28T16:54:00Z"/>
                <w:rFonts w:ascii="Calibri" w:eastAsia="Times New Roman" w:hAnsi="Calibri" w:cs="Calibri"/>
                <w:kern w:val="0"/>
                <w:sz w:val="22"/>
                <w:szCs w:val="22"/>
                <w:lang w:eastAsia="en-US"/>
              </w:rPr>
            </w:pPr>
            <w:ins w:id="66" w:author="Gilles Cébélieu" w:date="2022-06-28T16:54:00Z">
              <w:r>
                <w:rPr>
                  <w:rFonts w:ascii="Calibri" w:eastAsia="Times New Roman" w:hAnsi="Calibri" w:cs="Calibri"/>
                  <w:kern w:val="0"/>
                  <w:sz w:val="22"/>
                  <w:szCs w:val="22"/>
                  <w:lang w:eastAsia="en-US"/>
                </w:rPr>
                <w:t>Plan Particulier d’Intervention</w:t>
              </w:r>
            </w:ins>
          </w:p>
        </w:tc>
      </w:tr>
      <w:tr w:rsidR="00EA187E" w:rsidRPr="00EA187E" w14:paraId="7B481CFA" w14:textId="77777777" w:rsidTr="57FAF40F">
        <w:tc>
          <w:tcPr>
            <w:tcW w:w="1095" w:type="dxa"/>
            <w:tcBorders>
              <w:top w:val="nil"/>
              <w:left w:val="nil"/>
              <w:bottom w:val="nil"/>
              <w:right w:val="nil"/>
            </w:tcBorders>
            <w:shd w:val="clear" w:color="auto" w:fill="auto"/>
            <w:hideMark/>
          </w:tcPr>
          <w:p w14:paraId="2B5F832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TRI </w:t>
            </w:r>
          </w:p>
        </w:tc>
        <w:tc>
          <w:tcPr>
            <w:tcW w:w="7965" w:type="dxa"/>
            <w:tcBorders>
              <w:top w:val="nil"/>
              <w:left w:val="nil"/>
              <w:bottom w:val="nil"/>
              <w:right w:val="nil"/>
            </w:tcBorders>
            <w:shd w:val="clear" w:color="auto" w:fill="auto"/>
            <w:hideMark/>
          </w:tcPr>
          <w:p w14:paraId="3DB210F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Territoire à Risque d’Inondation </w:t>
            </w:r>
          </w:p>
        </w:tc>
      </w:tr>
      <w:tr w:rsidR="00EA187E" w:rsidRPr="00EA187E" w14:paraId="73209F21" w14:textId="77777777" w:rsidTr="57FAF40F">
        <w:tc>
          <w:tcPr>
            <w:tcW w:w="1095" w:type="dxa"/>
            <w:tcBorders>
              <w:top w:val="nil"/>
              <w:left w:val="nil"/>
              <w:bottom w:val="nil"/>
              <w:right w:val="nil"/>
            </w:tcBorders>
            <w:shd w:val="clear" w:color="auto" w:fill="auto"/>
            <w:hideMark/>
          </w:tcPr>
          <w:p w14:paraId="4193017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proofErr w:type="spellStart"/>
            <w:r w:rsidRPr="00EA187E">
              <w:rPr>
                <w:rFonts w:ascii="Calibri" w:eastAsia="Times New Roman" w:hAnsi="Calibri" w:cs="Calibri"/>
                <w:b/>
                <w:bCs/>
                <w:kern w:val="0"/>
                <w:sz w:val="22"/>
                <w:szCs w:val="22"/>
                <w:lang w:eastAsia="en-US"/>
              </w:rPr>
              <w:t>PàC</w:t>
            </w:r>
            <w:proofErr w:type="spellEnd"/>
            <w:r w:rsidRPr="00EA187E">
              <w:rPr>
                <w:rFonts w:ascii="Calibri" w:eastAsia="Times New Roman" w:hAnsi="Calibri" w:cs="Calibri"/>
                <w:b/>
                <w:bCs/>
                <w:kern w:val="0"/>
                <w:sz w:val="22"/>
                <w:szCs w:val="22"/>
                <w:lang w:eastAsia="en-US"/>
              </w:rPr>
              <w:t> </w:t>
            </w:r>
          </w:p>
        </w:tc>
        <w:tc>
          <w:tcPr>
            <w:tcW w:w="7965" w:type="dxa"/>
            <w:tcBorders>
              <w:top w:val="nil"/>
              <w:left w:val="nil"/>
              <w:bottom w:val="nil"/>
              <w:right w:val="nil"/>
            </w:tcBorders>
            <w:shd w:val="clear" w:color="auto" w:fill="auto"/>
            <w:hideMark/>
          </w:tcPr>
          <w:p w14:paraId="7DD5518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Porter à Connaissance </w:t>
            </w:r>
          </w:p>
        </w:tc>
      </w:tr>
      <w:tr w:rsidR="00EA187E" w:rsidRPr="00EA187E" w14:paraId="7F1DB01E" w14:textId="77777777" w:rsidTr="57FAF40F">
        <w:tc>
          <w:tcPr>
            <w:tcW w:w="1095" w:type="dxa"/>
            <w:tcBorders>
              <w:top w:val="nil"/>
              <w:left w:val="nil"/>
              <w:bottom w:val="nil"/>
              <w:right w:val="nil"/>
            </w:tcBorders>
            <w:shd w:val="clear" w:color="auto" w:fill="auto"/>
            <w:hideMark/>
          </w:tcPr>
          <w:p w14:paraId="630EA9D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PGRI </w:t>
            </w:r>
          </w:p>
        </w:tc>
        <w:tc>
          <w:tcPr>
            <w:tcW w:w="7965" w:type="dxa"/>
            <w:tcBorders>
              <w:top w:val="nil"/>
              <w:left w:val="nil"/>
              <w:bottom w:val="nil"/>
              <w:right w:val="nil"/>
            </w:tcBorders>
            <w:shd w:val="clear" w:color="auto" w:fill="auto"/>
            <w:hideMark/>
          </w:tcPr>
          <w:p w14:paraId="117FFD33"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Gestion des Risques d’Inondations </w:t>
            </w:r>
          </w:p>
        </w:tc>
      </w:tr>
      <w:tr w:rsidR="00EA187E" w:rsidRPr="00EA187E" w14:paraId="5733BE98" w14:textId="77777777" w:rsidTr="57FAF40F">
        <w:tc>
          <w:tcPr>
            <w:tcW w:w="1095" w:type="dxa"/>
            <w:tcBorders>
              <w:top w:val="nil"/>
              <w:left w:val="nil"/>
              <w:bottom w:val="nil"/>
              <w:right w:val="nil"/>
            </w:tcBorders>
            <w:shd w:val="clear" w:color="auto" w:fill="auto"/>
            <w:hideMark/>
          </w:tcPr>
          <w:p w14:paraId="3A21A40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DI </w:t>
            </w:r>
          </w:p>
        </w:tc>
        <w:tc>
          <w:tcPr>
            <w:tcW w:w="7965" w:type="dxa"/>
            <w:tcBorders>
              <w:top w:val="nil"/>
              <w:left w:val="nil"/>
              <w:bottom w:val="nil"/>
              <w:right w:val="nil"/>
            </w:tcBorders>
            <w:shd w:val="clear" w:color="auto" w:fill="auto"/>
            <w:hideMark/>
          </w:tcPr>
          <w:p w14:paraId="64EA96B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Directive Inondation </w:t>
            </w:r>
          </w:p>
        </w:tc>
      </w:tr>
      <w:tr w:rsidR="00EA187E" w:rsidRPr="00EA187E" w14:paraId="6D5675B9" w14:textId="77777777" w:rsidTr="57FAF40F">
        <w:tc>
          <w:tcPr>
            <w:tcW w:w="1095" w:type="dxa"/>
            <w:tcBorders>
              <w:top w:val="nil"/>
              <w:left w:val="nil"/>
              <w:bottom w:val="nil"/>
              <w:right w:val="nil"/>
            </w:tcBorders>
            <w:shd w:val="clear" w:color="auto" w:fill="auto"/>
            <w:hideMark/>
          </w:tcPr>
          <w:p w14:paraId="5A09DE2B"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SDIS </w:t>
            </w:r>
          </w:p>
        </w:tc>
        <w:tc>
          <w:tcPr>
            <w:tcW w:w="7965" w:type="dxa"/>
            <w:tcBorders>
              <w:top w:val="nil"/>
              <w:left w:val="nil"/>
              <w:bottom w:val="nil"/>
              <w:right w:val="nil"/>
            </w:tcBorders>
            <w:shd w:val="clear" w:color="auto" w:fill="auto"/>
            <w:hideMark/>
          </w:tcPr>
          <w:p w14:paraId="7BBABAD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Service Départemental d’Incendie et de Secours </w:t>
            </w:r>
          </w:p>
        </w:tc>
      </w:tr>
      <w:tr w:rsidR="00EA187E" w:rsidRPr="00EA187E" w14:paraId="595B3EFD" w14:textId="77777777" w:rsidTr="57FAF40F">
        <w:tc>
          <w:tcPr>
            <w:tcW w:w="1095" w:type="dxa"/>
            <w:tcBorders>
              <w:top w:val="nil"/>
              <w:left w:val="nil"/>
              <w:bottom w:val="nil"/>
              <w:right w:val="nil"/>
            </w:tcBorders>
            <w:shd w:val="clear" w:color="auto" w:fill="auto"/>
            <w:hideMark/>
          </w:tcPr>
          <w:p w14:paraId="2EDFB075"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ERP </w:t>
            </w:r>
          </w:p>
        </w:tc>
        <w:tc>
          <w:tcPr>
            <w:tcW w:w="7965" w:type="dxa"/>
            <w:tcBorders>
              <w:top w:val="nil"/>
              <w:left w:val="nil"/>
              <w:bottom w:val="nil"/>
              <w:right w:val="nil"/>
            </w:tcBorders>
            <w:shd w:val="clear" w:color="auto" w:fill="auto"/>
            <w:hideMark/>
          </w:tcPr>
          <w:p w14:paraId="0A32579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Etablissement Recevant du Public </w:t>
            </w:r>
          </w:p>
        </w:tc>
      </w:tr>
      <w:tr w:rsidR="00EA187E" w:rsidRPr="00EA187E" w14:paraId="1E56AB17" w14:textId="77777777" w:rsidTr="57FAF40F">
        <w:tc>
          <w:tcPr>
            <w:tcW w:w="1095" w:type="dxa"/>
            <w:tcBorders>
              <w:top w:val="nil"/>
              <w:left w:val="nil"/>
              <w:bottom w:val="nil"/>
              <w:right w:val="nil"/>
            </w:tcBorders>
            <w:shd w:val="clear" w:color="auto" w:fill="auto"/>
            <w:hideMark/>
          </w:tcPr>
          <w:p w14:paraId="6A5EA7E1"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DDT(M) </w:t>
            </w:r>
          </w:p>
        </w:tc>
        <w:tc>
          <w:tcPr>
            <w:tcW w:w="7965" w:type="dxa"/>
            <w:tcBorders>
              <w:top w:val="nil"/>
              <w:left w:val="nil"/>
              <w:bottom w:val="nil"/>
              <w:right w:val="nil"/>
            </w:tcBorders>
            <w:shd w:val="clear" w:color="auto" w:fill="auto"/>
            <w:hideMark/>
          </w:tcPr>
          <w:p w14:paraId="4166FF99"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Direction Départementale des Territoires (et de la Mer) </w:t>
            </w:r>
          </w:p>
        </w:tc>
      </w:tr>
      <w:tr w:rsidR="00EA187E" w:rsidRPr="00EA187E" w14:paraId="5E3195CD" w14:textId="77777777" w:rsidTr="57FAF40F">
        <w:tc>
          <w:tcPr>
            <w:tcW w:w="1095" w:type="dxa"/>
            <w:tcBorders>
              <w:top w:val="nil"/>
              <w:left w:val="nil"/>
              <w:bottom w:val="nil"/>
              <w:right w:val="nil"/>
            </w:tcBorders>
            <w:shd w:val="clear" w:color="auto" w:fill="auto"/>
            <w:hideMark/>
          </w:tcPr>
          <w:p w14:paraId="77D6172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SSR </w:t>
            </w:r>
          </w:p>
        </w:tc>
        <w:tc>
          <w:tcPr>
            <w:tcW w:w="7965" w:type="dxa"/>
            <w:tcBorders>
              <w:top w:val="nil"/>
              <w:left w:val="nil"/>
              <w:bottom w:val="nil"/>
              <w:right w:val="nil"/>
            </w:tcBorders>
            <w:shd w:val="clear" w:color="auto" w:fill="auto"/>
            <w:hideMark/>
          </w:tcPr>
          <w:p w14:paraId="5F3BB831"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Service de Sécurité et Risques </w:t>
            </w:r>
          </w:p>
        </w:tc>
      </w:tr>
      <w:tr w:rsidR="00AE481D" w:rsidRPr="00EA187E" w14:paraId="729CE8A9" w14:textId="77777777" w:rsidTr="57FAF40F">
        <w:tc>
          <w:tcPr>
            <w:tcW w:w="1095" w:type="dxa"/>
            <w:tcBorders>
              <w:top w:val="nil"/>
              <w:left w:val="nil"/>
              <w:bottom w:val="nil"/>
              <w:right w:val="nil"/>
            </w:tcBorders>
            <w:shd w:val="clear" w:color="auto" w:fill="auto"/>
          </w:tcPr>
          <w:p w14:paraId="16C4F22C" w14:textId="77777777" w:rsidR="00AE481D" w:rsidRPr="00EA187E" w:rsidRDefault="00AE481D" w:rsidP="00EA187E">
            <w:pPr>
              <w:widowControl/>
              <w:suppressAutoHyphens w:val="0"/>
              <w:spacing w:before="100" w:beforeAutospacing="1" w:after="100" w:afterAutospacing="1" w:line="0" w:lineRule="atLeast"/>
              <w:jc w:val="left"/>
              <w:rPr>
                <w:rFonts w:ascii="Calibri" w:eastAsia="Times New Roman" w:hAnsi="Calibri" w:cs="Calibri"/>
                <w:b/>
                <w:bCs/>
                <w:kern w:val="0"/>
                <w:sz w:val="22"/>
                <w:szCs w:val="22"/>
                <w:lang w:eastAsia="en-US"/>
              </w:rPr>
            </w:pPr>
            <w:r>
              <w:rPr>
                <w:rFonts w:ascii="Calibri" w:eastAsia="Times New Roman" w:hAnsi="Calibri" w:cs="Calibri"/>
                <w:b/>
                <w:bCs/>
                <w:kern w:val="0"/>
                <w:sz w:val="22"/>
                <w:szCs w:val="22"/>
                <w:lang w:eastAsia="en-US"/>
              </w:rPr>
              <w:t>DREAL</w:t>
            </w:r>
          </w:p>
        </w:tc>
        <w:tc>
          <w:tcPr>
            <w:tcW w:w="7965" w:type="dxa"/>
            <w:tcBorders>
              <w:top w:val="nil"/>
              <w:left w:val="nil"/>
              <w:bottom w:val="nil"/>
              <w:right w:val="nil"/>
            </w:tcBorders>
            <w:shd w:val="clear" w:color="auto" w:fill="auto"/>
          </w:tcPr>
          <w:p w14:paraId="5E1C1B44" w14:textId="77777777" w:rsidR="00AE481D" w:rsidRPr="00EA187E" w:rsidRDefault="00AE481D" w:rsidP="00EA187E">
            <w:pPr>
              <w:widowControl/>
              <w:suppressAutoHyphens w:val="0"/>
              <w:spacing w:before="100" w:beforeAutospacing="1" w:after="100" w:afterAutospacing="1" w:line="0" w:lineRule="atLeast"/>
              <w:jc w:val="left"/>
              <w:rPr>
                <w:rFonts w:ascii="Calibri" w:eastAsia="Times New Roman" w:hAnsi="Calibri" w:cs="Calibri"/>
                <w:kern w:val="0"/>
                <w:sz w:val="22"/>
                <w:szCs w:val="22"/>
                <w:lang w:eastAsia="en-US"/>
              </w:rPr>
            </w:pPr>
            <w:r>
              <w:rPr>
                <w:rFonts w:ascii="Calibri" w:eastAsia="Times New Roman" w:hAnsi="Calibri" w:cs="Calibri"/>
                <w:kern w:val="0"/>
                <w:sz w:val="22"/>
                <w:szCs w:val="22"/>
                <w:lang w:eastAsia="en-US"/>
              </w:rPr>
              <w:t>Direction Régionale Environnement Aménagement Logement</w:t>
            </w:r>
          </w:p>
        </w:tc>
      </w:tr>
      <w:tr w:rsidR="00EA187E" w:rsidRPr="00EA187E" w14:paraId="4D17554C" w14:textId="77777777" w:rsidTr="57FAF40F">
        <w:tc>
          <w:tcPr>
            <w:tcW w:w="1095" w:type="dxa"/>
            <w:tcBorders>
              <w:top w:val="nil"/>
              <w:left w:val="nil"/>
              <w:bottom w:val="nil"/>
              <w:right w:val="nil"/>
            </w:tcBorders>
            <w:shd w:val="clear" w:color="auto" w:fill="auto"/>
            <w:hideMark/>
          </w:tcPr>
          <w:p w14:paraId="6E7BEAA2"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 </w:t>
            </w:r>
          </w:p>
        </w:tc>
        <w:tc>
          <w:tcPr>
            <w:tcW w:w="7965" w:type="dxa"/>
            <w:tcBorders>
              <w:top w:val="nil"/>
              <w:left w:val="nil"/>
              <w:bottom w:val="nil"/>
              <w:right w:val="nil"/>
            </w:tcBorders>
            <w:shd w:val="clear" w:color="auto" w:fill="auto"/>
            <w:hideMark/>
          </w:tcPr>
          <w:p w14:paraId="63E4A9CD"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 </w:t>
            </w:r>
          </w:p>
        </w:tc>
      </w:tr>
    </w:tbl>
    <w:p w14:paraId="532608C2" w14:textId="5EE6675F" w:rsidR="57FAF40F" w:rsidRDefault="57FAF40F"/>
    <w:p w14:paraId="1F3B1409" w14:textId="77777777" w:rsidR="00D6538B" w:rsidRDefault="00D6538B" w:rsidP="00737FE3">
      <w:pPr>
        <w:pStyle w:val="TableContents"/>
      </w:pPr>
    </w:p>
    <w:p w14:paraId="5926E3AE" w14:textId="77777777" w:rsidR="00F04A81" w:rsidRDefault="00F04A81" w:rsidP="00A21246">
      <w:pPr>
        <w:pStyle w:val="En-tteitems"/>
      </w:pPr>
      <w:r>
        <w:t>Clés de lecture</w:t>
      </w:r>
    </w:p>
    <w:p w14:paraId="782CA9DF" w14:textId="77777777" w:rsidR="00F04A81" w:rsidRDefault="00F04A81" w:rsidP="00737FE3">
      <w:pPr>
        <w:pStyle w:val="Corpsdetexte"/>
      </w:pPr>
      <w:r>
        <w:t xml:space="preserve">Comment lire ce </w:t>
      </w:r>
      <w:r w:rsidRPr="0035379E">
        <w:t xml:space="preserve">document ? Le contenu du présent </w:t>
      </w:r>
      <w:r w:rsidR="00EA187E" w:rsidRPr="0035379E">
        <w:t>document</w:t>
      </w:r>
      <w:r w:rsidRPr="0035379E">
        <w:t xml:space="preserve"> est</w:t>
      </w:r>
      <w:r w:rsidR="003916F7" w:rsidRPr="0035379E">
        <w:t xml:space="preserve"> organisé</w:t>
      </w:r>
      <w:r w:rsidR="003916F7">
        <w:t xml:space="preserve"> en deux parties principales. La première « </w:t>
      </w:r>
      <w:r w:rsidR="003916F7">
        <w:fldChar w:fldCharType="begin"/>
      </w:r>
      <w:r w:rsidR="003916F7">
        <w:instrText xml:space="preserve"> REF _Ref105071224 \r \h </w:instrText>
      </w:r>
      <w:r w:rsidR="003916F7">
        <w:fldChar w:fldCharType="separate"/>
      </w:r>
      <w:r w:rsidR="003916F7">
        <w:t>A</w:t>
      </w:r>
      <w:r w:rsidR="003916F7">
        <w:fldChar w:fldCharType="end"/>
      </w:r>
      <w:r w:rsidR="003916F7">
        <w:t xml:space="preserve">. </w:t>
      </w:r>
      <w:r w:rsidR="003916F7">
        <w:fldChar w:fldCharType="begin"/>
      </w:r>
      <w:r w:rsidR="003916F7">
        <w:instrText xml:space="preserve"> REF _Ref105071088 \h </w:instrText>
      </w:r>
      <w:r w:rsidR="003916F7">
        <w:fldChar w:fldCharType="separate"/>
      </w:r>
      <w:r w:rsidR="003916F7" w:rsidRPr="004E17AB">
        <w:t>Travaux effectués</w:t>
      </w:r>
      <w:r w:rsidR="003916F7">
        <w:fldChar w:fldCharType="end"/>
      </w:r>
      <w:r w:rsidR="003916F7">
        <w:t> » fait le récapitulatif des travaux effectués depuis le lancement du groupe de travail et des principales idées qui en sont ressorties. La deuxième « </w:t>
      </w:r>
      <w:r w:rsidR="003916F7">
        <w:fldChar w:fldCharType="begin"/>
      </w:r>
      <w:r w:rsidR="003916F7">
        <w:instrText xml:space="preserve"> REF _Ref105071247 \r \h </w:instrText>
      </w:r>
      <w:r w:rsidR="003916F7">
        <w:fldChar w:fldCharType="separate"/>
      </w:r>
      <w:r w:rsidR="003916F7">
        <w:t>B</w:t>
      </w:r>
      <w:r w:rsidR="003916F7">
        <w:fldChar w:fldCharType="end"/>
      </w:r>
      <w:r w:rsidR="003916F7">
        <w:t xml:space="preserve">. </w:t>
      </w:r>
      <w:r w:rsidR="003916F7">
        <w:fldChar w:fldCharType="begin"/>
      </w:r>
      <w:r w:rsidR="003916F7">
        <w:instrText xml:space="preserve"> REF _Ref105071187 \h </w:instrText>
      </w:r>
      <w:r w:rsidR="003916F7">
        <w:fldChar w:fldCharType="separate"/>
      </w:r>
      <w:r w:rsidR="003916F7" w:rsidRPr="004E17AB">
        <w:t>Conclusions et actions à venir du groupe de travail</w:t>
      </w:r>
      <w:r w:rsidR="003916F7">
        <w:fldChar w:fldCharType="end"/>
      </w:r>
      <w:r w:rsidR="003916F7">
        <w:t> »</w:t>
      </w:r>
      <w:r w:rsidR="0035379E">
        <w:t xml:space="preserve"> présente le périmètre couvert par les nouveaux standards et les contenus qui seront à spécifier et propose une méthode de travail pour le groupe permettant de les mettre en œuvre. </w:t>
      </w:r>
    </w:p>
    <w:p w14:paraId="562C75D1" w14:textId="77777777" w:rsidR="00E56B0B" w:rsidRDefault="00E56B0B" w:rsidP="00A21246"/>
    <w:p w14:paraId="664355AD" w14:textId="77777777" w:rsidR="00E56B0B" w:rsidRDefault="00E56B0B" w:rsidP="00737FE3">
      <w:pPr>
        <w:pStyle w:val="Corpsdetexte"/>
      </w:pPr>
    </w:p>
    <w:p w14:paraId="1A965116" w14:textId="77777777" w:rsidR="0078409A" w:rsidRPr="0078409A" w:rsidRDefault="0078409A" w:rsidP="0078409A">
      <w:pPr>
        <w:pStyle w:val="Corpsdetexte"/>
      </w:pPr>
    </w:p>
    <w:p w14:paraId="399825DC" w14:textId="77777777" w:rsidR="004E17AB" w:rsidRPr="004E17AB" w:rsidRDefault="004E17AB" w:rsidP="004E17AB">
      <w:pPr>
        <w:pStyle w:val="Titre1"/>
      </w:pPr>
      <w:bookmarkStart w:id="67" w:name="_Ref105071088"/>
      <w:bookmarkStart w:id="68" w:name="_Ref105071224"/>
      <w:bookmarkStart w:id="69" w:name="_Toc105148037"/>
      <w:r w:rsidRPr="004E17AB">
        <w:lastRenderedPageBreak/>
        <w:t>Travaux effectués</w:t>
      </w:r>
      <w:bookmarkEnd w:id="67"/>
      <w:bookmarkEnd w:id="68"/>
      <w:bookmarkEnd w:id="69"/>
      <w:r w:rsidRPr="004E17AB">
        <w:t> </w:t>
      </w:r>
    </w:p>
    <w:p w14:paraId="68A29039" w14:textId="77777777" w:rsidR="004E17AB" w:rsidRPr="005A5E2B" w:rsidRDefault="005A5E2B" w:rsidP="004E17AB">
      <w:pPr>
        <w:pStyle w:val="Titre2"/>
        <w:rPr>
          <w:lang w:val="fr-FR"/>
        </w:rPr>
      </w:pPr>
      <w:bookmarkStart w:id="70" w:name="_Toc105148038"/>
      <w:r w:rsidRPr="005A5E2B">
        <w:rPr>
          <w:lang w:val="fr-FR"/>
        </w:rPr>
        <w:t>Origine et chronologie des travaux</w:t>
      </w:r>
      <w:bookmarkEnd w:id="70"/>
      <w:r w:rsidRPr="005A5E2B">
        <w:rPr>
          <w:lang w:val="fr-FR"/>
        </w:rPr>
        <w:t xml:space="preserve"> </w:t>
      </w:r>
      <w:r w:rsidR="004E17AB" w:rsidRPr="005A5E2B">
        <w:rPr>
          <w:lang w:val="fr-FR"/>
        </w:rPr>
        <w:t xml:space="preserve">  </w:t>
      </w:r>
    </w:p>
    <w:p w14:paraId="4F6584BE" w14:textId="77777777" w:rsidR="004E17AB" w:rsidRPr="004E17AB" w:rsidRDefault="004E17AB" w:rsidP="004E17AB">
      <w:r w:rsidRPr="004E17AB">
        <w:t> </w:t>
      </w:r>
    </w:p>
    <w:p w14:paraId="511B0F56" w14:textId="77777777" w:rsidR="0035379E" w:rsidRPr="00B23871" w:rsidRDefault="0035379E" w:rsidP="004E17AB">
      <w:r w:rsidRPr="00B23871">
        <w:t xml:space="preserve">Le projet de refonte des Géostandards Risques a été lancé par la DGPR dans le cadre de sa stratégie numérique et dans la continuité de ses travaux d’urbanisation. </w:t>
      </w:r>
    </w:p>
    <w:p w14:paraId="7DF4E37C" w14:textId="77777777" w:rsidR="0035379E" w:rsidRPr="00B23871" w:rsidRDefault="0035379E" w:rsidP="004E17AB"/>
    <w:p w14:paraId="0F5B2099" w14:textId="77777777" w:rsidR="0035379E" w:rsidRPr="00B23871" w:rsidRDefault="0035379E" w:rsidP="0035379E">
      <w:r w:rsidRPr="00B23871">
        <w:t xml:space="preserve">Après une étude de cadrage menée par le cabinet </w:t>
      </w:r>
      <w:proofErr w:type="spellStart"/>
      <w:r w:rsidRPr="00B23871">
        <w:t>Bearing</w:t>
      </w:r>
      <w:proofErr w:type="spellEnd"/>
      <w:r w:rsidRPr="00B23871">
        <w:t xml:space="preserve"> Point, mi 2021, un projet de </w:t>
      </w:r>
    </w:p>
    <w:p w14:paraId="21316390" w14:textId="77777777" w:rsidR="004E17AB" w:rsidRDefault="00354FAB" w:rsidP="004E17AB">
      <w:hyperlink r:id="rId25" w:tgtFrame="_blank" w:history="1">
        <w:proofErr w:type="gramStart"/>
        <w:r w:rsidR="0035379E" w:rsidRPr="00B23871">
          <w:rPr>
            <w:rStyle w:val="Lienhypertexte"/>
          </w:rPr>
          <w:t>mandat</w:t>
        </w:r>
        <w:proofErr w:type="gramEnd"/>
        <w:r w:rsidR="0035379E" w:rsidRPr="00B23871">
          <w:rPr>
            <w:rStyle w:val="Lienhypertexte"/>
          </w:rPr>
          <w:t xml:space="preserve"> pour un Groupe de Travail sous l'égide du CNIG</w:t>
        </w:r>
      </w:hyperlink>
      <w:r w:rsidR="004E17AB" w:rsidRPr="00B23871">
        <w:t xml:space="preserve"> a été </w:t>
      </w:r>
      <w:r w:rsidR="0035379E" w:rsidRPr="00B23871">
        <w:t xml:space="preserve">présenté et </w:t>
      </w:r>
      <w:r w:rsidR="004E17AB" w:rsidRPr="00B23871">
        <w:t>validé lors de la plénière de la commission des standards du CNIG le 12 octobre 2021.</w:t>
      </w:r>
      <w:r w:rsidR="004E17AB" w:rsidRPr="004E17AB">
        <w:t xml:space="preserve">  </w:t>
      </w:r>
    </w:p>
    <w:p w14:paraId="44FB30F8" w14:textId="77777777" w:rsidR="005A5E2B" w:rsidRPr="004E17AB" w:rsidRDefault="005A5E2B" w:rsidP="004E17AB"/>
    <w:p w14:paraId="339C3D0C" w14:textId="33E98B23" w:rsidR="004E17AB" w:rsidRDefault="004E17AB" w:rsidP="004E17AB">
      <w:r w:rsidRPr="004E17AB">
        <w:t xml:space="preserve">Un </w:t>
      </w:r>
      <w:hyperlink r:id="rId26" w:tgtFrame="_blank" w:history="1">
        <w:proofErr w:type="spellStart"/>
        <w:r w:rsidR="0035379E" w:rsidRPr="0035379E">
          <w:rPr>
            <w:rStyle w:val="Lienhypertexte"/>
          </w:rPr>
          <w:t>dépot</w:t>
        </w:r>
        <w:proofErr w:type="spellEnd"/>
        <w:r w:rsidR="0035379E" w:rsidRPr="0035379E">
          <w:rPr>
            <w:rStyle w:val="Lienhypertexte"/>
          </w:rPr>
          <w:t xml:space="preserve"> </w:t>
        </w:r>
        <w:proofErr w:type="spellStart"/>
        <w:r w:rsidR="0035379E" w:rsidRPr="0035379E">
          <w:rPr>
            <w:rStyle w:val="Lienhypertexte"/>
          </w:rPr>
          <w:t>GitHub</w:t>
        </w:r>
        <w:proofErr w:type="spellEnd"/>
      </w:hyperlink>
      <w:r w:rsidR="0035379E">
        <w:t xml:space="preserve"> a été créé  pour le groupe de travail </w:t>
      </w:r>
      <w:del w:id="71" w:author="Marion Dumont" w:date="2022-06-03T15:02:00Z">
        <w:r w:rsidRPr="004E17AB" w:rsidDel="00234731">
          <w:delText xml:space="preserve"> </w:delText>
        </w:r>
      </w:del>
      <w:r w:rsidRPr="004E17AB">
        <w:t>pour le partage</w:t>
      </w:r>
      <w:r w:rsidR="0035379E">
        <w:t xml:space="preserve"> des documents de travail, les comptes rendus de réunion</w:t>
      </w:r>
      <w:r w:rsidRPr="004E17AB">
        <w:t xml:space="preserve">, les présentations faites et la </w:t>
      </w:r>
      <w:r w:rsidR="00B23871">
        <w:t>gestion des actions</w:t>
      </w:r>
      <w:r w:rsidRPr="004E17AB">
        <w:t xml:space="preserve"> </w:t>
      </w:r>
      <w:r w:rsidR="00B23871">
        <w:t>(« </w:t>
      </w:r>
      <w:r w:rsidRPr="004E17AB">
        <w:t>issues</w:t>
      </w:r>
      <w:r w:rsidR="00B23871">
        <w:t> »)</w:t>
      </w:r>
      <w:r w:rsidRPr="004E17AB">
        <w:t xml:space="preserve"> par les membres.  </w:t>
      </w:r>
    </w:p>
    <w:p w14:paraId="1DA6542E" w14:textId="77777777" w:rsidR="005A5E2B" w:rsidRPr="004E17AB" w:rsidRDefault="005A5E2B" w:rsidP="004E17AB"/>
    <w:p w14:paraId="1B8C7E5E" w14:textId="77777777" w:rsidR="004E17AB" w:rsidRDefault="004E17AB" w:rsidP="004E17AB">
      <w:r w:rsidRPr="004E17AB">
        <w:t xml:space="preserve">La </w:t>
      </w:r>
      <w:hyperlink r:id="rId27" w:tgtFrame="_blank" w:history="1">
        <w:r w:rsidR="00B23871">
          <w:rPr>
            <w:rStyle w:val="Lienhypertexte"/>
          </w:rPr>
          <w:t>réunion de lancement</w:t>
        </w:r>
      </w:hyperlink>
      <w:r w:rsidRPr="004E17AB">
        <w:t xml:space="preserve"> s’est </w:t>
      </w:r>
      <w:proofErr w:type="gramStart"/>
      <w:r w:rsidRPr="004E17AB">
        <w:t>déroulée</w:t>
      </w:r>
      <w:proofErr w:type="gramEnd"/>
      <w:r w:rsidRPr="004E17AB">
        <w:t xml:space="preserve"> le 14/01/2022 (revue du mandat, focus sur les organismes présentés, actions envisagées</w:t>
      </w:r>
      <w:r w:rsidR="0035379E">
        <w:t xml:space="preserve"> et méthode de travail</w:t>
      </w:r>
      <w:r w:rsidRPr="004E17AB">
        <w:t>).  </w:t>
      </w:r>
    </w:p>
    <w:p w14:paraId="3041E394" w14:textId="77777777" w:rsidR="005A5E2B" w:rsidRPr="004E17AB" w:rsidRDefault="005A5E2B" w:rsidP="004E17AB"/>
    <w:p w14:paraId="7A2FF3BB" w14:textId="77777777" w:rsidR="004E17AB" w:rsidRPr="004E17AB" w:rsidRDefault="004E17AB" w:rsidP="004E17AB">
      <w:r w:rsidRPr="004E17AB">
        <w:rPr>
          <w:u w:val="single"/>
        </w:rPr>
        <w:t>Des ateliers intermédiaires</w:t>
      </w:r>
      <w:r w:rsidRPr="004E17AB">
        <w:t xml:space="preserve"> ont été organisés :  </w:t>
      </w:r>
    </w:p>
    <w:p w14:paraId="46B8270F" w14:textId="77777777" w:rsidR="004E17AB" w:rsidRPr="004E17AB" w:rsidRDefault="004E17AB" w:rsidP="009878D8">
      <w:pPr>
        <w:numPr>
          <w:ilvl w:val="0"/>
          <w:numId w:val="3"/>
        </w:numPr>
      </w:pPr>
      <w:r w:rsidRPr="004E17AB">
        <w:t xml:space="preserve">Un atelier le 26/01/2022 sur le </w:t>
      </w:r>
      <w:hyperlink r:id="rId28" w:tgtFrame="_blank" w:history="1">
        <w:r w:rsidRPr="004E17AB">
          <w:rPr>
            <w:rStyle w:val="Lienhypertexte"/>
          </w:rPr>
          <w:t>cadrage des documents de références</w:t>
        </w:r>
      </w:hyperlink>
      <w:r w:rsidRPr="004E17AB">
        <w:t> </w:t>
      </w:r>
    </w:p>
    <w:p w14:paraId="03BB24A8" w14:textId="77777777" w:rsidR="004E17AB" w:rsidRDefault="004E17AB" w:rsidP="009878D8">
      <w:pPr>
        <w:numPr>
          <w:ilvl w:val="0"/>
          <w:numId w:val="3"/>
        </w:numPr>
      </w:pPr>
      <w:r w:rsidRPr="004E17AB">
        <w:t xml:space="preserve">Un atelier le 28/01/2022 sur la </w:t>
      </w:r>
      <w:hyperlink r:id="rId29" w:tgtFrame="_blank" w:history="1">
        <w:r w:rsidRPr="004E17AB">
          <w:rPr>
            <w:rStyle w:val="Lienhypertexte"/>
          </w:rPr>
          <w:t>répartition des classes thématiques</w:t>
        </w:r>
      </w:hyperlink>
      <w:r w:rsidRPr="004E17AB">
        <w:t xml:space="preserve">  </w:t>
      </w:r>
    </w:p>
    <w:p w14:paraId="722B00AE" w14:textId="77777777" w:rsidR="005A5E2B" w:rsidRPr="004E17AB" w:rsidRDefault="005A5E2B" w:rsidP="009878D8">
      <w:pPr>
        <w:numPr>
          <w:ilvl w:val="0"/>
          <w:numId w:val="3"/>
        </w:numPr>
      </w:pPr>
    </w:p>
    <w:p w14:paraId="6948866F" w14:textId="77777777" w:rsidR="004E17AB" w:rsidRPr="004E17AB" w:rsidRDefault="004E17AB" w:rsidP="004E17AB">
      <w:r w:rsidRPr="004E17AB">
        <w:rPr>
          <w:u w:val="single"/>
        </w:rPr>
        <w:t>Des plénières</w:t>
      </w:r>
      <w:r w:rsidRPr="004E17AB">
        <w:t xml:space="preserve"> ont eu lieu :  </w:t>
      </w:r>
    </w:p>
    <w:p w14:paraId="6BE3A10E" w14:textId="77777777" w:rsidR="004E17AB" w:rsidRPr="004E17AB" w:rsidRDefault="004E17AB" w:rsidP="009878D8">
      <w:pPr>
        <w:numPr>
          <w:ilvl w:val="0"/>
          <w:numId w:val="4"/>
        </w:numPr>
      </w:pPr>
      <w:r w:rsidRPr="004E17AB">
        <w:t xml:space="preserve">le </w:t>
      </w:r>
      <w:hyperlink r:id="rId30" w:tgtFrame="_blank" w:history="1">
        <w:r w:rsidRPr="004E17AB">
          <w:rPr>
            <w:rStyle w:val="Lienhypertexte"/>
          </w:rPr>
          <w:t>18/02/2022</w:t>
        </w:r>
      </w:hyperlink>
      <w:r w:rsidRPr="004E17AB">
        <w:t xml:space="preserve"> (vote du logo GT, définition de la licence des nouveaux standards, revue/synthèse des actions en cours, et actions à lancer)  </w:t>
      </w:r>
    </w:p>
    <w:p w14:paraId="6E0032AB" w14:textId="77777777" w:rsidR="004E17AB" w:rsidRDefault="004E17AB" w:rsidP="009878D8">
      <w:pPr>
        <w:numPr>
          <w:ilvl w:val="0"/>
          <w:numId w:val="4"/>
        </w:numPr>
      </w:pPr>
      <w:r w:rsidRPr="004E17AB">
        <w:t xml:space="preserve"> le </w:t>
      </w:r>
      <w:hyperlink r:id="rId31" w:tgtFrame="_blank" w:history="1">
        <w:r w:rsidRPr="004E17AB">
          <w:rPr>
            <w:rStyle w:val="Lienhypertexte"/>
          </w:rPr>
          <w:t>08/04/2022</w:t>
        </w:r>
      </w:hyperlink>
      <w:r w:rsidRPr="004E17AB">
        <w:t xml:space="preserve"> (présentation des processus constitution, diffusion et d’exploitation des standards risques et les domaines couverts par les nouveaux Géostandards risques).  </w:t>
      </w:r>
    </w:p>
    <w:p w14:paraId="42C6D796" w14:textId="77777777" w:rsidR="005A5E2B" w:rsidRPr="004E17AB" w:rsidRDefault="005A5E2B" w:rsidP="00B23871">
      <w:pPr>
        <w:ind w:left="720"/>
      </w:pPr>
    </w:p>
    <w:p w14:paraId="3E26E4F8" w14:textId="77777777" w:rsidR="004E17AB" w:rsidRDefault="004E17AB" w:rsidP="004E17AB">
      <w:r w:rsidRPr="004E17AB">
        <w:t>La prochaine plénière est prévue le 16/06/2022 à 9h30</w:t>
      </w:r>
      <w:r w:rsidR="005A5E2B">
        <w:t xml:space="preserve"> dans les locaux de la DGPR</w:t>
      </w:r>
      <w:r w:rsidRPr="004E17AB">
        <w:t>.  </w:t>
      </w:r>
    </w:p>
    <w:p w14:paraId="6E1831B3" w14:textId="77777777" w:rsidR="005A5E2B" w:rsidRPr="004E17AB" w:rsidRDefault="005A5E2B" w:rsidP="004E17AB"/>
    <w:p w14:paraId="4B0A1535" w14:textId="77777777" w:rsidR="004E17AB" w:rsidRPr="004E17AB" w:rsidRDefault="004E17AB" w:rsidP="004E17AB">
      <w:r w:rsidRPr="004E17AB">
        <w:t xml:space="preserve">Une page spécifique a été créée sur le </w:t>
      </w:r>
      <w:hyperlink r:id="rId32" w:tgtFrame="_blank" w:history="1">
        <w:r w:rsidRPr="004E17AB">
          <w:rPr>
            <w:rStyle w:val="Lienhypertexte"/>
          </w:rPr>
          <w:t>site du CNIG</w:t>
        </w:r>
      </w:hyperlink>
      <w:r w:rsidRPr="004E17AB">
        <w:t xml:space="preserve"> pour la présentation et la diffusion du travail du GT Risques.  </w:t>
      </w:r>
    </w:p>
    <w:p w14:paraId="54E11D2A" w14:textId="77777777" w:rsidR="004E17AB" w:rsidRDefault="004E17AB" w:rsidP="004E17AB">
      <w:pPr>
        <w:rPr>
          <w:b/>
          <w:bCs/>
        </w:rPr>
      </w:pPr>
    </w:p>
    <w:p w14:paraId="1F6548F8" w14:textId="77777777" w:rsidR="004E17AB" w:rsidRPr="004E17AB" w:rsidRDefault="004E17AB" w:rsidP="004E17AB">
      <w:pPr>
        <w:pStyle w:val="Titre2"/>
        <w:rPr>
          <w:lang w:val="fr-FR"/>
        </w:rPr>
      </w:pPr>
      <w:bookmarkStart w:id="72" w:name="_Toc105148039"/>
      <w:r w:rsidRPr="004E17AB">
        <w:t xml:space="preserve">Documents de </w:t>
      </w:r>
      <w:proofErr w:type="spellStart"/>
      <w:r w:rsidRPr="004E17AB">
        <w:t>référence</w:t>
      </w:r>
      <w:bookmarkEnd w:id="72"/>
      <w:proofErr w:type="spellEnd"/>
    </w:p>
    <w:p w14:paraId="09AF38FC" w14:textId="77777777" w:rsidR="004E17AB" w:rsidRPr="004E17AB" w:rsidRDefault="004E17AB" w:rsidP="004E17AB">
      <w:r w:rsidRPr="004E17AB">
        <w:t> </w:t>
      </w:r>
    </w:p>
    <w:p w14:paraId="5D32A301" w14:textId="77777777" w:rsidR="005A5E2B" w:rsidRDefault="004E17AB" w:rsidP="004E17AB">
      <w:r w:rsidRPr="004E17AB">
        <w:t xml:space="preserve">L’atelier intermédiaire sur le </w:t>
      </w:r>
      <w:hyperlink r:id="rId33" w:tgtFrame="_blank" w:history="1">
        <w:r w:rsidRPr="004E17AB">
          <w:rPr>
            <w:rStyle w:val="Lienhypertexte"/>
          </w:rPr>
          <w:t>cadrage des documents de références</w:t>
        </w:r>
      </w:hyperlink>
      <w:r w:rsidRPr="004E17AB">
        <w:t xml:space="preserve"> a permis de partager la connaissance documentaire de référence autour des données risques et de cerner le périmètre de travail de la refonte des Géostandards risques. </w:t>
      </w:r>
    </w:p>
    <w:p w14:paraId="15AA318D" w14:textId="77777777" w:rsidR="004E17AB" w:rsidRPr="004E17AB" w:rsidRDefault="004E17AB" w:rsidP="004E17AB">
      <w:r w:rsidRPr="004E17AB">
        <w:t> </w:t>
      </w:r>
    </w:p>
    <w:p w14:paraId="16DDAFBE" w14:textId="77777777" w:rsidR="004E17AB" w:rsidRDefault="004E17AB" w:rsidP="004E17AB">
      <w:r w:rsidRPr="004E17AB">
        <w:t>Une page spécifique a été créée sur le GitHub. Elle se structure en fonction de différentes thématiques :  </w:t>
      </w:r>
    </w:p>
    <w:p w14:paraId="31126E5D" w14:textId="77777777" w:rsidR="005A5E2B" w:rsidRPr="004E17AB" w:rsidRDefault="005A5E2B" w:rsidP="004E17AB"/>
    <w:p w14:paraId="4490A0D6" w14:textId="77777777" w:rsidR="004E17AB" w:rsidRPr="004E17AB" w:rsidRDefault="004E17AB" w:rsidP="009878D8">
      <w:pPr>
        <w:numPr>
          <w:ilvl w:val="0"/>
          <w:numId w:val="5"/>
        </w:numPr>
      </w:pPr>
      <w:r w:rsidRPr="004E17AB">
        <w:t>Les standards à refondre </w:t>
      </w:r>
    </w:p>
    <w:p w14:paraId="48626276" w14:textId="77777777" w:rsidR="004E17AB" w:rsidRPr="004E17AB" w:rsidRDefault="004E17AB" w:rsidP="009878D8">
      <w:pPr>
        <w:numPr>
          <w:ilvl w:val="0"/>
          <w:numId w:val="5"/>
        </w:numPr>
      </w:pPr>
      <w:r w:rsidRPr="004E17AB">
        <w:t>Les standards et les documents en adhérence </w:t>
      </w:r>
    </w:p>
    <w:p w14:paraId="596BEE31" w14:textId="77777777" w:rsidR="004E17AB" w:rsidRPr="004E17AB" w:rsidRDefault="004E17AB" w:rsidP="009878D8">
      <w:pPr>
        <w:numPr>
          <w:ilvl w:val="0"/>
          <w:numId w:val="5"/>
        </w:numPr>
      </w:pPr>
      <w:r w:rsidRPr="004E17AB">
        <w:t>Les standards dans le thème </w:t>
      </w:r>
    </w:p>
    <w:p w14:paraId="21EC498D" w14:textId="77777777" w:rsidR="004E17AB" w:rsidRPr="004E17AB" w:rsidRDefault="004E17AB" w:rsidP="009878D8">
      <w:pPr>
        <w:numPr>
          <w:ilvl w:val="0"/>
          <w:numId w:val="5"/>
        </w:numPr>
      </w:pPr>
      <w:r w:rsidRPr="004E17AB">
        <w:t>Les documents utiles </w:t>
      </w:r>
    </w:p>
    <w:p w14:paraId="442C8AB2" w14:textId="77777777" w:rsidR="004E17AB" w:rsidRPr="004E17AB" w:rsidRDefault="004E17AB" w:rsidP="009878D8">
      <w:pPr>
        <w:numPr>
          <w:ilvl w:val="0"/>
          <w:numId w:val="5"/>
        </w:numPr>
      </w:pPr>
      <w:r w:rsidRPr="004E17AB">
        <w:t>Les références réglementaires </w:t>
      </w:r>
    </w:p>
    <w:p w14:paraId="34226B09" w14:textId="77777777" w:rsidR="004E17AB" w:rsidRDefault="004E17AB" w:rsidP="009878D8">
      <w:pPr>
        <w:numPr>
          <w:ilvl w:val="0"/>
          <w:numId w:val="5"/>
        </w:numPr>
      </w:pPr>
      <w:r w:rsidRPr="004E17AB">
        <w:t>Les exemples de jeux de données  </w:t>
      </w:r>
    </w:p>
    <w:p w14:paraId="2DE403A5" w14:textId="77777777" w:rsidR="005A5E2B" w:rsidRPr="004E17AB" w:rsidRDefault="005A5E2B" w:rsidP="005A5E2B">
      <w:pPr>
        <w:ind w:left="720"/>
      </w:pPr>
    </w:p>
    <w:p w14:paraId="672BE793" w14:textId="77777777" w:rsidR="004E17AB" w:rsidRPr="004E17AB" w:rsidRDefault="004E17AB" w:rsidP="004E17AB">
      <w:r w:rsidRPr="004E17AB">
        <w:t xml:space="preserve">Cette </w:t>
      </w:r>
      <w:hyperlink r:id="rId34" w:anchor="documents-de-cadrage" w:tgtFrame="_blank" w:history="1">
        <w:r w:rsidRPr="004E17AB">
          <w:rPr>
            <w:rStyle w:val="Lienhypertexte"/>
          </w:rPr>
          <w:t>page</w:t>
        </w:r>
      </w:hyperlink>
      <w:r w:rsidRPr="004E17AB">
        <w:t xml:space="preserve"> est collaborative, les membres du GT peuvent à tout moment modifier ou déposer leurs documents.  </w:t>
      </w:r>
    </w:p>
    <w:p w14:paraId="01512BE8" w14:textId="77777777" w:rsidR="004E17AB" w:rsidRPr="004E17AB" w:rsidRDefault="004E17AB" w:rsidP="004E17AB">
      <w:r w:rsidRPr="004E17AB">
        <w:t> </w:t>
      </w:r>
    </w:p>
    <w:p w14:paraId="16DAA8E8" w14:textId="77777777" w:rsidR="004E17AB" w:rsidRPr="005A5E2B" w:rsidRDefault="004E17AB" w:rsidP="005A5E2B">
      <w:pPr>
        <w:pStyle w:val="Titre2"/>
        <w:rPr>
          <w:lang w:val="fr-FR"/>
        </w:rPr>
      </w:pPr>
      <w:bookmarkStart w:id="73" w:name="_Toc105148040"/>
      <w:r w:rsidRPr="005A5E2B">
        <w:rPr>
          <w:lang w:val="fr-FR"/>
        </w:rPr>
        <w:lastRenderedPageBreak/>
        <w:t>Thématiques métiers des nouveaux standards</w:t>
      </w:r>
      <w:bookmarkEnd w:id="73"/>
      <w:r w:rsidRPr="005A5E2B">
        <w:rPr>
          <w:lang w:val="fr-FR"/>
        </w:rPr>
        <w:t> </w:t>
      </w:r>
    </w:p>
    <w:p w14:paraId="62431CDC" w14:textId="77777777" w:rsidR="005A5E2B" w:rsidRDefault="005A5E2B" w:rsidP="004E17AB"/>
    <w:p w14:paraId="6BE08114" w14:textId="77777777" w:rsidR="004E17AB" w:rsidRPr="004E17AB" w:rsidRDefault="004E17AB" w:rsidP="004E17AB">
      <w:r w:rsidRPr="004E17AB">
        <w:t>Les travaux relatifs aux thématiques métiers visaient à définir et avoir une compréhension commune des thèmes à couvrir par les nouveaux standards et tenter une première mise en correspondance de ces thèmes avec les classes des standards existants (PPR, TRI).  </w:t>
      </w:r>
    </w:p>
    <w:p w14:paraId="49E398E2" w14:textId="77777777" w:rsidR="005A5E2B" w:rsidRDefault="005A5E2B" w:rsidP="004E17AB"/>
    <w:p w14:paraId="0159FDBB" w14:textId="77777777" w:rsidR="004E17AB" w:rsidRPr="004E17AB" w:rsidRDefault="004E17AB" w:rsidP="004E17AB">
      <w:r w:rsidRPr="004E17AB">
        <w:t xml:space="preserve">Ce travail, suivi par </w:t>
      </w:r>
      <w:hyperlink r:id="rId35" w:tgtFrame="_blank" w:history="1">
        <w:r w:rsidRPr="004E17AB">
          <w:rPr>
            <w:rStyle w:val="Lienhypertexte"/>
          </w:rPr>
          <w:t xml:space="preserve">l’issue #3 du </w:t>
        </w:r>
        <w:proofErr w:type="spellStart"/>
        <w:r w:rsidRPr="004E17AB">
          <w:rPr>
            <w:rStyle w:val="Lienhypertexte"/>
          </w:rPr>
          <w:t>dépot</w:t>
        </w:r>
        <w:proofErr w:type="spellEnd"/>
        <w:r w:rsidRPr="004E17AB">
          <w:rPr>
            <w:rStyle w:val="Lienhypertexte"/>
          </w:rPr>
          <w:t xml:space="preserve"> </w:t>
        </w:r>
        <w:proofErr w:type="spellStart"/>
        <w:r w:rsidRPr="004E17AB">
          <w:rPr>
            <w:rStyle w:val="Lienhypertexte"/>
          </w:rPr>
          <w:t>github</w:t>
        </w:r>
        <w:proofErr w:type="spellEnd"/>
      </w:hyperlink>
      <w:r w:rsidRPr="004E17AB">
        <w:t xml:space="preserve">, fut l’objet de </w:t>
      </w:r>
      <w:hyperlink r:id="rId36" w:tgtFrame="_blank" w:history="1">
        <w:r w:rsidRPr="004E17AB">
          <w:rPr>
            <w:rStyle w:val="Lienhypertexte"/>
          </w:rPr>
          <w:t>l’atelier du 28/01/2022</w:t>
        </w:r>
      </w:hyperlink>
      <w:r w:rsidRPr="004E17AB">
        <w:t xml:space="preserve"> , des “mural” collaboratifs pour faire les mises en correspondances </w:t>
      </w:r>
      <w:hyperlink r:id="rId37" w:tgtFrame="_blank" w:history="1">
        <w:r w:rsidRPr="004E17AB">
          <w:rPr>
            <w:rStyle w:val="Lienhypertexte"/>
          </w:rPr>
          <w:t>avec les classes des standards existants</w:t>
        </w:r>
      </w:hyperlink>
      <w:r w:rsidRPr="004E17AB">
        <w:t xml:space="preserve"> et en </w:t>
      </w:r>
      <w:hyperlink r:id="rId38" w:tgtFrame="_blank" w:history="1">
        <w:r w:rsidRPr="004E17AB">
          <w:rPr>
            <w:rStyle w:val="Lienhypertexte"/>
          </w:rPr>
          <w:t>adhérence</w:t>
        </w:r>
      </w:hyperlink>
      <w:r w:rsidRPr="004E17AB">
        <w:t xml:space="preserve"> et des </w:t>
      </w:r>
      <w:hyperlink r:id="rId39" w:tgtFrame="_blank" w:history="1">
        <w:r w:rsidRPr="004E17AB">
          <w:rPr>
            <w:rStyle w:val="Lienhypertexte"/>
          </w:rPr>
          <w:t>discussions de synthèse de la plénière du 18/02/2022</w:t>
        </w:r>
      </w:hyperlink>
      <w:r w:rsidRPr="004E17AB">
        <w:t>.  </w:t>
      </w:r>
    </w:p>
    <w:p w14:paraId="16287F21" w14:textId="77777777" w:rsidR="005A5E2B" w:rsidRDefault="005A5E2B" w:rsidP="004E17AB"/>
    <w:p w14:paraId="3EE3199D" w14:textId="30452982" w:rsidR="00B3050F" w:rsidRDefault="004E17AB" w:rsidP="004E17AB">
      <w:r w:rsidRPr="004E17AB">
        <w:t xml:space="preserve">Le schéma ci-dessous représente les thématiques couvertes par les nouveaux standards. </w:t>
      </w:r>
      <w:r w:rsidR="005A5E2B">
        <w:t xml:space="preserve">C’est </w:t>
      </w:r>
      <w:r w:rsidRPr="004E17AB">
        <w:t>un premier niveau d’organisation des données (niveau “package” au sens UML) qui ser</w:t>
      </w:r>
      <w:r w:rsidR="005A5E2B">
        <w:t>a</w:t>
      </w:r>
      <w:r w:rsidRPr="004E17AB">
        <w:t xml:space="preserve"> à spécifier </w:t>
      </w:r>
      <w:r w:rsidR="005A5E2B">
        <w:t xml:space="preserve">dans le détail </w:t>
      </w:r>
      <w:r w:rsidRPr="004E17AB">
        <w:t>dans les nouveaux standards.</w:t>
      </w:r>
    </w:p>
    <w:p w14:paraId="0DA70637" w14:textId="77777777" w:rsidR="004E17AB" w:rsidRPr="004E17AB" w:rsidRDefault="004E17AB" w:rsidP="004E17AB">
      <w:r w:rsidRPr="004E17AB">
        <w:t> </w:t>
      </w:r>
    </w:p>
    <w:p w14:paraId="46624170" w14:textId="5C7F36B1" w:rsidR="004E17AB" w:rsidRPr="004E17AB" w:rsidRDefault="004E17AB" w:rsidP="004E17AB">
      <w:r w:rsidRPr="004E17AB">
        <w:t> </w:t>
      </w:r>
      <w:commentRangeStart w:id="74"/>
      <w:commentRangeStart w:id="75"/>
      <w:del w:id="76" w:author="Gilles Cébélieu" w:date="2022-06-24T15:55:00Z">
        <w:r w:rsidRPr="004E17AB" w:rsidDel="00B3050F">
          <w:rPr>
            <w:noProof/>
            <w:lang w:val="en-US" w:eastAsia="en-US"/>
          </w:rPr>
          <w:drawing>
            <wp:inline distT="0" distB="0" distL="0" distR="0" wp14:anchorId="2594E4FE" wp14:editId="745F4679">
              <wp:extent cx="5518150" cy="1875561"/>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518150" cy="1875561"/>
                      </a:xfrm>
                      <a:prstGeom prst="rect">
                        <a:avLst/>
                      </a:prstGeom>
                    </pic:spPr>
                  </pic:pic>
                </a:graphicData>
              </a:graphic>
            </wp:inline>
          </w:drawing>
        </w:r>
      </w:del>
      <w:commentRangeEnd w:id="74"/>
      <w:r w:rsidR="00850961">
        <w:rPr>
          <w:rStyle w:val="Marquedecommentaire"/>
          <w:rFonts w:cs="Times New Roman"/>
          <w:lang w:val="x-none"/>
        </w:rPr>
        <w:commentReference w:id="74"/>
      </w:r>
      <w:commentRangeEnd w:id="75"/>
      <w:r w:rsidR="00B3050F">
        <w:rPr>
          <w:rStyle w:val="Marquedecommentaire"/>
          <w:rFonts w:cs="Times New Roman"/>
          <w:lang w:val="x-none"/>
        </w:rPr>
        <w:commentReference w:id="75"/>
      </w:r>
      <w:ins w:id="77" w:author="Gilles Cébélieu" w:date="2022-06-28T16:31:00Z">
        <w:r w:rsidR="0073794F" w:rsidRPr="0073794F">
          <w:rPr>
            <w:noProof/>
            <w:lang w:val="en-US" w:eastAsia="en-US"/>
          </w:rPr>
          <w:drawing>
            <wp:inline distT="0" distB="0" distL="0" distR="0" wp14:anchorId="17620509" wp14:editId="5EEEB7B9">
              <wp:extent cx="5518150" cy="1955934"/>
              <wp:effectExtent l="0" t="0" r="635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518150" cy="1955934"/>
                      </a:xfrm>
                      <a:prstGeom prst="rect">
                        <a:avLst/>
                      </a:prstGeom>
                    </pic:spPr>
                  </pic:pic>
                </a:graphicData>
              </a:graphic>
            </wp:inline>
          </w:drawing>
        </w:r>
      </w:ins>
    </w:p>
    <w:p w14:paraId="4B8484D5" w14:textId="77777777" w:rsidR="004E17AB" w:rsidRDefault="004E17AB" w:rsidP="004E17AB">
      <w:pPr>
        <w:rPr>
          <w:ins w:id="78" w:author="Gilles Cébélieu" w:date="2022-06-24T15:58:00Z"/>
          <w:b/>
          <w:bCs/>
        </w:rPr>
      </w:pPr>
      <w:r w:rsidRPr="004E17AB">
        <w:rPr>
          <w:b/>
          <w:bCs/>
        </w:rPr>
        <w:t> </w:t>
      </w:r>
    </w:p>
    <w:p w14:paraId="6D7D8D40" w14:textId="77777777" w:rsidR="00B3050F" w:rsidRPr="00B3050F" w:rsidRDefault="00B3050F" w:rsidP="004E17AB">
      <w:pPr>
        <w:rPr>
          <w:ins w:id="79" w:author="Gilles Cébélieu" w:date="2022-06-24T15:58:00Z"/>
          <w:bCs/>
          <w:rPrChange w:id="80" w:author="Gilles Cébélieu" w:date="2022-06-24T15:58:00Z">
            <w:rPr>
              <w:ins w:id="81" w:author="Gilles Cébélieu" w:date="2022-06-24T15:58:00Z"/>
              <w:b/>
              <w:bCs/>
            </w:rPr>
          </w:rPrChange>
        </w:rPr>
      </w:pPr>
    </w:p>
    <w:p w14:paraId="04A0B748" w14:textId="52D5C02E" w:rsidR="00B3050F" w:rsidRPr="00B3050F" w:rsidRDefault="00B3050F" w:rsidP="004E17AB">
      <w:pPr>
        <w:rPr>
          <w:bCs/>
          <w:rPrChange w:id="82" w:author="Gilles Cébélieu" w:date="2022-06-24T15:58:00Z">
            <w:rPr>
              <w:b/>
              <w:bCs/>
            </w:rPr>
          </w:rPrChange>
        </w:rPr>
      </w:pPr>
      <w:ins w:id="83" w:author="Gilles Cébélieu" w:date="2022-06-24T15:58:00Z">
        <w:r w:rsidRPr="00B3050F">
          <w:rPr>
            <w:bCs/>
            <w:rPrChange w:id="84" w:author="Gilles Cébélieu" w:date="2022-06-24T15:58:00Z">
              <w:rPr>
                <w:b/>
                <w:bCs/>
              </w:rPr>
            </w:rPrChange>
          </w:rPr>
          <w:t xml:space="preserve">Ce </w:t>
        </w:r>
        <w:r>
          <w:rPr>
            <w:bCs/>
          </w:rPr>
          <w:t>qui suit reprend les définitions issues d</w:t>
        </w:r>
      </w:ins>
      <w:ins w:id="85" w:author="Gilles Cébélieu" w:date="2022-06-24T15:59:00Z">
        <w:r>
          <w:rPr>
            <w:bCs/>
          </w:rPr>
          <w:t xml:space="preserve">es discussions et les mises en correspondances possibles avec les anciens standards identifiées sur le </w:t>
        </w:r>
      </w:ins>
      <w:ins w:id="86" w:author="Gilles Cébélieu" w:date="2022-06-24T16:00:00Z">
        <w:r>
          <w:rPr>
            <w:bCs/>
          </w:rPr>
          <w:t xml:space="preserve">Mural. </w:t>
        </w:r>
      </w:ins>
      <w:ins w:id="87" w:author="Gilles Cébélieu" w:date="2022-06-24T16:03:00Z">
        <w:r>
          <w:rPr>
            <w:bCs/>
          </w:rPr>
          <w:t>Elles</w:t>
        </w:r>
      </w:ins>
      <w:ins w:id="88" w:author="Gilles Cébélieu" w:date="2022-06-24T16:00:00Z">
        <w:r>
          <w:rPr>
            <w:bCs/>
          </w:rPr>
          <w:t xml:space="preserve"> seront revues </w:t>
        </w:r>
      </w:ins>
      <w:ins w:id="89" w:author="Gilles Cébélieu" w:date="2022-06-28T18:06:00Z">
        <w:r w:rsidR="00EB6CAA">
          <w:rPr>
            <w:bCs/>
          </w:rPr>
          <w:t xml:space="preserve">dans le détail </w:t>
        </w:r>
      </w:ins>
      <w:ins w:id="90" w:author="Gilles Cébélieu" w:date="2022-06-24T16:04:00Z">
        <w:r>
          <w:rPr>
            <w:bCs/>
          </w:rPr>
          <w:t>à l’occasion</w:t>
        </w:r>
      </w:ins>
      <w:ins w:id="91" w:author="Gilles Cébélieu" w:date="2022-06-24T16:03:00Z">
        <w:r>
          <w:rPr>
            <w:bCs/>
          </w:rPr>
          <w:t xml:space="preserve"> des ateliers</w:t>
        </w:r>
      </w:ins>
      <w:ins w:id="92" w:author="Gilles Cébélieu" w:date="2022-06-28T18:06:00Z">
        <w:r w:rsidR="00EB6CAA">
          <w:rPr>
            <w:bCs/>
          </w:rPr>
          <w:t xml:space="preserve"> dédiés à la rédaction des standards</w:t>
        </w:r>
      </w:ins>
      <w:ins w:id="93" w:author="Gilles Cébélieu" w:date="2022-06-24T16:03:00Z">
        <w:r>
          <w:rPr>
            <w:bCs/>
          </w:rPr>
          <w:t>.</w:t>
        </w:r>
      </w:ins>
    </w:p>
    <w:p w14:paraId="1A519AC3" w14:textId="77777777" w:rsidR="004E17AB" w:rsidRPr="004E17AB" w:rsidRDefault="004E17AB" w:rsidP="004E17AB">
      <w:pPr>
        <w:pStyle w:val="Titre3"/>
      </w:pPr>
      <w:bookmarkStart w:id="94" w:name="_Toc105148041"/>
      <w:r w:rsidRPr="004E17AB">
        <w:t>Périmètre</w:t>
      </w:r>
      <w:bookmarkEnd w:id="94"/>
      <w:r w:rsidRPr="004E17AB">
        <w:t> </w:t>
      </w:r>
    </w:p>
    <w:p w14:paraId="42BC3220" w14:textId="54D72500" w:rsidR="00EA30C3" w:rsidRDefault="004E17AB" w:rsidP="004E17AB">
      <w:r>
        <w:t xml:space="preserve">Cette thématique regroupe les différents types de périmètres qui précèdent l’établissement du zonage réglementaire (périmètre d’études, ceux des PPR, des territoires à risques importants d'inondation </w:t>
      </w:r>
      <w:r w:rsidR="005A5E2B">
        <w:t>(TRI) et de la DI). Elle pourrait</w:t>
      </w:r>
      <w:r>
        <w:t xml:space="preserve"> intégrer le périmètre des Porter à connaissance.</w:t>
      </w:r>
    </w:p>
    <w:p w14:paraId="4F8F56C0" w14:textId="77777777" w:rsidR="004E17AB" w:rsidRPr="004E17AB" w:rsidRDefault="004E17AB" w:rsidP="004E17AB">
      <w:r w:rsidRPr="004E17AB">
        <w:t> </w:t>
      </w:r>
    </w:p>
    <w:p w14:paraId="08095E78" w14:textId="77777777" w:rsidR="004E17AB" w:rsidRPr="004E17AB" w:rsidRDefault="004E17AB" w:rsidP="004E17AB">
      <w:r w:rsidRPr="004E17AB">
        <w:rPr>
          <w:b/>
          <w:bCs/>
        </w:rPr>
        <w:t>Correspondances possibles avec les classes des standards actuels</w:t>
      </w:r>
      <w:r w:rsidRPr="004E17AB">
        <w:t> </w:t>
      </w:r>
    </w:p>
    <w:p w14:paraId="3DD57AA1" w14:textId="77777777" w:rsidR="004E17AB" w:rsidRPr="004E17AB" w:rsidRDefault="004E17AB" w:rsidP="009878D8">
      <w:pPr>
        <w:numPr>
          <w:ilvl w:val="0"/>
          <w:numId w:val="6"/>
        </w:numPr>
      </w:pPr>
      <w:r w:rsidRPr="004E17AB">
        <w:t>PPR : “</w:t>
      </w:r>
      <w:proofErr w:type="spellStart"/>
      <w:r w:rsidRPr="004E17AB">
        <w:t>PerimetrePPR</w:t>
      </w:r>
      <w:proofErr w:type="spellEnd"/>
      <w:r w:rsidRPr="004E17AB">
        <w:t>” </w:t>
      </w:r>
    </w:p>
    <w:p w14:paraId="1507CAA3" w14:textId="77777777" w:rsidR="004E17AB" w:rsidRPr="004E17AB" w:rsidRDefault="004E17AB" w:rsidP="009878D8">
      <w:pPr>
        <w:numPr>
          <w:ilvl w:val="0"/>
          <w:numId w:val="6"/>
        </w:numPr>
      </w:pPr>
      <w:r w:rsidRPr="004E17AB">
        <w:lastRenderedPageBreak/>
        <w:t>Directive Inondation : “TRI” </w:t>
      </w:r>
    </w:p>
    <w:p w14:paraId="27806438" w14:textId="77777777" w:rsidR="004E17AB" w:rsidRPr="004E17AB" w:rsidRDefault="004E17AB" w:rsidP="009878D8">
      <w:pPr>
        <w:numPr>
          <w:ilvl w:val="0"/>
          <w:numId w:val="6"/>
        </w:numPr>
      </w:pPr>
      <w:r w:rsidRPr="004E17AB">
        <w:t>SUP : “Servitude”, “</w:t>
      </w:r>
      <w:proofErr w:type="spellStart"/>
      <w:r w:rsidRPr="004E17AB">
        <w:t>Generateur</w:t>
      </w:r>
      <w:proofErr w:type="spellEnd"/>
      <w:r w:rsidRPr="004E17AB">
        <w:t xml:space="preserve"> Servitude”, “Assiette Servitude” </w:t>
      </w:r>
    </w:p>
    <w:p w14:paraId="649CC1FA" w14:textId="77777777" w:rsidR="004E17AB" w:rsidRPr="004E17AB" w:rsidRDefault="004E17AB" w:rsidP="004E17AB">
      <w:r w:rsidRPr="004E17AB">
        <w:t> </w:t>
      </w:r>
    </w:p>
    <w:p w14:paraId="35CD5CEE" w14:textId="77777777" w:rsidR="004E17AB" w:rsidRPr="004E17AB" w:rsidRDefault="004E17AB" w:rsidP="004E17AB">
      <w:pPr>
        <w:pStyle w:val="Titre3"/>
      </w:pPr>
      <w:bookmarkStart w:id="95" w:name="_Toc105148042"/>
      <w:r w:rsidRPr="004E17AB">
        <w:t>Zonage réglementaire</w:t>
      </w:r>
      <w:bookmarkEnd w:id="95"/>
      <w:r w:rsidRPr="004E17AB">
        <w:t> </w:t>
      </w:r>
    </w:p>
    <w:p w14:paraId="780A20A1" w14:textId="77777777" w:rsidR="004E17AB" w:rsidRPr="004E17AB" w:rsidRDefault="004E17AB" w:rsidP="004E17AB">
      <w:r w:rsidRPr="004E17AB">
        <w:t>Cette thématique correspond aux zones définies dans le code de l’environnement L562-1, ayant un aspect réglementaire : les zones exposées aux risques et les zones qui n’y sont pas directement exposées mais sur lesquelles des mesures peuvent être prévues pour éviter d'aggraver le risque. Elle peut aussi intégrer les zones “en eaux” (sur lesquelles des réglementations peuvent aussi s'appliquer). </w:t>
      </w:r>
    </w:p>
    <w:p w14:paraId="5BE93A62" w14:textId="77777777" w:rsidR="00EA30C3" w:rsidRDefault="00EA30C3" w:rsidP="004E17AB">
      <w:pPr>
        <w:rPr>
          <w:b/>
          <w:bCs/>
        </w:rPr>
      </w:pPr>
    </w:p>
    <w:p w14:paraId="09E17223" w14:textId="77777777" w:rsidR="004E17AB" w:rsidRPr="004E17AB" w:rsidRDefault="004E17AB" w:rsidP="004E17AB">
      <w:r w:rsidRPr="004E17AB">
        <w:rPr>
          <w:b/>
          <w:bCs/>
        </w:rPr>
        <w:t>Correspondances possibles avec les classes des standards actuels</w:t>
      </w:r>
      <w:r w:rsidRPr="004E17AB">
        <w:t> </w:t>
      </w:r>
    </w:p>
    <w:p w14:paraId="14ACB6A7" w14:textId="77777777" w:rsidR="004E17AB" w:rsidRPr="004E17AB" w:rsidRDefault="004E17AB" w:rsidP="009878D8">
      <w:pPr>
        <w:numPr>
          <w:ilvl w:val="0"/>
          <w:numId w:val="7"/>
        </w:numPr>
      </w:pPr>
      <w:r w:rsidRPr="004E17AB">
        <w:t>PPR : “</w:t>
      </w:r>
      <w:proofErr w:type="spellStart"/>
      <w:r w:rsidRPr="004E17AB">
        <w:t>ZonePPR</w:t>
      </w:r>
      <w:proofErr w:type="spellEnd"/>
      <w:r w:rsidRPr="004E17AB">
        <w:t>” </w:t>
      </w:r>
    </w:p>
    <w:p w14:paraId="7831874A" w14:textId="77777777" w:rsidR="004E17AB" w:rsidRPr="004E17AB" w:rsidRDefault="004E17AB" w:rsidP="009878D8">
      <w:pPr>
        <w:numPr>
          <w:ilvl w:val="0"/>
          <w:numId w:val="7"/>
        </w:numPr>
      </w:pPr>
      <w:r w:rsidRPr="004E17AB">
        <w:t>Directive Inondation : “Zones soustraites Inondations (ou Zones protégées)”, “Surfaces inondables” </w:t>
      </w:r>
    </w:p>
    <w:p w14:paraId="67938AD1" w14:textId="77777777" w:rsidR="004E17AB" w:rsidRPr="004E17AB" w:rsidRDefault="004E17AB" w:rsidP="009878D8">
      <w:pPr>
        <w:numPr>
          <w:ilvl w:val="0"/>
          <w:numId w:val="7"/>
        </w:numPr>
      </w:pPr>
      <w:r w:rsidRPr="004E17AB">
        <w:t>SUP : “Servitude”, “Assiette servitude” </w:t>
      </w:r>
    </w:p>
    <w:p w14:paraId="352A9407" w14:textId="77777777" w:rsidR="004E17AB" w:rsidRPr="004E17AB" w:rsidRDefault="004E17AB" w:rsidP="004E17AB">
      <w:pPr>
        <w:pStyle w:val="Titre3"/>
      </w:pPr>
      <w:bookmarkStart w:id="96" w:name="_Toc105148043"/>
      <w:r w:rsidRPr="004E17AB">
        <w:t>Procédures</w:t>
      </w:r>
      <w:bookmarkEnd w:id="96"/>
      <w:r w:rsidRPr="004E17AB">
        <w:t> </w:t>
      </w:r>
    </w:p>
    <w:p w14:paraId="024CBD54" w14:textId="5B49D30B" w:rsidR="004E17AB" w:rsidRPr="004E17AB" w:rsidRDefault="004E17AB" w:rsidP="004E17AB">
      <w:r>
        <w:t>Cette thématique regroupe les informations sur les dates d’arrêtés de prescriptions et d’approbations, les supports de numérisations, et les liens vers les documents administratifs officiels. Ces informations sont saisies à la fois dans GASPAR et les données de risques ce qui induit des enjeux de double saisie (à éviter). </w:t>
      </w:r>
    </w:p>
    <w:p w14:paraId="384BA73E" w14:textId="77777777" w:rsidR="00EA30C3" w:rsidRDefault="00EA30C3" w:rsidP="004E17AB">
      <w:pPr>
        <w:rPr>
          <w:b/>
          <w:bCs/>
        </w:rPr>
      </w:pPr>
    </w:p>
    <w:p w14:paraId="293DDBB8" w14:textId="77777777" w:rsidR="004E17AB" w:rsidRPr="004E17AB" w:rsidRDefault="004E17AB" w:rsidP="004E17AB">
      <w:r w:rsidRPr="004E17AB">
        <w:rPr>
          <w:b/>
          <w:bCs/>
        </w:rPr>
        <w:t>Correspondances possibles avec les classes des standards actuels</w:t>
      </w:r>
      <w:r w:rsidRPr="004E17AB">
        <w:t> </w:t>
      </w:r>
    </w:p>
    <w:p w14:paraId="7E21E78B" w14:textId="26768A69" w:rsidR="004E17AB" w:rsidRPr="004E17AB" w:rsidRDefault="004E17AB" w:rsidP="009878D8">
      <w:pPr>
        <w:numPr>
          <w:ilvl w:val="0"/>
          <w:numId w:val="8"/>
        </w:numPr>
      </w:pPr>
      <w:commentRangeStart w:id="97"/>
      <w:commentRangeStart w:id="98"/>
      <w:r w:rsidRPr="004E17AB">
        <w:t>PPR : “</w:t>
      </w:r>
      <w:proofErr w:type="spellStart"/>
      <w:r w:rsidRPr="004E17AB">
        <w:t>DocumentPPR</w:t>
      </w:r>
      <w:proofErr w:type="spellEnd"/>
      <w:r w:rsidRPr="004E17AB">
        <w:t>”</w:t>
      </w:r>
      <w:del w:id="99" w:author="Gilles Cébélieu" w:date="2022-06-24T16:06:00Z">
        <w:r w:rsidRPr="004E17AB" w:rsidDel="00A526C2">
          <w:delText>,</w:delText>
        </w:r>
      </w:del>
      <w:r w:rsidRPr="004E17AB">
        <w:t xml:space="preserve"> </w:t>
      </w:r>
      <w:del w:id="100" w:author="Gilles Cébélieu" w:date="2022-06-24T16:05:00Z">
        <w:r w:rsidRPr="004E17AB" w:rsidDel="00A526C2">
          <w:delText>“GASPAR:ProcdeurePPR”,</w:delText>
        </w:r>
      </w:del>
      <w:del w:id="101" w:author="Gilles Cébélieu" w:date="2022-06-24T16:06:00Z">
        <w:r w:rsidRPr="004E17AB" w:rsidDel="00A526C2">
          <w:delText xml:space="preserve"> “PLU:DocuementUrba” </w:delText>
        </w:r>
      </w:del>
    </w:p>
    <w:p w14:paraId="34E31B51" w14:textId="77777777" w:rsidR="004E17AB" w:rsidRPr="004E17AB" w:rsidRDefault="004E17AB" w:rsidP="009878D8">
      <w:pPr>
        <w:numPr>
          <w:ilvl w:val="0"/>
          <w:numId w:val="8"/>
        </w:numPr>
      </w:pPr>
      <w:r w:rsidRPr="004E17AB">
        <w:t>Directive Inondation : “TRI”, “Unité rapportage Enjeux”, “</w:t>
      </w:r>
      <w:proofErr w:type="spellStart"/>
      <w:r w:rsidRPr="004E17AB">
        <w:t>Administratif:Commune</w:t>
      </w:r>
      <w:proofErr w:type="spellEnd"/>
      <w:r w:rsidRPr="004E17AB">
        <w:t>”, “</w:t>
      </w:r>
      <w:proofErr w:type="spellStart"/>
      <w:r w:rsidRPr="004E17AB">
        <w:t>Administratif:Quartier</w:t>
      </w:r>
      <w:proofErr w:type="spellEnd"/>
      <w:r w:rsidRPr="004E17AB">
        <w:t>” </w:t>
      </w:r>
    </w:p>
    <w:p w14:paraId="06D57A8C" w14:textId="77777777" w:rsidR="004E17AB" w:rsidRDefault="004E17AB" w:rsidP="009878D8">
      <w:pPr>
        <w:numPr>
          <w:ilvl w:val="0"/>
          <w:numId w:val="8"/>
        </w:numPr>
        <w:rPr>
          <w:ins w:id="102" w:author="Gilles Cébélieu" w:date="2022-06-24T16:05:00Z"/>
        </w:rPr>
      </w:pPr>
      <w:r w:rsidRPr="004E17AB">
        <w:t>SUP : “Acte Servitude”, “Servitude”, “Gestionnaire” </w:t>
      </w:r>
      <w:commentRangeEnd w:id="97"/>
      <w:r w:rsidR="00850961">
        <w:rPr>
          <w:rStyle w:val="Marquedecommentaire"/>
          <w:rFonts w:cs="Times New Roman"/>
          <w:lang w:val="x-none"/>
        </w:rPr>
        <w:commentReference w:id="97"/>
      </w:r>
      <w:commentRangeEnd w:id="98"/>
      <w:r w:rsidR="00FD3B14">
        <w:rPr>
          <w:rStyle w:val="Marquedecommentaire"/>
          <w:rFonts w:cs="Times New Roman"/>
          <w:lang w:val="x-none"/>
        </w:rPr>
        <w:commentReference w:id="98"/>
      </w:r>
    </w:p>
    <w:p w14:paraId="08B42BAB" w14:textId="3D42CEC6" w:rsidR="00A526C2" w:rsidRDefault="00A526C2" w:rsidP="009878D8">
      <w:pPr>
        <w:numPr>
          <w:ilvl w:val="0"/>
          <w:numId w:val="8"/>
        </w:numPr>
        <w:rPr>
          <w:ins w:id="103" w:author="Gilles Cébélieu" w:date="2022-06-24T16:06:00Z"/>
        </w:rPr>
      </w:pPr>
      <w:ins w:id="104" w:author="Gilles Cébélieu" w:date="2022-06-24T16:05:00Z">
        <w:r>
          <w:t xml:space="preserve">GASPAR : </w:t>
        </w:r>
        <w:proofErr w:type="spellStart"/>
        <w:r>
          <w:t>Procedure</w:t>
        </w:r>
        <w:proofErr w:type="spellEnd"/>
        <w:r>
          <w:t xml:space="preserve"> PPR</w:t>
        </w:r>
      </w:ins>
    </w:p>
    <w:p w14:paraId="66EFE5B8" w14:textId="4D1BAF8D" w:rsidR="00A526C2" w:rsidRPr="004E17AB" w:rsidRDefault="00A526C2" w:rsidP="009878D8">
      <w:pPr>
        <w:numPr>
          <w:ilvl w:val="0"/>
          <w:numId w:val="8"/>
        </w:numPr>
      </w:pPr>
      <w:ins w:id="105" w:author="Gilles Cébélieu" w:date="2022-06-24T16:06:00Z">
        <w:r>
          <w:t>PLU</w:t>
        </w:r>
      </w:ins>
      <w:ins w:id="106" w:author="Gilles Cébélieu" w:date="2022-06-24T16:07:00Z">
        <w:r>
          <w:t> :</w:t>
        </w:r>
      </w:ins>
      <w:ins w:id="107" w:author="Gilles Cébélieu" w:date="2022-06-24T16:06:00Z">
        <w:r>
          <w:t xml:space="preserve"> </w:t>
        </w:r>
        <w:proofErr w:type="spellStart"/>
        <w:r>
          <w:t>DocumentUrba</w:t>
        </w:r>
      </w:ins>
      <w:proofErr w:type="spellEnd"/>
    </w:p>
    <w:p w14:paraId="10EF996B" w14:textId="77777777" w:rsidR="004E17AB" w:rsidRPr="004E17AB" w:rsidRDefault="004E17AB" w:rsidP="004E17AB">
      <w:r w:rsidRPr="004E17AB">
        <w:t> </w:t>
      </w:r>
    </w:p>
    <w:p w14:paraId="1046CF39" w14:textId="77777777" w:rsidR="004E17AB" w:rsidRPr="004E17AB" w:rsidRDefault="004E17AB" w:rsidP="004E17AB">
      <w:pPr>
        <w:pStyle w:val="Titre3"/>
      </w:pPr>
      <w:bookmarkStart w:id="108" w:name="_Toc105148044"/>
      <w:commentRangeStart w:id="109"/>
      <w:r w:rsidRPr="004E17AB">
        <w:t>Aléas</w:t>
      </w:r>
      <w:bookmarkEnd w:id="108"/>
      <w:r w:rsidRPr="004E17AB">
        <w:t> </w:t>
      </w:r>
      <w:commentRangeEnd w:id="109"/>
      <w:r w:rsidR="00850961">
        <w:rPr>
          <w:rStyle w:val="Marquedecommentaire"/>
          <w:rFonts w:ascii="Arial" w:eastAsia="Lucida Sans Unicode" w:hAnsi="Arial" w:cs="Times New Roman"/>
          <w:b w:val="0"/>
          <w:bCs w:val="0"/>
          <w:i w:val="0"/>
          <w:lang w:val="x-none"/>
        </w:rPr>
        <w:commentReference w:id="109"/>
      </w:r>
    </w:p>
    <w:p w14:paraId="6977B704" w14:textId="77777777" w:rsidR="004E17AB" w:rsidRPr="004E17AB" w:rsidRDefault="004E17AB" w:rsidP="004E17AB">
      <w:r w:rsidRPr="004E17AB">
        <w:t>Cette thématique porte sur la description des phénomènes, leurs probabilités et leurs intensités. </w:t>
      </w:r>
    </w:p>
    <w:p w14:paraId="074C36E9" w14:textId="77777777" w:rsidR="004E17AB" w:rsidRPr="004E17AB" w:rsidRDefault="004E17AB" w:rsidP="004E17AB">
      <w:r w:rsidRPr="004E17AB">
        <w:t>Elle est centrale pour les données de risques et il y a un vrai travail de définition et d’harmonisation à faire entre les concepts des standards PPR et DI (qui ne décrivent pas toujours la même chose) de façon à ce que l’on puisse réutiliser au mieux des données d’aléas produites pour les PPR pour le rapportage de la Directive Inondation (et inversement). </w:t>
      </w:r>
    </w:p>
    <w:p w14:paraId="34B3F2EB" w14:textId="77777777" w:rsidR="00EA30C3" w:rsidRDefault="00EA30C3" w:rsidP="004E17AB">
      <w:pPr>
        <w:rPr>
          <w:b/>
          <w:bCs/>
        </w:rPr>
      </w:pPr>
    </w:p>
    <w:p w14:paraId="145D853B" w14:textId="77777777" w:rsidR="004E17AB" w:rsidRPr="004E17AB" w:rsidRDefault="004E17AB" w:rsidP="004E17AB">
      <w:r w:rsidRPr="004E17AB">
        <w:rPr>
          <w:b/>
          <w:bCs/>
        </w:rPr>
        <w:t>Correspondances possibles avec les classes des standards actuels</w:t>
      </w:r>
      <w:r w:rsidRPr="004E17AB">
        <w:t> </w:t>
      </w:r>
    </w:p>
    <w:p w14:paraId="40C32875" w14:textId="77777777" w:rsidR="004E17AB" w:rsidRPr="004E17AB" w:rsidRDefault="004E17AB" w:rsidP="009878D8">
      <w:pPr>
        <w:numPr>
          <w:ilvl w:val="0"/>
          <w:numId w:val="9"/>
        </w:numPr>
      </w:pPr>
      <w:r w:rsidRPr="004E17AB">
        <w:t>PPR : “Intensité”, “Zone aléa PPR”, “Carte Alea PPR”, “Origine Risque” </w:t>
      </w:r>
    </w:p>
    <w:p w14:paraId="097A4DA9" w14:textId="77777777" w:rsidR="004E17AB" w:rsidRPr="004E17AB" w:rsidRDefault="004E17AB" w:rsidP="009878D8">
      <w:pPr>
        <w:numPr>
          <w:ilvl w:val="0"/>
          <w:numId w:val="9"/>
        </w:numPr>
      </w:pPr>
      <w:r w:rsidRPr="004E17AB">
        <w:t>Directive Inondation : “Ouvrages protection”, “Zone sur-alea", “Carte surface inondable”, “Ligne iso-cote", “Zone iso-classe-hauteur", “Zone iso-classe-</w:t>
      </w:r>
      <w:proofErr w:type="spellStart"/>
      <w:r w:rsidRPr="004E17AB">
        <w:t>debit</w:t>
      </w:r>
      <w:proofErr w:type="spellEnd"/>
      <w:r w:rsidRPr="004E17AB">
        <w:t xml:space="preserve">", “Zone </w:t>
      </w:r>
      <w:proofErr w:type="spellStart"/>
      <w:r w:rsidRPr="004E17AB">
        <w:t>ecoulement</w:t>
      </w:r>
      <w:proofErr w:type="spellEnd"/>
      <w:r w:rsidRPr="004E17AB">
        <w:t>”, “Point champs vitesse”, “Surface inondable” </w:t>
      </w:r>
    </w:p>
    <w:p w14:paraId="5E3886A4" w14:textId="77777777" w:rsidR="004E17AB" w:rsidRPr="004E17AB" w:rsidRDefault="004E17AB" w:rsidP="004E17AB">
      <w:r w:rsidRPr="004E17AB">
        <w:t> </w:t>
      </w:r>
    </w:p>
    <w:p w14:paraId="017C0F6F" w14:textId="77777777" w:rsidR="004E17AB" w:rsidRPr="004E17AB" w:rsidRDefault="004E17AB" w:rsidP="004E17AB">
      <w:pPr>
        <w:pStyle w:val="Titre3"/>
      </w:pPr>
      <w:bookmarkStart w:id="110" w:name="_Toc105148045"/>
      <w:r w:rsidRPr="004E17AB">
        <w:t>Origine du risque</w:t>
      </w:r>
      <w:bookmarkEnd w:id="110"/>
      <w:r w:rsidRPr="004E17AB">
        <w:t> </w:t>
      </w:r>
    </w:p>
    <w:p w14:paraId="4640B87F" w14:textId="77777777" w:rsidR="004E17AB" w:rsidRPr="004E17AB" w:rsidRDefault="004E17AB" w:rsidP="004E17AB">
      <w:r w:rsidRPr="004E17AB">
        <w:t>Cette thématique reprend la notion du même nom décrite dans le standard PPR, qui permet de “caractériser l'entité du monde réel qui, par sa présence, représente un risque”. </w:t>
      </w:r>
    </w:p>
    <w:p w14:paraId="7D34F5C7" w14:textId="77777777" w:rsidR="00EA30C3" w:rsidRDefault="00EA30C3" w:rsidP="004E17AB">
      <w:pPr>
        <w:rPr>
          <w:b/>
          <w:bCs/>
        </w:rPr>
      </w:pPr>
    </w:p>
    <w:p w14:paraId="7AD64C95" w14:textId="77777777" w:rsidR="004E17AB" w:rsidRPr="004E17AB" w:rsidRDefault="004E17AB" w:rsidP="004E17AB">
      <w:r w:rsidRPr="004E17AB">
        <w:rPr>
          <w:b/>
          <w:bCs/>
        </w:rPr>
        <w:t>Correspondances possibles avec les classes des standards actuels</w:t>
      </w:r>
      <w:r w:rsidRPr="004E17AB">
        <w:t> </w:t>
      </w:r>
    </w:p>
    <w:p w14:paraId="5F78E51F" w14:textId="77777777" w:rsidR="004E17AB" w:rsidRPr="004E17AB" w:rsidRDefault="004E17AB" w:rsidP="009878D8">
      <w:pPr>
        <w:numPr>
          <w:ilvl w:val="0"/>
          <w:numId w:val="10"/>
        </w:numPr>
      </w:pPr>
      <w:r w:rsidRPr="004E17AB">
        <w:t>PPR : “Origine Risque” </w:t>
      </w:r>
    </w:p>
    <w:p w14:paraId="0DE99248" w14:textId="77777777" w:rsidR="004E17AB" w:rsidRPr="004E17AB" w:rsidRDefault="004E17AB" w:rsidP="009878D8">
      <w:pPr>
        <w:numPr>
          <w:ilvl w:val="0"/>
          <w:numId w:val="10"/>
        </w:numPr>
      </w:pPr>
      <w:r w:rsidRPr="004E17AB">
        <w:t>Directive Inondation : “TRI” </w:t>
      </w:r>
    </w:p>
    <w:p w14:paraId="61EE8AD4" w14:textId="77777777" w:rsidR="004E17AB" w:rsidRPr="004E17AB" w:rsidRDefault="004E17AB" w:rsidP="009878D8">
      <w:pPr>
        <w:numPr>
          <w:ilvl w:val="0"/>
          <w:numId w:val="10"/>
        </w:numPr>
      </w:pPr>
      <w:r w:rsidRPr="004E17AB">
        <w:lastRenderedPageBreak/>
        <w:t>SUP : “</w:t>
      </w:r>
      <w:proofErr w:type="spellStart"/>
      <w:r w:rsidRPr="004E17AB">
        <w:t>Generateur</w:t>
      </w:r>
      <w:proofErr w:type="spellEnd"/>
      <w:r w:rsidRPr="004E17AB">
        <w:t xml:space="preserve"> servitude” </w:t>
      </w:r>
    </w:p>
    <w:p w14:paraId="4ECEB114" w14:textId="77777777" w:rsidR="004E17AB" w:rsidRPr="004E17AB" w:rsidRDefault="004E17AB" w:rsidP="004E17AB">
      <w:r w:rsidRPr="004E17AB">
        <w:t> </w:t>
      </w:r>
    </w:p>
    <w:p w14:paraId="00C8C12C" w14:textId="77777777" w:rsidR="004E17AB" w:rsidRPr="004E17AB" w:rsidRDefault="004E17AB" w:rsidP="00C77EB7">
      <w:pPr>
        <w:pStyle w:val="Titre3"/>
      </w:pPr>
      <w:bookmarkStart w:id="111" w:name="_Toc105148046"/>
      <w:r w:rsidRPr="004E17AB">
        <w:t>Enjeux</w:t>
      </w:r>
      <w:bookmarkEnd w:id="111"/>
      <w:r w:rsidRPr="004E17AB">
        <w:t> </w:t>
      </w:r>
    </w:p>
    <w:p w14:paraId="0783E3E9" w14:textId="77777777" w:rsidR="005A5E2B" w:rsidRDefault="004E17AB" w:rsidP="004E17AB">
      <w:r w:rsidRPr="004E17AB">
        <w:t>Cette thématique correspond à la notion des enjeux définis dans le standard PPR : “De manière générale, les enjeux sont les personnes, biens, activités, éléments de patrimoine culturel ou environnemental, menacés par un aléa et susceptibles d'être affectés ou endommagés par celui-ci".</w:t>
      </w:r>
    </w:p>
    <w:p w14:paraId="317C0F1D" w14:textId="77777777" w:rsidR="004E17AB" w:rsidRPr="004E17AB" w:rsidRDefault="004E17AB" w:rsidP="004E17AB">
      <w:r w:rsidRPr="004E17AB">
        <w:t xml:space="preserve">  </w:t>
      </w:r>
    </w:p>
    <w:p w14:paraId="2A44FD71" w14:textId="77777777" w:rsidR="004E17AB" w:rsidRPr="004E17AB" w:rsidRDefault="004E17AB" w:rsidP="004E17AB">
      <w:r w:rsidRPr="004E17AB">
        <w:t xml:space="preserve">Si la compréhension </w:t>
      </w:r>
      <w:r w:rsidR="005A5E2B">
        <w:t xml:space="preserve">et la définition </w:t>
      </w:r>
      <w:r w:rsidRPr="004E17AB">
        <w:t xml:space="preserve">de la thématique est facilement partagée par le groupe de travail, le périmètre des informations qu’elle doit rassembler, leur collecte et leurs usages avals ont fait l'objet de nombreux échanges </w:t>
      </w:r>
      <w:r w:rsidR="005A5E2B">
        <w:t xml:space="preserve">qui seront </w:t>
      </w:r>
      <w:r w:rsidRPr="004E17AB">
        <w:t xml:space="preserve">mentionnés </w:t>
      </w:r>
      <w:r w:rsidR="004830B3">
        <w:t xml:space="preserve">en </w:t>
      </w:r>
      <w:r w:rsidR="004830B3">
        <w:fldChar w:fldCharType="begin"/>
      </w:r>
      <w:r w:rsidR="004830B3">
        <w:instrText xml:space="preserve"> REF _Ref105057422 \r \h </w:instrText>
      </w:r>
      <w:r w:rsidR="004830B3">
        <w:fldChar w:fldCharType="separate"/>
      </w:r>
      <w:r w:rsidR="004830B3">
        <w:t>A.6.2</w:t>
      </w:r>
      <w:r w:rsidR="004830B3">
        <w:fldChar w:fldCharType="end"/>
      </w:r>
      <w:r w:rsidRPr="004E17AB">
        <w:t>. </w:t>
      </w:r>
    </w:p>
    <w:p w14:paraId="0B4020A7" w14:textId="77777777" w:rsidR="00EA30C3" w:rsidRDefault="00EA30C3" w:rsidP="004E17AB">
      <w:pPr>
        <w:rPr>
          <w:b/>
          <w:bCs/>
        </w:rPr>
      </w:pPr>
    </w:p>
    <w:p w14:paraId="4258911E" w14:textId="77777777" w:rsidR="004E17AB" w:rsidRPr="004E17AB" w:rsidRDefault="004E17AB" w:rsidP="004E17AB">
      <w:r w:rsidRPr="004E17AB">
        <w:rPr>
          <w:b/>
          <w:bCs/>
        </w:rPr>
        <w:t>Correspondances possibles avec les classes des standards actuels</w:t>
      </w:r>
      <w:r w:rsidRPr="004E17AB">
        <w:t> </w:t>
      </w:r>
    </w:p>
    <w:p w14:paraId="6566ADD5" w14:textId="77777777" w:rsidR="004E17AB" w:rsidRPr="004E17AB" w:rsidRDefault="004E17AB" w:rsidP="009878D8">
      <w:pPr>
        <w:numPr>
          <w:ilvl w:val="0"/>
          <w:numId w:val="11"/>
        </w:numPr>
      </w:pPr>
      <w:r w:rsidRPr="004E17AB">
        <w:t>PPR : “Enjeu PPR” </w:t>
      </w:r>
    </w:p>
    <w:p w14:paraId="76DD2369" w14:textId="55612282" w:rsidR="004E17AB" w:rsidRPr="004E17AB" w:rsidRDefault="004E17AB" w:rsidP="009878D8">
      <w:pPr>
        <w:numPr>
          <w:ilvl w:val="0"/>
          <w:numId w:val="11"/>
        </w:numPr>
      </w:pPr>
      <w:r>
        <w:t>Directive Inondation : “Zones soustraites inondations (ou zones protégées)”,</w:t>
      </w:r>
      <w:r w:rsidR="002E5F88">
        <w:t xml:space="preserve"> </w:t>
      </w:r>
      <w:r>
        <w:t>”Ouvrages de protection”, “Enjeu gestion crise”, “Enjeu IPPC”, “Enjeu Patrimoine”, “Enjeu zone protégée DCE”, “Enjeu stations traitement eaux usées”, “Enjeu activités économiques”, “Enjeu rapportés” </w:t>
      </w:r>
    </w:p>
    <w:p w14:paraId="0D8BF348" w14:textId="77777777" w:rsidR="004E17AB" w:rsidRPr="004E17AB" w:rsidRDefault="004E17AB" w:rsidP="004E17AB">
      <w:r w:rsidRPr="004E17AB">
        <w:t> </w:t>
      </w:r>
    </w:p>
    <w:p w14:paraId="4F04F7F4" w14:textId="77777777" w:rsidR="004E17AB" w:rsidRPr="004E17AB" w:rsidRDefault="004E17AB" w:rsidP="00C77EB7">
      <w:pPr>
        <w:pStyle w:val="Titre3"/>
      </w:pPr>
      <w:bookmarkStart w:id="112" w:name="_Toc105148047"/>
      <w:r w:rsidRPr="004E17AB">
        <w:t>Cartes</w:t>
      </w:r>
      <w:bookmarkEnd w:id="112"/>
      <w:r w:rsidRPr="004E17AB">
        <w:t> </w:t>
      </w:r>
    </w:p>
    <w:p w14:paraId="22D2EC78" w14:textId="7B5C43EF" w:rsidR="004E17AB" w:rsidRPr="004E17AB" w:rsidRDefault="004E17AB" w:rsidP="004E17AB">
      <w:r w:rsidRPr="004E17AB">
        <w:t xml:space="preserve">Cette thématique décrit les informations relatives aux cartes produites à partir des données d’aléas. Elle comprend les cartes de risques d’inondations (DI) et les cartes d’aléas (PPR). Elle a plutôt vocation à décrire des façons de diffuser les données de risque (découpage, emprise de représentation) que les données </w:t>
      </w:r>
      <w:proofErr w:type="spellStart"/>
      <w:r w:rsidRPr="004E17AB">
        <w:t>elle</w:t>
      </w:r>
      <w:ins w:id="113" w:author="Gilles Cébélieu" w:date="2022-06-28T16:29:00Z">
        <w:r w:rsidR="006A39E6">
          <w:t>s</w:t>
        </w:r>
      </w:ins>
      <w:r w:rsidRPr="004E17AB">
        <w:t xml:space="preserve"> mêmes</w:t>
      </w:r>
      <w:proofErr w:type="spellEnd"/>
      <w:r w:rsidRPr="004E17AB">
        <w:t>. </w:t>
      </w:r>
    </w:p>
    <w:p w14:paraId="1D7B270A" w14:textId="77777777" w:rsidR="00EA30C3" w:rsidRDefault="00EA30C3" w:rsidP="004E17AB">
      <w:pPr>
        <w:rPr>
          <w:b/>
          <w:bCs/>
        </w:rPr>
      </w:pPr>
    </w:p>
    <w:p w14:paraId="691D0D86" w14:textId="77777777" w:rsidR="004E17AB" w:rsidRPr="004E17AB" w:rsidRDefault="004E17AB" w:rsidP="004E17AB">
      <w:r w:rsidRPr="004E17AB">
        <w:rPr>
          <w:b/>
          <w:bCs/>
        </w:rPr>
        <w:t>Correspondances possibles avec les classes des standards actuels</w:t>
      </w:r>
      <w:r w:rsidRPr="004E17AB">
        <w:t> </w:t>
      </w:r>
    </w:p>
    <w:p w14:paraId="38B079D9" w14:textId="77777777" w:rsidR="004E17AB" w:rsidRPr="004E17AB" w:rsidRDefault="004E17AB" w:rsidP="009878D8">
      <w:pPr>
        <w:numPr>
          <w:ilvl w:val="0"/>
          <w:numId w:val="12"/>
        </w:numPr>
      </w:pPr>
      <w:r w:rsidRPr="004E17AB">
        <w:t>PPR : “Carte Alea PPR” </w:t>
      </w:r>
    </w:p>
    <w:p w14:paraId="5CC9A278" w14:textId="77777777" w:rsidR="004E17AB" w:rsidRPr="004E17AB" w:rsidRDefault="004E17AB" w:rsidP="009878D8">
      <w:pPr>
        <w:numPr>
          <w:ilvl w:val="0"/>
          <w:numId w:val="12"/>
        </w:numPr>
      </w:pPr>
      <w:r w:rsidRPr="004E17AB">
        <w:t>Directive Inondation : “Carte Risques Inondations” </w:t>
      </w:r>
    </w:p>
    <w:p w14:paraId="5EDB29A5" w14:textId="77777777" w:rsidR="004E17AB" w:rsidRPr="004E17AB" w:rsidRDefault="004E17AB" w:rsidP="004E17AB">
      <w:r w:rsidRPr="004E17AB">
        <w:t> </w:t>
      </w:r>
    </w:p>
    <w:p w14:paraId="2D220FAF" w14:textId="77777777" w:rsidR="004E17AB" w:rsidRPr="004E17AB" w:rsidRDefault="004E17AB" w:rsidP="00C77EB7">
      <w:pPr>
        <w:pStyle w:val="Titre2"/>
        <w:rPr>
          <w:lang w:val="fr-FR"/>
        </w:rPr>
      </w:pPr>
      <w:bookmarkStart w:id="114" w:name="_Toc105148048"/>
      <w:proofErr w:type="spellStart"/>
      <w:r w:rsidRPr="004E17AB">
        <w:t>Domaines</w:t>
      </w:r>
      <w:proofErr w:type="spellEnd"/>
      <w:r w:rsidRPr="004E17AB">
        <w:t xml:space="preserve"> à </w:t>
      </w:r>
      <w:proofErr w:type="spellStart"/>
      <w:r w:rsidRPr="004E17AB">
        <w:t>couvrir</w:t>
      </w:r>
      <w:bookmarkEnd w:id="114"/>
      <w:proofErr w:type="spellEnd"/>
      <w:r w:rsidRPr="004E17AB">
        <w:rPr>
          <w:lang w:val="fr-FR"/>
        </w:rPr>
        <w:t> </w:t>
      </w:r>
    </w:p>
    <w:p w14:paraId="212B8909" w14:textId="77777777" w:rsidR="004E17AB" w:rsidRDefault="004E17AB" w:rsidP="004E17AB">
      <w:r w:rsidRPr="004E17AB">
        <w:t>Le travail sur les domaines à couvrir vise à déterminer le type de contenu que ces nouveaux standards seront amenés à spécifier.  </w:t>
      </w:r>
    </w:p>
    <w:p w14:paraId="4F904CB7" w14:textId="77777777" w:rsidR="00EA30C3" w:rsidRPr="004E17AB" w:rsidRDefault="00EA30C3" w:rsidP="004E17AB"/>
    <w:p w14:paraId="29BF0B8F" w14:textId="77777777" w:rsidR="004E17AB" w:rsidRDefault="00EA30C3" w:rsidP="004E17AB">
      <w:r>
        <w:t>Il est</w:t>
      </w:r>
      <w:r w:rsidR="004E17AB" w:rsidRPr="004E17AB">
        <w:t xml:space="preserve"> suivi par </w:t>
      </w:r>
      <w:hyperlink r:id="rId43" w:tgtFrame="_blank" w:history="1">
        <w:r w:rsidR="004E17AB" w:rsidRPr="004E17AB">
          <w:rPr>
            <w:rStyle w:val="Lienhypertexte"/>
          </w:rPr>
          <w:t xml:space="preserve">l’issue #5 du </w:t>
        </w:r>
        <w:proofErr w:type="spellStart"/>
        <w:r w:rsidR="004E17AB" w:rsidRPr="004E17AB">
          <w:rPr>
            <w:rStyle w:val="Lienhypertexte"/>
          </w:rPr>
          <w:t>dépot</w:t>
        </w:r>
        <w:proofErr w:type="spellEnd"/>
        <w:r w:rsidR="004E17AB" w:rsidRPr="004E17AB">
          <w:rPr>
            <w:rStyle w:val="Lienhypertexte"/>
          </w:rPr>
          <w:t xml:space="preserve"> </w:t>
        </w:r>
        <w:proofErr w:type="spellStart"/>
        <w:r w:rsidR="004E17AB" w:rsidRPr="004E17AB">
          <w:rPr>
            <w:rStyle w:val="Lienhypertexte"/>
          </w:rPr>
          <w:t>github</w:t>
        </w:r>
        <w:proofErr w:type="spellEnd"/>
      </w:hyperlink>
      <w:r w:rsidR="004E17AB" w:rsidRPr="004E17AB">
        <w:t xml:space="preserve">, </w:t>
      </w:r>
      <w:r>
        <w:t xml:space="preserve">et </w:t>
      </w:r>
      <w:r w:rsidR="004E17AB" w:rsidRPr="004E17AB">
        <w:t>a été porté par un </w:t>
      </w:r>
      <w:hyperlink r:id="rId44" w:tgtFrame="_blank" w:history="1">
        <w:r w:rsidR="004E17AB" w:rsidRPr="004E17AB">
          <w:rPr>
            <w:rStyle w:val="Lienhypertexte"/>
          </w:rPr>
          <w:t>“mural” collaboratif dédié</w:t>
        </w:r>
      </w:hyperlink>
      <w:r w:rsidR="004E17AB" w:rsidRPr="004E17AB">
        <w:t xml:space="preserve"> dont la synthèse a été présentée à </w:t>
      </w:r>
      <w:hyperlink r:id="rId45" w:tgtFrame="_blank" w:history="1">
        <w:r w:rsidR="004E17AB" w:rsidRPr="004E17AB">
          <w:rPr>
            <w:rStyle w:val="Lienhypertexte"/>
          </w:rPr>
          <w:t>la plénière du 8 avril.</w:t>
        </w:r>
      </w:hyperlink>
      <w:r w:rsidR="004E17AB" w:rsidRPr="004E17AB">
        <w:t xml:space="preserve"> Il a permis de définir les contenus à intégrer dans les nouveaux standards, à savoir : </w:t>
      </w:r>
    </w:p>
    <w:p w14:paraId="06971CD3" w14:textId="77777777" w:rsidR="00EA30C3" w:rsidRPr="004E17AB" w:rsidRDefault="00EA30C3" w:rsidP="004E17AB"/>
    <w:p w14:paraId="74D04613" w14:textId="77777777" w:rsidR="004E17AB" w:rsidRPr="004E17AB" w:rsidRDefault="004E17AB" w:rsidP="009878D8">
      <w:pPr>
        <w:numPr>
          <w:ilvl w:val="0"/>
          <w:numId w:val="13"/>
        </w:numPr>
      </w:pPr>
      <w:r w:rsidRPr="004E17AB">
        <w:t>Un domaine d’application des données de risques portant sur les PPR, la Directive Inondation et les porter à connaissance ; </w:t>
      </w:r>
    </w:p>
    <w:p w14:paraId="3470593A" w14:textId="77777777" w:rsidR="004E17AB" w:rsidRPr="004E17AB" w:rsidRDefault="004E17AB" w:rsidP="009878D8">
      <w:pPr>
        <w:numPr>
          <w:ilvl w:val="0"/>
          <w:numId w:val="13"/>
        </w:numPr>
      </w:pPr>
      <w:r w:rsidRPr="004E17AB">
        <w:t>Un modèle conceptuel de données avec un catalogue d’objets, leurs définitions, les exigences de saisie, les contraintes topologiques ; </w:t>
      </w:r>
    </w:p>
    <w:p w14:paraId="0D1F08AB" w14:textId="77777777" w:rsidR="004E17AB" w:rsidRPr="004E17AB" w:rsidRDefault="004E17AB" w:rsidP="009878D8">
      <w:pPr>
        <w:numPr>
          <w:ilvl w:val="0"/>
          <w:numId w:val="13"/>
        </w:numPr>
      </w:pPr>
      <w:r w:rsidRPr="004E17AB">
        <w:t>Des exemples de styles (représentations cartographies, légendes) ; </w:t>
      </w:r>
    </w:p>
    <w:p w14:paraId="144A4C2B" w14:textId="77777777" w:rsidR="004E17AB" w:rsidRPr="004E17AB" w:rsidRDefault="004E17AB" w:rsidP="009878D8">
      <w:pPr>
        <w:numPr>
          <w:ilvl w:val="0"/>
          <w:numId w:val="13"/>
        </w:numPr>
      </w:pPr>
      <w:r w:rsidRPr="004E17AB">
        <w:t>Une définition des éléments de métadonnées au niveau national (“</w:t>
      </w:r>
      <w:proofErr w:type="spellStart"/>
      <w:r w:rsidRPr="004E17AB">
        <w:t>serie</w:t>
      </w:r>
      <w:proofErr w:type="spellEnd"/>
      <w:r w:rsidRPr="004E17AB">
        <w:t>”) et au niveau des données (“</w:t>
      </w:r>
      <w:proofErr w:type="spellStart"/>
      <w:r w:rsidRPr="004E17AB">
        <w:t>dataset</w:t>
      </w:r>
      <w:proofErr w:type="spellEnd"/>
      <w:r w:rsidRPr="004E17AB">
        <w:t>”), portant notamment les liens vers les pièces écrites ; </w:t>
      </w:r>
    </w:p>
    <w:p w14:paraId="25A35213" w14:textId="79C6D016" w:rsidR="004E17AB" w:rsidRPr="004E17AB" w:rsidRDefault="004E17AB" w:rsidP="009878D8">
      <w:pPr>
        <w:numPr>
          <w:ilvl w:val="0"/>
          <w:numId w:val="13"/>
        </w:numPr>
      </w:pPr>
      <w:r>
        <w:t>Une déclinaison des contenus du modèle commun par procédures ainsi que par modalité de diffusion (notamment formats d’échange) ;</w:t>
      </w:r>
    </w:p>
    <w:p w14:paraId="35A71F03" w14:textId="77777777" w:rsidR="004E17AB" w:rsidRPr="004E17AB" w:rsidRDefault="004E17AB" w:rsidP="009878D8">
      <w:pPr>
        <w:numPr>
          <w:ilvl w:val="0"/>
          <w:numId w:val="13"/>
        </w:numPr>
      </w:pPr>
      <w:r w:rsidRPr="004E17AB">
        <w:t>Des précisions d’éléments techniques comme l'échelle de référence, les systèmes de références de coordonnées, les contraintes topologiques et spatiales et les règles de saisie qui vont avec, des éléments sur le cycle de vie des données ; </w:t>
      </w:r>
    </w:p>
    <w:p w14:paraId="2A1F701D" w14:textId="77777777" w:rsidR="00EA30C3" w:rsidRDefault="00EA30C3" w:rsidP="004E17AB"/>
    <w:p w14:paraId="2A5C3B81" w14:textId="77777777" w:rsidR="004E17AB" w:rsidRPr="004E17AB" w:rsidRDefault="004E17AB" w:rsidP="004E17AB">
      <w:r w:rsidRPr="004E17AB">
        <w:t xml:space="preserve">Par ailleurs les nouveaux standards devront intégrer des correspondances avec les thématiques </w:t>
      </w:r>
      <w:r w:rsidRPr="004E17AB">
        <w:lastRenderedPageBreak/>
        <w:t>INSPIRE et les modèles de données qui y sont définis, avec le modèle de données de GASPAR, et des règles de passage des anciens standards vers les nouveaux. </w:t>
      </w:r>
    </w:p>
    <w:p w14:paraId="03EFCA41" w14:textId="77777777" w:rsidR="00EA30C3" w:rsidRDefault="00EA30C3" w:rsidP="004E17AB"/>
    <w:p w14:paraId="16BDDF6A" w14:textId="77777777" w:rsidR="004E17AB" w:rsidRPr="004E17AB" w:rsidRDefault="004E17AB" w:rsidP="004E17AB">
      <w:r w:rsidRPr="004E17AB">
        <w:t>Des règles de validation de conformité aux standards pourront aussi y être intégrées ainsi que des considérations juridiques relatives à l’accès aux données. </w:t>
      </w:r>
    </w:p>
    <w:p w14:paraId="5F96A722" w14:textId="77777777" w:rsidR="00EA30C3" w:rsidRDefault="00EA30C3" w:rsidP="004E17AB"/>
    <w:p w14:paraId="5CC17D17" w14:textId="77777777" w:rsidR="004E17AB" w:rsidRDefault="004E17AB" w:rsidP="004E17AB">
      <w:r w:rsidRPr="004E17AB">
        <w:t xml:space="preserve">La partie “Organisation et contenu des nouveaux standards” </w:t>
      </w:r>
      <w:r w:rsidR="004830B3">
        <w:t>(</w:t>
      </w:r>
      <w:r w:rsidR="004830B3">
        <w:fldChar w:fldCharType="begin"/>
      </w:r>
      <w:r w:rsidR="004830B3">
        <w:instrText xml:space="preserve"> REF _Ref105057482 \r \h </w:instrText>
      </w:r>
      <w:r w:rsidR="004830B3">
        <w:fldChar w:fldCharType="separate"/>
      </w:r>
      <w:r w:rsidR="004830B3">
        <w:t>B.2</w:t>
      </w:r>
      <w:r w:rsidR="004830B3">
        <w:fldChar w:fldCharType="end"/>
      </w:r>
      <w:r w:rsidR="004830B3">
        <w:t>)</w:t>
      </w:r>
      <w:r w:rsidRPr="004E17AB">
        <w:t xml:space="preserve"> propose une organisation des nouveaux standards qui intègre ces éléments. </w:t>
      </w:r>
    </w:p>
    <w:p w14:paraId="5B95CD12" w14:textId="77777777" w:rsidR="00C77EB7" w:rsidRPr="004E17AB" w:rsidRDefault="00C77EB7" w:rsidP="004E17AB"/>
    <w:p w14:paraId="7C93EEBF" w14:textId="77777777" w:rsidR="004E17AB" w:rsidRDefault="004E17AB" w:rsidP="00C77EB7">
      <w:pPr>
        <w:pStyle w:val="Titre2"/>
        <w:rPr>
          <w:lang w:val="fr-FR"/>
        </w:rPr>
      </w:pPr>
      <w:bookmarkStart w:id="115" w:name="_Toc105148049"/>
      <w:proofErr w:type="spellStart"/>
      <w:r w:rsidRPr="004E17AB">
        <w:t>Cartographie</w:t>
      </w:r>
      <w:proofErr w:type="spellEnd"/>
      <w:r w:rsidRPr="004E17AB">
        <w:t xml:space="preserve"> des </w:t>
      </w:r>
      <w:proofErr w:type="spellStart"/>
      <w:r w:rsidRPr="004E17AB">
        <w:t>processus</w:t>
      </w:r>
      <w:bookmarkEnd w:id="115"/>
      <w:proofErr w:type="spellEnd"/>
      <w:r w:rsidRPr="004E17AB">
        <w:rPr>
          <w:lang w:val="fr-FR"/>
        </w:rPr>
        <w:t> </w:t>
      </w:r>
    </w:p>
    <w:p w14:paraId="5220BBB2" w14:textId="77777777" w:rsidR="00C77EB7" w:rsidRPr="00C77EB7" w:rsidRDefault="00C77EB7" w:rsidP="00C77EB7">
      <w:pPr>
        <w:pStyle w:val="Corpsdetexte"/>
      </w:pPr>
    </w:p>
    <w:p w14:paraId="1471546D" w14:textId="77777777" w:rsidR="004E17AB" w:rsidRDefault="004E17AB" w:rsidP="004E17AB">
      <w:r w:rsidRPr="004E17AB">
        <w:t>Les travaux relatifs à la cartographie des processus visaient à établir une compréhension commune des processus d’élaboration et de publication des données relatives aux standards couverts par le périmètre de la refonte afin de pouvoir anticiper les impacts de la refonte sur les systèmes existants et d’identifier les acteurs concernés par la refonte. </w:t>
      </w:r>
    </w:p>
    <w:p w14:paraId="13CB595B" w14:textId="77777777" w:rsidR="00C77EB7" w:rsidRPr="004E17AB" w:rsidRDefault="00C77EB7" w:rsidP="004E17AB"/>
    <w:p w14:paraId="6E44DF70" w14:textId="77777777" w:rsidR="00EA30C3" w:rsidRDefault="004E17AB" w:rsidP="004E17AB">
      <w:r w:rsidRPr="002E5F88">
        <w:rPr>
          <w:rFonts w:eastAsia="Arial"/>
        </w:rPr>
        <w:t xml:space="preserve">Une </w:t>
      </w:r>
      <w:hyperlink r:id="rId46">
        <w:r w:rsidRPr="002E5F88">
          <w:rPr>
            <w:rStyle w:val="Lienhypertexte"/>
            <w:rFonts w:eastAsia="Arial"/>
          </w:rPr>
          <w:t xml:space="preserve">issue </w:t>
        </w:r>
        <w:proofErr w:type="spellStart"/>
        <w:r w:rsidRPr="002E5F88">
          <w:rPr>
            <w:rStyle w:val="Lienhypertexte"/>
            <w:rFonts w:eastAsia="Arial"/>
          </w:rPr>
          <w:t>Github</w:t>
        </w:r>
        <w:proofErr w:type="spellEnd"/>
      </w:hyperlink>
      <w:r w:rsidRPr="002E5F88">
        <w:rPr>
          <w:rFonts w:eastAsia="Arial"/>
        </w:rPr>
        <w:t xml:space="preserve"> était dédiée au suivi de ce travail et des présentations des différents processus ou systèmes impliqués ont été réalisées au cours de la plénière du 8 avril (cf</w:t>
      </w:r>
      <w:r>
        <w:t xml:space="preserve">. </w:t>
      </w:r>
      <w:hyperlink r:id="rId47">
        <w:r w:rsidRPr="57FAF40F">
          <w:rPr>
            <w:rStyle w:val="Lienhypertexte"/>
          </w:rPr>
          <w:t>Le répertoire dédié au suivi de la plénière</w:t>
        </w:r>
      </w:hyperlink>
      <w:r>
        <w:t xml:space="preserve"> pour avoir les liens et les résumés des présentations). La présentation de Géorisques doit avoir lieu le 16 juin. </w:t>
      </w:r>
    </w:p>
    <w:p w14:paraId="6D9C8D39" w14:textId="77777777" w:rsidR="00EA30C3" w:rsidRDefault="00EA30C3" w:rsidP="004E17AB"/>
    <w:p w14:paraId="13F7961F" w14:textId="77777777" w:rsidR="004E17AB" w:rsidRPr="004E17AB" w:rsidRDefault="004E17AB" w:rsidP="004E17AB">
      <w:r w:rsidRPr="004E17AB">
        <w:t xml:space="preserve">Les schémas </w:t>
      </w:r>
      <w:r w:rsidR="00EA30C3">
        <w:t>qui suivent</w:t>
      </w:r>
      <w:r w:rsidRPr="004E17AB">
        <w:t xml:space="preserve"> illustrent la compréhension des processus qui ressort des différentes présentations pour chacune des procédures couvertes par la refonte des </w:t>
      </w:r>
      <w:proofErr w:type="spellStart"/>
      <w:r w:rsidRPr="004E17AB">
        <w:t>géostandards</w:t>
      </w:r>
      <w:proofErr w:type="spellEnd"/>
      <w:r w:rsidRPr="004E17AB">
        <w:t>. </w:t>
      </w:r>
    </w:p>
    <w:p w14:paraId="54459A0D" w14:textId="77777777" w:rsidR="004E17AB" w:rsidRPr="004E17AB" w:rsidRDefault="004E17AB" w:rsidP="00C77EB7">
      <w:pPr>
        <w:pStyle w:val="Titre3"/>
      </w:pPr>
      <w:bookmarkStart w:id="116" w:name="_Toc105148050"/>
      <w:r w:rsidRPr="004E17AB">
        <w:t>Processus de publication d’un PPR</w:t>
      </w:r>
      <w:bookmarkEnd w:id="116"/>
      <w:r w:rsidRPr="004E17AB">
        <w:t> </w:t>
      </w:r>
    </w:p>
    <w:p w14:paraId="5E66EAFA" w14:textId="77777777" w:rsidR="004E17AB" w:rsidRPr="004E17AB" w:rsidRDefault="004E17AB" w:rsidP="004E17AB">
      <w:r w:rsidRPr="004E17AB">
        <w:t>Le schéma suivant présente le processus de publication d’un PPR par les DDT(M) à partir d’un PPR approuvé jusqu’à l’accès aux données par le public (grand public et professionnels). </w:t>
      </w:r>
    </w:p>
    <w:p w14:paraId="4474F8A0" w14:textId="77777777" w:rsidR="004E17AB" w:rsidRPr="004E17AB" w:rsidRDefault="004E17AB" w:rsidP="004E17AB">
      <w:r w:rsidRPr="004E17AB">
        <w:t> </w:t>
      </w:r>
    </w:p>
    <w:p w14:paraId="63D9C952" w14:textId="1AF675EC" w:rsidR="004E17AB" w:rsidRPr="004E17AB" w:rsidRDefault="004E17AB" w:rsidP="004E17AB">
      <w:r w:rsidRPr="004E17AB">
        <w:t>  </w:t>
      </w:r>
      <w:ins w:id="117" w:author="Gilles Cébélieu" w:date="2022-06-28T16:17:00Z">
        <w:r w:rsidR="000038E3" w:rsidRPr="000038E3">
          <w:rPr>
            <w:noProof/>
            <w:lang w:val="en-US" w:eastAsia="en-US"/>
          </w:rPr>
          <w:drawing>
            <wp:inline distT="0" distB="0" distL="0" distR="0" wp14:anchorId="7C16ADDB" wp14:editId="4707B9AD">
              <wp:extent cx="5518150" cy="3054753"/>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518150" cy="3054753"/>
                      </a:xfrm>
                      <a:prstGeom prst="rect">
                        <a:avLst/>
                      </a:prstGeom>
                    </pic:spPr>
                  </pic:pic>
                </a:graphicData>
              </a:graphic>
            </wp:inline>
          </w:drawing>
        </w:r>
      </w:ins>
      <w:commentRangeStart w:id="118"/>
      <w:del w:id="119" w:author="Gilles Cébélieu" w:date="2022-06-28T16:17:00Z">
        <w:r w:rsidR="00C77EB7" w:rsidRPr="00C77EB7" w:rsidDel="000038E3">
          <w:rPr>
            <w:noProof/>
            <w:lang w:val="en-US" w:eastAsia="en-US"/>
          </w:rPr>
          <w:lastRenderedPageBreak/>
          <w:drawing>
            <wp:inline distT="0" distB="0" distL="0" distR="0" wp14:anchorId="135F490A" wp14:editId="50ED580E">
              <wp:extent cx="5518150" cy="2838274"/>
              <wp:effectExtent l="0" t="0" r="635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518150" cy="2838274"/>
                      </a:xfrm>
                      <a:prstGeom prst="rect">
                        <a:avLst/>
                      </a:prstGeom>
                    </pic:spPr>
                  </pic:pic>
                </a:graphicData>
              </a:graphic>
            </wp:inline>
          </w:drawing>
        </w:r>
      </w:del>
      <w:commentRangeEnd w:id="118"/>
      <w:r w:rsidR="00850961">
        <w:rPr>
          <w:rStyle w:val="Marquedecommentaire"/>
          <w:rFonts w:cs="Times New Roman"/>
          <w:lang w:val="x-none"/>
        </w:rPr>
        <w:commentReference w:id="118"/>
      </w:r>
    </w:p>
    <w:p w14:paraId="786981C9" w14:textId="77777777" w:rsidR="004E17AB" w:rsidRPr="004E17AB" w:rsidRDefault="004E17AB" w:rsidP="00C77EB7">
      <w:pPr>
        <w:pStyle w:val="Titre3"/>
      </w:pPr>
      <w:bookmarkStart w:id="120" w:name="_Toc105148051"/>
      <w:r w:rsidRPr="004E17AB">
        <w:t>Processus de publication d’un TRI</w:t>
      </w:r>
      <w:bookmarkEnd w:id="120"/>
      <w:r w:rsidRPr="004E17AB">
        <w:t> </w:t>
      </w:r>
    </w:p>
    <w:p w14:paraId="71DB7089" w14:textId="77777777" w:rsidR="004E17AB" w:rsidRDefault="004E17AB" w:rsidP="004E17AB">
      <w:r w:rsidRPr="004E17AB">
        <w:t>Le schéma suivant présente la mise en œuvre de l’élaboration et de la diffusion des TRI dans le cadre du cycle 2 de la Directive Inondation.  </w:t>
      </w:r>
    </w:p>
    <w:p w14:paraId="675E05EE" w14:textId="77777777" w:rsidR="00C77EB7" w:rsidRDefault="00C77EB7" w:rsidP="004E17AB"/>
    <w:p w14:paraId="2FC17F8B" w14:textId="05740A45" w:rsidR="00C77EB7" w:rsidRPr="004E17AB" w:rsidRDefault="00C77EB7" w:rsidP="004E17AB">
      <w:commentRangeStart w:id="121"/>
      <w:del w:id="122" w:author="Gilles Cébélieu" w:date="2022-06-28T16:16:00Z">
        <w:r w:rsidRPr="00C77EB7" w:rsidDel="000038E3">
          <w:rPr>
            <w:noProof/>
            <w:lang w:val="en-US" w:eastAsia="en-US"/>
          </w:rPr>
          <w:drawing>
            <wp:inline distT="0" distB="0" distL="0" distR="0" wp14:anchorId="1407733D" wp14:editId="5BEBAF05">
              <wp:extent cx="5518150" cy="3744082"/>
              <wp:effectExtent l="0" t="0" r="635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518150" cy="3744082"/>
                      </a:xfrm>
                      <a:prstGeom prst="rect">
                        <a:avLst/>
                      </a:prstGeom>
                    </pic:spPr>
                  </pic:pic>
                </a:graphicData>
              </a:graphic>
            </wp:inline>
          </w:drawing>
        </w:r>
      </w:del>
      <w:commentRangeEnd w:id="121"/>
      <w:r w:rsidR="006127F6">
        <w:rPr>
          <w:rStyle w:val="Marquedecommentaire"/>
          <w:rFonts w:cs="Times New Roman"/>
          <w:lang w:val="x-none"/>
        </w:rPr>
        <w:lastRenderedPageBreak/>
        <w:commentReference w:id="121"/>
      </w:r>
      <w:ins w:id="123" w:author="Gilles Cébélieu" w:date="2022-06-28T16:16:00Z">
        <w:r w:rsidR="000038E3" w:rsidRPr="000038E3">
          <w:rPr>
            <w:noProof/>
            <w:lang w:val="en-US" w:eastAsia="en-US"/>
          </w:rPr>
          <w:drawing>
            <wp:inline distT="0" distB="0" distL="0" distR="0" wp14:anchorId="4FBABAA1" wp14:editId="3EC05B50">
              <wp:extent cx="5025598" cy="3767328"/>
              <wp:effectExtent l="0" t="0" r="381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025612" cy="3767338"/>
                      </a:xfrm>
                      <a:prstGeom prst="rect">
                        <a:avLst/>
                      </a:prstGeom>
                    </pic:spPr>
                  </pic:pic>
                </a:graphicData>
              </a:graphic>
            </wp:inline>
          </w:drawing>
        </w:r>
      </w:ins>
    </w:p>
    <w:p w14:paraId="5E6F60B5" w14:textId="77777777" w:rsidR="004E17AB" w:rsidRDefault="004E17AB" w:rsidP="004E17AB">
      <w:r w:rsidRPr="004E17AB">
        <w:t> </w:t>
      </w:r>
    </w:p>
    <w:p w14:paraId="0A4F7224" w14:textId="77777777" w:rsidR="00C77EB7" w:rsidRPr="004E17AB" w:rsidRDefault="00C77EB7" w:rsidP="004E17AB"/>
    <w:p w14:paraId="57C30701" w14:textId="77777777" w:rsidR="004E17AB" w:rsidRPr="004E17AB" w:rsidRDefault="004E17AB" w:rsidP="00C77EB7">
      <w:pPr>
        <w:pStyle w:val="Titre3"/>
      </w:pPr>
      <w:bookmarkStart w:id="124" w:name="_Toc105148052"/>
      <w:commentRangeStart w:id="125"/>
      <w:r w:rsidRPr="004E17AB">
        <w:t>Processus de publication des Porter à Connaissance</w:t>
      </w:r>
      <w:bookmarkEnd w:id="124"/>
      <w:r w:rsidRPr="004E17AB">
        <w:t> </w:t>
      </w:r>
      <w:commentRangeEnd w:id="125"/>
      <w:r w:rsidR="006127F6">
        <w:rPr>
          <w:rStyle w:val="Marquedecommentaire"/>
          <w:rFonts w:ascii="Arial" w:eastAsia="Lucida Sans Unicode" w:hAnsi="Arial" w:cs="Times New Roman"/>
          <w:b w:val="0"/>
          <w:bCs w:val="0"/>
          <w:i w:val="0"/>
          <w:lang w:val="x-none"/>
        </w:rPr>
        <w:commentReference w:id="125"/>
      </w:r>
    </w:p>
    <w:p w14:paraId="72D0D7CD" w14:textId="070B27FA" w:rsidR="004830B3" w:rsidRDefault="004E17AB" w:rsidP="004E17AB">
      <w:r w:rsidRPr="004E17AB">
        <w:t>Le schéma suivant présente le processus de porter à connaissance</w:t>
      </w:r>
      <w:ins w:id="126" w:author="Gilles Cébélieu" w:date="2022-06-28T16:33:00Z">
        <w:r w:rsidR="0073794F">
          <w:t xml:space="preserve"> concernant les données de prévention des risques</w:t>
        </w:r>
      </w:ins>
      <w:r w:rsidRPr="004E17AB">
        <w:t>. Ce processus est</w:t>
      </w:r>
      <w:r w:rsidR="004830B3">
        <w:t xml:space="preserve"> peu encadré techniquement et la façon dont les données sont publiées </w:t>
      </w:r>
      <w:r w:rsidRPr="004E17AB">
        <w:t xml:space="preserve">semble </w:t>
      </w:r>
      <w:del w:id="127" w:author="Marion Dumont" w:date="2022-06-03T15:14:00Z">
        <w:r w:rsidR="004830B3" w:rsidDel="00A31F9C">
          <w:delText>reposer</w:delText>
        </w:r>
        <w:r w:rsidRPr="004E17AB" w:rsidDel="00A31F9C">
          <w:delText xml:space="preserve"> </w:delText>
        </w:r>
      </w:del>
      <w:r w:rsidR="004830B3">
        <w:t>en grande partie être laissé</w:t>
      </w:r>
      <w:ins w:id="128" w:author="Marion Dumont" w:date="2022-06-03T15:14:00Z">
        <w:r w:rsidR="00A31F9C">
          <w:t>e</w:t>
        </w:r>
      </w:ins>
      <w:r w:rsidR="004830B3">
        <w:t xml:space="preserve"> à</w:t>
      </w:r>
      <w:r w:rsidRPr="004E17AB">
        <w:t xml:space="preserve"> l’</w:t>
      </w:r>
      <w:r w:rsidR="004830B3">
        <w:t>initiative</w:t>
      </w:r>
      <w:r w:rsidRPr="004E17AB">
        <w:t xml:space="preserve"> des </w:t>
      </w:r>
      <w:del w:id="129" w:author="Gilles Cébélieu" w:date="2022-06-28T15:18:00Z">
        <w:r w:rsidRPr="004E17AB" w:rsidDel="003C1724">
          <w:delText>DDT</w:delText>
        </w:r>
      </w:del>
      <w:ins w:id="130" w:author="Gilles Cébélieu" w:date="2022-06-28T15:18:00Z">
        <w:r w:rsidR="003C1724">
          <w:t>se</w:t>
        </w:r>
      </w:ins>
      <w:ins w:id="131" w:author="Gilles Cébélieu" w:date="2022-06-28T15:19:00Z">
        <w:r w:rsidR="003C1724">
          <w:t>rvices de l’Etat : via les sites des préfectures ou directement auprès des collectivités.</w:t>
        </w:r>
      </w:ins>
      <w:del w:id="132" w:author="Gilles Cébélieu" w:date="2022-06-28T15:19:00Z">
        <w:r w:rsidRPr="004E17AB" w:rsidDel="003C1724">
          <w:delText>.</w:delText>
        </w:r>
      </w:del>
    </w:p>
    <w:p w14:paraId="68FA2DFE" w14:textId="77777777" w:rsidR="004E17AB" w:rsidRDefault="004E17AB" w:rsidP="004E17AB">
      <w:r w:rsidRPr="004E17AB">
        <w:t>  </w:t>
      </w:r>
    </w:p>
    <w:p w14:paraId="5AE48A43" w14:textId="6994D3F8" w:rsidR="00C77EB7" w:rsidRPr="004E17AB" w:rsidRDefault="00C77EB7" w:rsidP="004E17AB">
      <w:commentRangeStart w:id="133"/>
      <w:commentRangeStart w:id="134"/>
      <w:commentRangeStart w:id="135"/>
      <w:del w:id="136" w:author="Gilles Cébélieu" w:date="2022-06-28T15:18:00Z">
        <w:r w:rsidRPr="00C77EB7" w:rsidDel="003C1724">
          <w:rPr>
            <w:noProof/>
            <w:lang w:val="en-US" w:eastAsia="en-US"/>
          </w:rPr>
          <w:drawing>
            <wp:inline distT="0" distB="0" distL="0" distR="0" wp14:anchorId="383A13D1" wp14:editId="62D2B89C">
              <wp:extent cx="5518150" cy="2640569"/>
              <wp:effectExtent l="0" t="0" r="635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518150" cy="2640569"/>
                      </a:xfrm>
                      <a:prstGeom prst="rect">
                        <a:avLst/>
                      </a:prstGeom>
                    </pic:spPr>
                  </pic:pic>
                </a:graphicData>
              </a:graphic>
            </wp:inline>
          </w:drawing>
        </w:r>
      </w:del>
      <w:commentRangeEnd w:id="133"/>
      <w:r w:rsidR="00A31F9C">
        <w:rPr>
          <w:rStyle w:val="Marquedecommentaire"/>
          <w:rFonts w:cs="Times New Roman"/>
          <w:lang w:val="x-none"/>
        </w:rPr>
        <w:lastRenderedPageBreak/>
        <w:commentReference w:id="133"/>
      </w:r>
      <w:commentRangeEnd w:id="134"/>
      <w:ins w:id="137" w:author="Gilles Cébélieu" w:date="2022-06-28T16:40:00Z">
        <w:r w:rsidR="004F3FAB" w:rsidRPr="004F3FAB">
          <w:rPr>
            <w:noProof/>
            <w:lang w:val="en-US" w:eastAsia="en-US"/>
          </w:rPr>
          <w:drawing>
            <wp:inline distT="0" distB="0" distL="0" distR="0" wp14:anchorId="0D94AF5B" wp14:editId="2F36D29D">
              <wp:extent cx="4798771" cy="2729196"/>
              <wp:effectExtent l="0" t="0" r="190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798859" cy="2729246"/>
                      </a:xfrm>
                      <a:prstGeom prst="rect">
                        <a:avLst/>
                      </a:prstGeom>
                    </pic:spPr>
                  </pic:pic>
                </a:graphicData>
              </a:graphic>
            </wp:inline>
          </w:drawing>
        </w:r>
      </w:ins>
      <w:r w:rsidR="00C47791">
        <w:rPr>
          <w:rStyle w:val="Marquedecommentaire"/>
          <w:rFonts w:cs="Times New Roman"/>
          <w:lang w:val="x-none"/>
        </w:rPr>
        <w:commentReference w:id="134"/>
      </w:r>
      <w:commentRangeEnd w:id="135"/>
      <w:r w:rsidR="00173EDC">
        <w:rPr>
          <w:rStyle w:val="Marquedecommentaire"/>
          <w:rFonts w:cs="Times New Roman"/>
          <w:lang w:val="x-none"/>
        </w:rPr>
        <w:commentReference w:id="135"/>
      </w:r>
    </w:p>
    <w:p w14:paraId="1DF8BA61" w14:textId="77777777" w:rsidR="004E17AB" w:rsidRPr="004E17AB" w:rsidRDefault="004E17AB" w:rsidP="004E17AB">
      <w:r w:rsidRPr="004E17AB">
        <w:t> </w:t>
      </w:r>
    </w:p>
    <w:p w14:paraId="365DB198" w14:textId="77777777" w:rsidR="004E17AB" w:rsidRPr="004E17AB" w:rsidRDefault="004E17AB" w:rsidP="004E17AB">
      <w:r w:rsidRPr="004E17AB">
        <w:t> </w:t>
      </w:r>
    </w:p>
    <w:p w14:paraId="1D5BCD6B" w14:textId="77777777" w:rsidR="004E17AB" w:rsidRPr="004E17AB" w:rsidRDefault="004E17AB" w:rsidP="004E17AB">
      <w:r w:rsidRPr="004E17AB">
        <w:t> </w:t>
      </w:r>
    </w:p>
    <w:p w14:paraId="3BC5EC03" w14:textId="77777777" w:rsidR="004E17AB" w:rsidRPr="004E17AB" w:rsidRDefault="004E17AB" w:rsidP="004E17AB">
      <w:r w:rsidRPr="004E17AB">
        <w:t> </w:t>
      </w:r>
    </w:p>
    <w:p w14:paraId="01DB9C89" w14:textId="77777777" w:rsidR="004E17AB" w:rsidRPr="004E17AB" w:rsidRDefault="004E17AB" w:rsidP="00C77EB7">
      <w:pPr>
        <w:pStyle w:val="Titre2"/>
        <w:rPr>
          <w:lang w:val="fr-FR"/>
        </w:rPr>
      </w:pPr>
      <w:bookmarkStart w:id="138" w:name="_Toc105148053"/>
      <w:proofErr w:type="spellStart"/>
      <w:r w:rsidRPr="004E17AB">
        <w:t>Autres</w:t>
      </w:r>
      <w:proofErr w:type="spellEnd"/>
      <w:r w:rsidRPr="004E17AB">
        <w:t xml:space="preserve"> discussions</w:t>
      </w:r>
      <w:bookmarkEnd w:id="138"/>
      <w:r w:rsidRPr="004E17AB">
        <w:rPr>
          <w:lang w:val="fr-FR"/>
        </w:rPr>
        <w:t> </w:t>
      </w:r>
    </w:p>
    <w:p w14:paraId="64038BC5" w14:textId="77777777" w:rsidR="004E17AB" w:rsidRPr="004E17AB" w:rsidRDefault="004E17AB" w:rsidP="00C77EB7">
      <w:pPr>
        <w:pStyle w:val="Titre3"/>
      </w:pPr>
      <w:bookmarkStart w:id="139" w:name="_Toc105148054"/>
      <w:r w:rsidRPr="004E17AB">
        <w:t>Licences</w:t>
      </w:r>
      <w:bookmarkEnd w:id="139"/>
      <w:r w:rsidRPr="004E17AB">
        <w:t> </w:t>
      </w:r>
    </w:p>
    <w:p w14:paraId="015E0421" w14:textId="77777777" w:rsidR="004830B3" w:rsidRDefault="004E17AB" w:rsidP="004E17AB">
      <w:r w:rsidRPr="004E17AB">
        <w:t xml:space="preserve">Lors de la plénière, la </w:t>
      </w:r>
      <w:hyperlink r:id="rId54" w:tgtFrame="_blank" w:history="1">
        <w:r w:rsidRPr="004E17AB">
          <w:rPr>
            <w:rStyle w:val="Lienhypertexte"/>
          </w:rPr>
          <w:t>question du droit d’accès et de diffusion</w:t>
        </w:r>
      </w:hyperlink>
      <w:r w:rsidRPr="004E17AB">
        <w:t xml:space="preserve"> relatifs aux documents finaux a été abordée. Il a été décidé que les documents finaux seraient </w:t>
      </w:r>
      <w:r w:rsidR="004830B3">
        <w:t xml:space="preserve">diffusés </w:t>
      </w:r>
      <w:r w:rsidRPr="004E17AB">
        <w:t xml:space="preserve">sous la licence ouverte </w:t>
      </w:r>
      <w:proofErr w:type="spellStart"/>
      <w:r w:rsidRPr="004E17AB">
        <w:t>Etalab</w:t>
      </w:r>
      <w:proofErr w:type="spellEnd"/>
      <w:r w:rsidRPr="004E17AB">
        <w:t xml:space="preserve"> 2.0 qui</w:t>
      </w:r>
      <w:r w:rsidR="004830B3">
        <w:t xml:space="preserve"> est utilisée également pour la plupart</w:t>
      </w:r>
      <w:r w:rsidRPr="004E17AB">
        <w:t xml:space="preserve"> </w:t>
      </w:r>
      <w:r w:rsidR="004830B3">
        <w:t>des s</w:t>
      </w:r>
      <w:r w:rsidRPr="004E17AB">
        <w:t>tandards CNIG</w:t>
      </w:r>
      <w:r w:rsidR="004830B3">
        <w:t xml:space="preserve"> mais sans règle particulière</w:t>
      </w:r>
      <w:r w:rsidRPr="004E17AB">
        <w:t>.</w:t>
      </w:r>
      <w:r w:rsidR="004830B3">
        <w:t xml:space="preserve"> La paternité du standard sera attribuée au CNIG avec mention explicite des contributeurs.</w:t>
      </w:r>
    </w:p>
    <w:p w14:paraId="7BB535B9" w14:textId="77777777" w:rsidR="004E17AB" w:rsidRPr="004E17AB" w:rsidRDefault="004E17AB" w:rsidP="004E17AB">
      <w:r w:rsidRPr="004E17AB">
        <w:t xml:space="preserve">  </w:t>
      </w:r>
    </w:p>
    <w:p w14:paraId="11BB980F" w14:textId="77777777" w:rsidR="004E17AB" w:rsidRPr="004E17AB" w:rsidRDefault="004830B3" w:rsidP="004E17AB">
      <w:r>
        <w:t>A noter que la rédaction des</w:t>
      </w:r>
      <w:r w:rsidR="004E17AB" w:rsidRPr="004E17AB">
        <w:t xml:space="preserve"> nouveaux Géostandards s’appuier</w:t>
      </w:r>
      <w:r>
        <w:t>a</w:t>
      </w:r>
      <w:r w:rsidR="004E17AB" w:rsidRPr="004E17AB">
        <w:t xml:space="preserve"> sur le</w:t>
      </w:r>
      <w:r>
        <w:t xml:space="preserve"> travail mené par le groupe de travail </w:t>
      </w:r>
      <w:r w:rsidR="004E17AB" w:rsidRPr="004E17AB">
        <w:t xml:space="preserve">CNIG </w:t>
      </w:r>
      <w:proofErr w:type="spellStart"/>
      <w:r>
        <w:t>Qua</w:t>
      </w:r>
      <w:del w:id="140" w:author="Marion Dumont" w:date="2022-06-03T15:28:00Z">
        <w:r w:rsidDel="00F56C4B">
          <w:delText>d</w:delText>
        </w:r>
      </w:del>
      <w:r>
        <w:t>DoGéo</w:t>
      </w:r>
      <w:proofErr w:type="spellEnd"/>
      <w:r>
        <w:t xml:space="preserve"> </w:t>
      </w:r>
      <w:r w:rsidR="004E17AB" w:rsidRPr="004E17AB">
        <w:t xml:space="preserve">pour la </w:t>
      </w:r>
      <w:r>
        <w:t>qui a mis à disposition</w:t>
      </w:r>
      <w:r w:rsidR="004E17AB" w:rsidRPr="004E17AB">
        <w:t xml:space="preserve"> un modèle </w:t>
      </w:r>
      <w:r>
        <w:t xml:space="preserve">permettant de spécifier </w:t>
      </w:r>
      <w:r w:rsidR="004E17AB" w:rsidRPr="004E17AB">
        <w:t xml:space="preserve">la </w:t>
      </w:r>
      <w:hyperlink r:id="rId55" w:tgtFrame="_blank" w:history="1">
        <w:r w:rsidR="004E17AB" w:rsidRPr="004E17AB">
          <w:rPr>
            <w:rStyle w:val="Lienhypertexte"/>
          </w:rPr>
          <w:t>qualité et les métadonnées des Géostandards</w:t>
        </w:r>
      </w:hyperlink>
      <w:r w:rsidR="004E17AB" w:rsidRPr="004E17AB">
        <w:t>.   </w:t>
      </w:r>
    </w:p>
    <w:p w14:paraId="392EF704" w14:textId="77777777" w:rsidR="004E17AB" w:rsidRPr="004E17AB" w:rsidRDefault="004E17AB" w:rsidP="00C77EB7">
      <w:pPr>
        <w:pStyle w:val="Titre3"/>
      </w:pPr>
      <w:bookmarkStart w:id="141" w:name="_Ref105057422"/>
      <w:bookmarkStart w:id="142" w:name="_Toc105148055"/>
      <w:commentRangeStart w:id="143"/>
      <w:commentRangeStart w:id="144"/>
      <w:r w:rsidRPr="004E17AB">
        <w:t>Enjeux</w:t>
      </w:r>
      <w:bookmarkEnd w:id="141"/>
      <w:bookmarkEnd w:id="142"/>
      <w:r w:rsidRPr="004E17AB">
        <w:t> </w:t>
      </w:r>
      <w:commentRangeEnd w:id="143"/>
      <w:r w:rsidR="00850961">
        <w:rPr>
          <w:rStyle w:val="Marquedecommentaire"/>
          <w:rFonts w:ascii="Arial" w:eastAsia="Lucida Sans Unicode" w:hAnsi="Arial" w:cs="Times New Roman"/>
          <w:b w:val="0"/>
          <w:bCs w:val="0"/>
          <w:i w:val="0"/>
          <w:lang w:val="x-none"/>
        </w:rPr>
        <w:commentReference w:id="143"/>
      </w:r>
      <w:commentRangeEnd w:id="144"/>
      <w:r w:rsidR="00E908D4">
        <w:rPr>
          <w:rStyle w:val="Marquedecommentaire"/>
          <w:rFonts w:ascii="Arial" w:eastAsia="Lucida Sans Unicode" w:hAnsi="Arial" w:cs="Times New Roman"/>
          <w:b w:val="0"/>
          <w:bCs w:val="0"/>
          <w:i w:val="0"/>
          <w:lang w:val="x-none"/>
        </w:rPr>
        <w:commentReference w:id="144"/>
      </w:r>
    </w:p>
    <w:p w14:paraId="799A858B" w14:textId="698E660A" w:rsidR="00B34CBF" w:rsidRDefault="004E17AB" w:rsidP="004E17AB">
      <w:r w:rsidRPr="004E17AB">
        <w:t xml:space="preserve">La question des données d’enjeux et le lien avec la gestion de crise a engendré des discussions qui sont résumées </w:t>
      </w:r>
      <w:del w:id="145" w:author="Gilles Cébélieu" w:date="2022-06-10T08:49:00Z">
        <w:r w:rsidRPr="004E17AB" w:rsidDel="00C0392A">
          <w:delText xml:space="preserve">ici </w:delText>
        </w:r>
      </w:del>
      <w:proofErr w:type="spellStart"/>
      <w:ins w:id="146" w:author="Gilles Cébélieu" w:date="2022-06-10T08:49:00Z">
        <w:r w:rsidR="005B3BF6">
          <w:t>ci dessous</w:t>
        </w:r>
        <w:proofErr w:type="spellEnd"/>
        <w:r w:rsidR="00C0392A" w:rsidRPr="004E17AB">
          <w:t xml:space="preserve"> </w:t>
        </w:r>
      </w:ins>
      <w:r w:rsidRPr="004E17AB">
        <w:t>et mettent en exergue le fait que la définition de ce type de données dans le cadre des nouveaux standards devra faire l’objet d’une attention particulière.</w:t>
      </w:r>
    </w:p>
    <w:p w14:paraId="3751300F" w14:textId="77777777" w:rsidR="004E17AB" w:rsidRPr="004E17AB" w:rsidRDefault="004E17AB" w:rsidP="004E17AB">
      <w:r w:rsidRPr="004E17AB">
        <w:t> </w:t>
      </w:r>
    </w:p>
    <w:p w14:paraId="44DD781C" w14:textId="77777777" w:rsidR="004F3FAB" w:rsidRDefault="004E17AB" w:rsidP="004E17AB">
      <w:pPr>
        <w:rPr>
          <w:ins w:id="147" w:author="Gilles Cébélieu" w:date="2022-06-28T16:43:00Z"/>
        </w:rPr>
      </w:pPr>
      <w:r w:rsidRPr="004E17AB">
        <w:t>Ces données sont à l’interface avec la gestion de crise qui est sous la responsabilité du ministère de l’intérieur.</w:t>
      </w:r>
    </w:p>
    <w:p w14:paraId="141D11C8" w14:textId="77777777" w:rsidR="004F3FAB" w:rsidRDefault="004F3FAB" w:rsidP="004E17AB">
      <w:pPr>
        <w:rPr>
          <w:ins w:id="148" w:author="Gilles Cébélieu" w:date="2022-06-28T16:43:00Z"/>
        </w:rPr>
      </w:pPr>
    </w:p>
    <w:p w14:paraId="1B042491" w14:textId="258FB721" w:rsidR="004F3FAB" w:rsidRDefault="004F3FAB" w:rsidP="004F3FAB">
      <w:pPr>
        <w:rPr>
          <w:ins w:id="149" w:author="Gilles Cébélieu" w:date="2022-06-28T16:43:00Z"/>
        </w:rPr>
      </w:pPr>
      <w:ins w:id="150" w:author="Gilles Cébélieu" w:date="2022-06-28T16:44:00Z">
        <w:r>
          <w:t>I</w:t>
        </w:r>
      </w:ins>
      <w:ins w:id="151" w:author="Gilles Cébélieu" w:date="2022-06-28T16:43:00Z">
        <w:r>
          <w:t xml:space="preserve">l faut distinguer deux grandes familles </w:t>
        </w:r>
      </w:ins>
      <w:ins w:id="152" w:author="Gilles Cébélieu" w:date="2022-06-28T16:44:00Z">
        <w:r>
          <w:t xml:space="preserve">d’enjeux </w:t>
        </w:r>
      </w:ins>
      <w:ins w:id="153" w:author="Gilles Cébélieu" w:date="2022-06-28T16:43:00Z">
        <w:r>
          <w:t>:</w:t>
        </w:r>
      </w:ins>
    </w:p>
    <w:p w14:paraId="08FB7C29" w14:textId="754F3C65" w:rsidR="004F3FAB" w:rsidRDefault="004F3FAB" w:rsidP="004F3FAB">
      <w:pPr>
        <w:rPr>
          <w:ins w:id="154" w:author="Gilles Cébélieu" w:date="2022-06-28T16:43:00Z"/>
        </w:rPr>
      </w:pPr>
      <w:ins w:id="155" w:author="Gilles Cébélieu" w:date="2022-06-28T16:43:00Z">
        <w:r>
          <w:t>-</w:t>
        </w:r>
        <w:r>
          <w:tab/>
          <w:t>les enjeux utiles pour l’élaboration des PPR, intégrant de fait des informations sur la situation actuelle et des prospectives (zones potentiel</w:t>
        </w:r>
      </w:ins>
      <w:ins w:id="156" w:author="Gilles Cébélieu" w:date="2022-06-28T16:44:00Z">
        <w:r>
          <w:t>le</w:t>
        </w:r>
      </w:ins>
      <w:ins w:id="157" w:author="Gilles Cébélieu" w:date="2022-06-28T16:43:00Z">
        <w:r>
          <w:t>s de développement d’activités, zones naturel</w:t>
        </w:r>
      </w:ins>
      <w:ins w:id="158" w:author="Gilles Cébélieu" w:date="2022-06-28T16:44:00Z">
        <w:r>
          <w:t>le</w:t>
        </w:r>
      </w:ins>
      <w:ins w:id="159" w:author="Gilles Cébélieu" w:date="2022-06-28T16:43:00Z">
        <w:r>
          <w:t xml:space="preserve">s à protéger, </w:t>
        </w:r>
      </w:ins>
      <w:ins w:id="160" w:author="Gilles Cébélieu" w:date="2022-06-28T16:52:00Z">
        <w:r w:rsidR="005D4EF1">
          <w:t xml:space="preserve">centres urbains, </w:t>
        </w:r>
      </w:ins>
      <w:ins w:id="161" w:author="Gilles Cébélieu" w:date="2022-06-28T16:43:00Z">
        <w:r>
          <w:t xml:space="preserve">zones urbanisées et </w:t>
        </w:r>
      </w:ins>
      <w:ins w:id="162" w:author="Gilles Cébélieu" w:date="2022-06-28T16:52:00Z">
        <w:r w:rsidR="005D4EF1">
          <w:t xml:space="preserve">zones </w:t>
        </w:r>
      </w:ins>
      <w:ins w:id="163" w:author="Gilles Cébélieu" w:date="2022-06-28T16:53:00Z">
        <w:r w:rsidR="005D4EF1">
          <w:t>non</w:t>
        </w:r>
      </w:ins>
      <w:ins w:id="164" w:author="Gilles Cébélieu" w:date="2022-06-28T16:43:00Z">
        <w:r>
          <w:t xml:space="preserve"> urbanis</w:t>
        </w:r>
      </w:ins>
      <w:ins w:id="165" w:author="Gilles Cébélieu" w:date="2022-06-28T16:53:00Z">
        <w:r w:rsidR="005D4EF1">
          <w:t>ées</w:t>
        </w:r>
      </w:ins>
      <w:ins w:id="166" w:author="Gilles Cébélieu" w:date="2022-06-28T16:43:00Z">
        <w:r>
          <w:t>). Ces éléments, croisés avec les aléas, permettent de définir les zones réglementaires et d’adapter le règlement aux conditions locales.</w:t>
        </w:r>
      </w:ins>
    </w:p>
    <w:p w14:paraId="32D6EE30" w14:textId="77777777" w:rsidR="004F3FAB" w:rsidRDefault="004F3FAB" w:rsidP="004F3FAB">
      <w:pPr>
        <w:rPr>
          <w:ins w:id="167" w:author="Gilles Cébélieu" w:date="2022-06-28T16:43:00Z"/>
        </w:rPr>
      </w:pPr>
    </w:p>
    <w:p w14:paraId="223AC1D6" w14:textId="33783E2E" w:rsidR="004E17AB" w:rsidRDefault="004F3FAB" w:rsidP="004F3FAB">
      <w:ins w:id="168" w:author="Gilles Cébélieu" w:date="2022-06-28T16:43:00Z">
        <w:r>
          <w:t>-</w:t>
        </w:r>
        <w:r>
          <w:tab/>
          <w:t>les enjeux utiles pour la gestion de crise, intégrant les éléments utiles pour l’évacuation et la sauvegarde des populations (estimation de population par zone, voies d’accès, sites</w:t>
        </w:r>
        <w:r w:rsidR="005D4EF1">
          <w:t xml:space="preserve"> de secours [SDIS, police, etc.</w:t>
        </w:r>
      </w:ins>
      <w:ins w:id="169" w:author="Gilles Cébélieu" w:date="2022-06-28T16:53:00Z">
        <w:r w:rsidR="005D4EF1">
          <w:t>]</w:t>
        </w:r>
      </w:ins>
      <w:ins w:id="170" w:author="Gilles Cébélieu" w:date="2022-06-28T16:43:00Z">
        <w:r>
          <w:t>, accueil des populations [hôpitaux, gymnase, etc.]). Ces éléments permettent l’élaboration des PPI et d’anticiper la réponse à la crise le jour J.</w:t>
        </w:r>
      </w:ins>
      <w:del w:id="171" w:author="Gilles Cébélieu" w:date="2022-06-28T16:43:00Z">
        <w:r w:rsidR="004E17AB" w:rsidRPr="004E17AB" w:rsidDel="004F3FAB">
          <w:delText> </w:delText>
        </w:r>
      </w:del>
    </w:p>
    <w:p w14:paraId="50F40DEB" w14:textId="77777777" w:rsidR="00C140EB" w:rsidRPr="004E17AB" w:rsidRDefault="00C140EB" w:rsidP="004E17AB"/>
    <w:p w14:paraId="3C515E1E" w14:textId="77777777" w:rsidR="004E17AB" w:rsidRPr="004E17AB" w:rsidRDefault="004E17AB" w:rsidP="004E17AB">
      <w:r w:rsidRPr="004E17AB">
        <w:t xml:space="preserve">La collecte des données d’enjeux se fait à deux niveaux : des données collectées depuis des référentiels nationaux (ERP, ...) et des données plus locales selon la région </w:t>
      </w:r>
      <w:r w:rsidR="00B34CBF">
        <w:t>et le type de risque concernés</w:t>
      </w:r>
      <w:r w:rsidRPr="004E17AB">
        <w:t>. Elle représente un travail important pour les services producteurs alors que les données sont peu exploitées en aval car elles sont assez vite obsolètes et de ce fait, pas toujours fiables. Les bureaux d’études ou sociétés qui exploitent les données de prévention de risques sont souvent amenés à recalculer ces données à partir de référentiels spécifiques et plus à jour. </w:t>
      </w:r>
    </w:p>
    <w:p w14:paraId="35F0889A" w14:textId="77777777" w:rsidR="00B34CBF" w:rsidRDefault="004E17AB" w:rsidP="004E17AB">
      <w:r w:rsidRPr="004E17AB">
        <w:t> </w:t>
      </w:r>
    </w:p>
    <w:p w14:paraId="68F1FAE2" w14:textId="77777777" w:rsidR="00B34CBF" w:rsidRDefault="004E17AB" w:rsidP="004E17AB">
      <w:r w:rsidRPr="004E17AB">
        <w:t xml:space="preserve">Ce qui importe pour ceux qui exploitent les données d’enjeux est une définition précise des catégories décrites dans les données de prévention des risques. C’est un besoin notamment des SDIS qui peuvent avoir des attentes précises par rapport aux catégories qui ne sont pas en phase avec celles des référentiels existants. </w:t>
      </w:r>
    </w:p>
    <w:p w14:paraId="77A52294" w14:textId="77777777" w:rsidR="00B34CBF" w:rsidRDefault="00B34CBF" w:rsidP="004E17AB"/>
    <w:p w14:paraId="1BB943E0" w14:textId="77777777" w:rsidR="004E17AB" w:rsidRPr="004E17AB" w:rsidRDefault="004E17AB" w:rsidP="004E17AB">
      <w:r w:rsidRPr="004E17AB">
        <w:t>Par ailleurs, le Ministère de l’Intérieur semble avoir, une liste assez bien définie et uniformisée d’enjeux qu’il utilise pour alimenter Synapse. Il serait pertinent de l’associer à cette réflexion pour que les définitions soient en phase de part et d’autre. </w:t>
      </w:r>
    </w:p>
    <w:p w14:paraId="007DCDA8" w14:textId="77777777" w:rsidR="00B34CBF" w:rsidRDefault="00B34CBF" w:rsidP="004E17AB"/>
    <w:p w14:paraId="0CDCFDF0" w14:textId="7E99619D" w:rsidR="004E17AB" w:rsidRPr="004E17AB" w:rsidRDefault="004E17AB" w:rsidP="004E17AB">
      <w:r w:rsidRPr="004E17AB">
        <w:t>Une action plus générale de collecte de besoin</w:t>
      </w:r>
      <w:ins w:id="172" w:author="Marion Dumont" w:date="2022-06-03T15:30:00Z">
        <w:r w:rsidR="00F56C4B">
          <w:t>s</w:t>
        </w:r>
      </w:ins>
      <w:r w:rsidRPr="004E17AB">
        <w:t xml:space="preserve"> relative à cette catégorisation sur la base d’un questionnaire diffusé auprès des utilisateurs des données de prévention des risques pourrait être initiée par le GT comme une première action sur ce thème.   </w:t>
      </w:r>
    </w:p>
    <w:p w14:paraId="4EE1B1B2" w14:textId="77777777" w:rsidR="004E17AB" w:rsidRPr="004E17AB" w:rsidRDefault="004E17AB" w:rsidP="00C77EB7">
      <w:pPr>
        <w:pStyle w:val="Titre1"/>
      </w:pPr>
      <w:bookmarkStart w:id="173" w:name="_Ref105071187"/>
      <w:bookmarkStart w:id="174" w:name="_Ref105071204"/>
      <w:bookmarkStart w:id="175" w:name="_Ref105071247"/>
      <w:bookmarkStart w:id="176" w:name="_Toc105148056"/>
      <w:r w:rsidRPr="004E17AB">
        <w:lastRenderedPageBreak/>
        <w:t>Conclusions et actions à venir du groupe de travail</w:t>
      </w:r>
      <w:bookmarkEnd w:id="173"/>
      <w:bookmarkEnd w:id="174"/>
      <w:bookmarkEnd w:id="175"/>
      <w:bookmarkEnd w:id="176"/>
      <w:r w:rsidRPr="004E17AB">
        <w:t> </w:t>
      </w:r>
    </w:p>
    <w:p w14:paraId="20A44511" w14:textId="77777777" w:rsidR="00B34CBF" w:rsidRDefault="004E17AB" w:rsidP="00C77EB7">
      <w:pPr>
        <w:pStyle w:val="Titre2"/>
      </w:pPr>
      <w:bookmarkStart w:id="177" w:name="_Toc105148057"/>
      <w:proofErr w:type="spellStart"/>
      <w:r w:rsidRPr="004E17AB">
        <w:t>Périmètre</w:t>
      </w:r>
      <w:proofErr w:type="spellEnd"/>
      <w:r w:rsidRPr="004E17AB">
        <w:t xml:space="preserve"> des nouveaux standards risques</w:t>
      </w:r>
      <w:bookmarkEnd w:id="177"/>
    </w:p>
    <w:p w14:paraId="450EA2D7" w14:textId="77777777" w:rsidR="00B34CBF" w:rsidRDefault="00B34CBF" w:rsidP="00B34CBF"/>
    <w:p w14:paraId="3483581A" w14:textId="77777777" w:rsidR="004E17AB" w:rsidRPr="004E17AB" w:rsidRDefault="00B34CBF" w:rsidP="00B34CBF">
      <w:r>
        <w:t>Les échanges du groupe de travail ont permis de dégager un premier périmètre à couvrir pour les procédures existantes relatives à la prévention des risques : Les PPR, les TRI (Directive Inondation) et le Porter à Connaissance.</w:t>
      </w:r>
      <w:r w:rsidR="004E17AB" w:rsidRPr="004E17AB">
        <w:t> </w:t>
      </w:r>
    </w:p>
    <w:p w14:paraId="451AD5C2" w14:textId="77777777" w:rsidR="004E17AB" w:rsidRPr="004E17AB" w:rsidRDefault="004E17AB" w:rsidP="00C77EB7">
      <w:pPr>
        <w:pStyle w:val="Titre3"/>
        <w:rPr>
          <w:lang w:val="en-US"/>
        </w:rPr>
      </w:pPr>
      <w:bookmarkStart w:id="178" w:name="_Toc105148058"/>
      <w:r w:rsidRPr="004E17AB">
        <w:t>PPR</w:t>
      </w:r>
      <w:bookmarkEnd w:id="178"/>
    </w:p>
    <w:p w14:paraId="6686130B" w14:textId="77777777" w:rsidR="00B34CBF" w:rsidRDefault="004E17AB" w:rsidP="004E17AB">
      <w:r w:rsidRPr="004E17AB">
        <w:t>Le Plan de Prévention des Risques (PPR) permet de délimiter les zones à risques et d'y prescrire les mesures préventives nécessaires. Il existe différents PPR. Les PPRN pour les risques naturels, les PPRM qui s’appliquent aux risques miniers et les PPRT pour les risques technologiques. Ils ont valeur de servitude d’utilité publique et sont annexés aux plans d’urbanisme (PLU).</w:t>
      </w:r>
    </w:p>
    <w:p w14:paraId="6B515302" w14:textId="77777777" w:rsidR="004E17AB" w:rsidRPr="004E17AB" w:rsidRDefault="004E17AB" w:rsidP="004E17AB">
      <w:r w:rsidRPr="004E17AB">
        <w:t> </w:t>
      </w:r>
    </w:p>
    <w:p w14:paraId="6D64DDE4" w14:textId="77777777" w:rsidR="00B34CBF" w:rsidRDefault="004E17AB" w:rsidP="004E17AB">
      <w:r w:rsidRPr="004E17AB">
        <w:t>Il existe deux standards COVADIS qui s’appliquent, l’un pour les PPRN et PPRT et le second pour les PPRM.</w:t>
      </w:r>
    </w:p>
    <w:p w14:paraId="2BBBBFD3" w14:textId="77777777" w:rsidR="004E17AB" w:rsidRPr="004E17AB" w:rsidRDefault="004E17AB" w:rsidP="004E17AB">
      <w:r w:rsidRPr="004E17AB">
        <w:t xml:space="preserve">  </w:t>
      </w:r>
    </w:p>
    <w:p w14:paraId="7E2C3160" w14:textId="77777777" w:rsidR="00B34CBF" w:rsidRDefault="004E17AB" w:rsidP="004E17AB">
      <w:r w:rsidRPr="004E17AB">
        <w:t>Qu'ils soient naturels, technologiques ou multirisques, les plans de prévention des risques présentent des similitudes. Ils contiennent trois catégories d'information :</w:t>
      </w:r>
    </w:p>
    <w:p w14:paraId="4253EF77" w14:textId="77777777" w:rsidR="004E17AB" w:rsidRPr="004E17AB" w:rsidRDefault="004E17AB" w:rsidP="004E17AB">
      <w:r w:rsidRPr="004E17AB">
        <w:t> </w:t>
      </w:r>
    </w:p>
    <w:p w14:paraId="08D65905" w14:textId="77777777" w:rsidR="00B34CBF" w:rsidRDefault="004E17AB" w:rsidP="004E17AB">
      <w:r w:rsidRPr="004E17AB">
        <w:t>• La cartographie réglementaire se traduit par une délimitation géographique du territoire concerné par le risque. Cette délimitation définit des zones dans lesquelles s'appliquent des règlements spécifiques. Ces règlements ont valeur de servitude et imposent des prescriptions variant en fonction du niveau d'aléa auquel la zone est exposée. Les zones sont représentées sur un plan de zonage qui couvre entièrement le périmètre d'étude.</w:t>
      </w:r>
    </w:p>
    <w:p w14:paraId="2D6473E8" w14:textId="77777777" w:rsidR="004E17AB" w:rsidRPr="004E17AB" w:rsidRDefault="004E17AB" w:rsidP="004E17AB">
      <w:r w:rsidRPr="004E17AB">
        <w:t> </w:t>
      </w:r>
    </w:p>
    <w:p w14:paraId="3E56CB0E" w14:textId="77777777" w:rsidR="00B34CBF" w:rsidRDefault="004E17AB" w:rsidP="004E17AB">
      <w:r w:rsidRPr="004E17AB">
        <w:t>• Les aléas à l'origine du risque figurent dans des documents d'aléas qui peuvent être insérés dans le rapport de présentation ou annexés au PPR. Ces documents servent à cartographier les différents niveaux d'intensité de chaque aléa pris en compte dans le plan de prévention des risques.</w:t>
      </w:r>
    </w:p>
    <w:p w14:paraId="696D69FC" w14:textId="77777777" w:rsidR="004E17AB" w:rsidRPr="004E17AB" w:rsidRDefault="004E17AB" w:rsidP="004E17AB">
      <w:r w:rsidRPr="004E17AB">
        <w:t> </w:t>
      </w:r>
    </w:p>
    <w:p w14:paraId="2D8048C6" w14:textId="77777777" w:rsidR="004E17AB" w:rsidRPr="002E5F88" w:rsidRDefault="004E17AB" w:rsidP="57FAF40F">
      <w:pPr>
        <w:rPr>
          <w:rFonts w:eastAsia="Arial"/>
        </w:rPr>
      </w:pPr>
      <w:r>
        <w:t>• Les enjeux identif</w:t>
      </w:r>
      <w:r w:rsidRPr="002E5F88">
        <w:rPr>
          <w:rFonts w:eastAsia="Arial"/>
        </w:rPr>
        <w:t>i</w:t>
      </w:r>
      <w:r w:rsidR="00B34CBF" w:rsidRPr="002E5F88">
        <w:rPr>
          <w:rFonts w:eastAsia="Arial"/>
        </w:rPr>
        <w:t>és lors de l'élaboration du PPR.</w:t>
      </w:r>
      <w:r w:rsidRPr="002E5F88">
        <w:rPr>
          <w:rFonts w:eastAsia="Arial"/>
        </w:rPr>
        <w:t xml:space="preserve">  </w:t>
      </w:r>
    </w:p>
    <w:p w14:paraId="462ECA66" w14:textId="77777777" w:rsidR="004E17AB" w:rsidRPr="004E17AB" w:rsidRDefault="004E17AB" w:rsidP="004E17AB">
      <w:r w:rsidRPr="004E17AB">
        <w:t> Ils peuvent également être annexés au document approuvé sous forme de cartes. </w:t>
      </w:r>
    </w:p>
    <w:p w14:paraId="3DD355C9" w14:textId="77777777" w:rsidR="009A13BD" w:rsidRDefault="009A13BD" w:rsidP="009A13BD"/>
    <w:p w14:paraId="311AFC42" w14:textId="77777777" w:rsidR="009A13BD" w:rsidRDefault="009A13BD" w:rsidP="009A13BD">
      <w:r w:rsidRPr="004E17AB">
        <w:t>Le Plan de Prévention des Risques prévisibles est établi sous la responsabilité du préfet.</w:t>
      </w:r>
    </w:p>
    <w:p w14:paraId="72302A59" w14:textId="77777777" w:rsidR="004E17AB" w:rsidRPr="004E17AB" w:rsidRDefault="004E17AB" w:rsidP="004E17AB">
      <w:r w:rsidRPr="004E17AB">
        <w:t> </w:t>
      </w:r>
    </w:p>
    <w:p w14:paraId="3D2770C3" w14:textId="77777777" w:rsidR="004E17AB" w:rsidRPr="00B34CBF" w:rsidRDefault="004E17AB" w:rsidP="00C77EB7">
      <w:pPr>
        <w:pStyle w:val="Titre3"/>
      </w:pPr>
      <w:bookmarkStart w:id="179" w:name="_Toc105148059"/>
      <w:r w:rsidRPr="004E17AB">
        <w:t>TRI</w:t>
      </w:r>
      <w:bookmarkEnd w:id="179"/>
      <w:r w:rsidRPr="004E17AB">
        <w:t> </w:t>
      </w:r>
      <w:r w:rsidRPr="00B34CBF">
        <w:t> </w:t>
      </w:r>
    </w:p>
    <w:p w14:paraId="73748B9A" w14:textId="77777777" w:rsidR="009A13BD" w:rsidRDefault="004E17AB" w:rsidP="004E17AB">
      <w:r w:rsidRPr="004E17AB">
        <w:t>Un territoire à risques importants d’inondation est une zone où les enjeux potentiellement exposés aux inondations sont les plus importants (comparés à la situation du district hydrographique). Les critères nationaux de caractérisation de l’importance du risque d’inondation fixés par l’arrêté du 27 avril 2012 sont les suivants :</w:t>
      </w:r>
    </w:p>
    <w:p w14:paraId="31CBAF0D" w14:textId="77777777" w:rsidR="004E17AB" w:rsidRPr="004E17AB" w:rsidRDefault="004E17AB" w:rsidP="004E17AB">
      <w:r w:rsidRPr="004E17AB">
        <w:t> </w:t>
      </w:r>
    </w:p>
    <w:p w14:paraId="0E175BDF" w14:textId="77777777" w:rsidR="004E17AB" w:rsidRDefault="004E17AB" w:rsidP="009A13BD">
      <w:pPr>
        <w:jc w:val="left"/>
      </w:pPr>
      <w:r w:rsidRPr="004E17AB">
        <w:t>• les impacts potentiels sur la santé humaine ; </w:t>
      </w:r>
      <w:r w:rsidRPr="004E17AB">
        <w:br/>
        <w:t>• les impacts poten</w:t>
      </w:r>
      <w:r w:rsidR="009A13BD">
        <w:t>tiels sur l’activité économique.</w:t>
      </w:r>
      <w:r w:rsidRPr="004E17AB">
        <w:t> </w:t>
      </w:r>
    </w:p>
    <w:p w14:paraId="1A81F0B1" w14:textId="77777777" w:rsidR="009A13BD" w:rsidRPr="004E17AB" w:rsidRDefault="009A13BD" w:rsidP="009A13BD">
      <w:pPr>
        <w:jc w:val="left"/>
      </w:pPr>
    </w:p>
    <w:p w14:paraId="5DDE0252" w14:textId="77777777" w:rsidR="009A13BD" w:rsidRDefault="004E17AB" w:rsidP="004E17AB">
      <w:r w:rsidRPr="004E17AB">
        <w:t>Ces impacts sont évalués notamment au regard de la population permanente résidant en zone potentiellement inondable et du nombre d’emplois situés en zone potentiellement inondable (informations fournies par les Evaluations Préliminaires des Risques d’Inondation).</w:t>
      </w:r>
    </w:p>
    <w:p w14:paraId="58D0D6FF" w14:textId="77777777" w:rsidR="004E17AB" w:rsidRPr="004E17AB" w:rsidRDefault="004E17AB" w:rsidP="004E17AB">
      <w:r w:rsidRPr="004E17AB">
        <w:t xml:space="preserve">  </w:t>
      </w:r>
    </w:p>
    <w:p w14:paraId="18DFC209" w14:textId="77777777" w:rsidR="00797DBF" w:rsidRDefault="004E17AB" w:rsidP="004E17AB">
      <w:r w:rsidRPr="004E17AB">
        <w:t>Les TRI s’inscrivent dans la stratégie nationale de g</w:t>
      </w:r>
      <w:r w:rsidR="00797DBF">
        <w:t xml:space="preserve">estion des risques d’inondation et plus </w:t>
      </w:r>
      <w:r w:rsidR="00797DBF">
        <w:lastRenderedPageBreak/>
        <w:t xml:space="preserve">généralement dans le cadre de la </w:t>
      </w:r>
      <w:hyperlink r:id="rId56" w:history="1">
        <w:r w:rsidR="00797DBF" w:rsidRPr="00BE3F15">
          <w:rPr>
            <w:rStyle w:val="Lienhypertexte"/>
          </w:rPr>
          <w:t>Directive n°2007/60/CE du 23/10/07 relative à l’évaluation et à la gestion des risques d’inondation</w:t>
        </w:r>
      </w:hyperlink>
      <w:r w:rsidR="00797DBF">
        <w:t>.</w:t>
      </w:r>
    </w:p>
    <w:p w14:paraId="4A7717C8" w14:textId="77777777" w:rsidR="004E17AB" w:rsidRPr="004E17AB" w:rsidRDefault="004E17AB" w:rsidP="004E17AB">
      <w:r w:rsidRPr="004E17AB">
        <w:t> </w:t>
      </w:r>
    </w:p>
    <w:p w14:paraId="512ABC07" w14:textId="77777777" w:rsidR="009A13BD" w:rsidRDefault="004E17AB" w:rsidP="004E17AB">
      <w:r w:rsidRPr="004E17AB">
        <w:t xml:space="preserve">Il existe un validateur TRI permettant d’évaluer la conformité d’un jeu de données géographiques vis-à-vis du standard </w:t>
      </w:r>
      <w:r w:rsidR="00797DBF">
        <w:t>COVADIS Directive Inondation V2 qui a été mis en œuvre dans</w:t>
      </w:r>
      <w:r w:rsidRPr="004E17AB">
        <w:t xml:space="preserve"> </w:t>
      </w:r>
      <w:r w:rsidR="00797DBF">
        <w:t>le</w:t>
      </w:r>
      <w:r w:rsidRPr="004E17AB">
        <w:t xml:space="preserve"> but d’aider les acteurs</w:t>
      </w:r>
      <w:r w:rsidR="00797DBF">
        <w:t xml:space="preserve"> du processus de réalisation </w:t>
      </w:r>
      <w:r w:rsidRPr="004E17AB">
        <w:t xml:space="preserve">des TRI dans les phases de production et de </w:t>
      </w:r>
      <w:r w:rsidR="00797DBF">
        <w:t>validation du cycle 2 de la directive Inondation</w:t>
      </w:r>
      <w:r w:rsidRPr="004E17AB">
        <w:t>.</w:t>
      </w:r>
    </w:p>
    <w:p w14:paraId="419A23A7" w14:textId="77777777" w:rsidR="004E17AB" w:rsidRPr="004E17AB" w:rsidRDefault="004E17AB" w:rsidP="004E17AB">
      <w:r w:rsidRPr="004E17AB">
        <w:t> </w:t>
      </w:r>
    </w:p>
    <w:p w14:paraId="44D73F11" w14:textId="2E08577E" w:rsidR="004E17AB" w:rsidRPr="00B26D19" w:rsidRDefault="004E17AB" w:rsidP="00C77EB7">
      <w:pPr>
        <w:pStyle w:val="Titre3"/>
        <w:rPr>
          <w:rPrChange w:id="180" w:author="Gilles Cébélieu" w:date="2022-06-28T17:55:00Z">
            <w:rPr>
              <w:lang w:val="en-US"/>
            </w:rPr>
          </w:rPrChange>
        </w:rPr>
      </w:pPr>
      <w:bookmarkStart w:id="181" w:name="_Toc105148060"/>
      <w:commentRangeStart w:id="182"/>
      <w:commentRangeStart w:id="183"/>
      <w:r w:rsidRPr="004E17AB">
        <w:t>P</w:t>
      </w:r>
      <w:r w:rsidR="009A13BD">
        <w:t xml:space="preserve">orter </w:t>
      </w:r>
      <w:r w:rsidRPr="004E17AB">
        <w:t>à</w:t>
      </w:r>
      <w:r w:rsidR="009A13BD">
        <w:t xml:space="preserve"> </w:t>
      </w:r>
      <w:commentRangeStart w:id="184"/>
      <w:r w:rsidRPr="004E17AB">
        <w:t>C</w:t>
      </w:r>
      <w:r w:rsidR="009A13BD">
        <w:t>onnaissance</w:t>
      </w:r>
      <w:bookmarkEnd w:id="181"/>
      <w:commentRangeEnd w:id="182"/>
      <w:ins w:id="185" w:author="Gilles Cébélieu" w:date="2022-06-28T17:54:00Z">
        <w:r w:rsidR="00B26D19">
          <w:t xml:space="preserve"> des données de prévention des risques</w:t>
        </w:r>
      </w:ins>
      <w:r w:rsidR="00F56C4B">
        <w:rPr>
          <w:rStyle w:val="Marquedecommentaire"/>
          <w:rFonts w:ascii="Arial" w:eastAsia="Lucida Sans Unicode" w:hAnsi="Arial" w:cs="Times New Roman"/>
          <w:b w:val="0"/>
          <w:bCs w:val="0"/>
          <w:i w:val="0"/>
          <w:lang w:val="x-none"/>
        </w:rPr>
        <w:commentReference w:id="182"/>
      </w:r>
      <w:commentRangeEnd w:id="183"/>
      <w:commentRangeEnd w:id="184"/>
      <w:r w:rsidR="00C10820">
        <w:rPr>
          <w:rStyle w:val="Marquedecommentaire"/>
          <w:rFonts w:ascii="Arial" w:eastAsia="Lucida Sans Unicode" w:hAnsi="Arial" w:cs="Times New Roman"/>
          <w:b w:val="0"/>
          <w:bCs w:val="0"/>
          <w:i w:val="0"/>
          <w:lang w:val="x-none"/>
        </w:rPr>
        <w:commentReference w:id="183"/>
      </w:r>
      <w:r w:rsidR="00ED3252">
        <w:rPr>
          <w:rStyle w:val="Marquedecommentaire"/>
          <w:rFonts w:ascii="Arial" w:eastAsia="Lucida Sans Unicode" w:hAnsi="Arial" w:cs="Times New Roman"/>
          <w:b w:val="0"/>
          <w:bCs w:val="0"/>
          <w:i w:val="0"/>
          <w:lang w:val="x-none"/>
        </w:rPr>
        <w:commentReference w:id="184"/>
      </w:r>
    </w:p>
    <w:p w14:paraId="495E931A" w14:textId="77777777" w:rsidR="009A13BD" w:rsidRDefault="004E17AB" w:rsidP="004E17AB">
      <w:r w:rsidRPr="004E17AB">
        <w:t>Le porter-à-connaissance (PAC) de l’État est régi par un ensemble d’articles issus du code de l’urbanisme. Il consiste à transmettre aux communes ou à leurs groupements compétents, les informations nécessaires à l’exercice de leurs compétences en matière d’urbanisme.</w:t>
      </w:r>
    </w:p>
    <w:p w14:paraId="74536B0D" w14:textId="77777777" w:rsidR="004E17AB" w:rsidRPr="004E17AB" w:rsidRDefault="004E17AB" w:rsidP="004E17AB">
      <w:r w:rsidRPr="004E17AB">
        <w:t> </w:t>
      </w:r>
    </w:p>
    <w:p w14:paraId="305C72ED" w14:textId="77777777" w:rsidR="009A13BD" w:rsidRDefault="009A13BD" w:rsidP="004E17AB">
      <w:r>
        <w:t>Le PAC</w:t>
      </w:r>
      <w:r w:rsidR="004E17AB" w:rsidRPr="004E17AB">
        <w:t> constitue l’acte par lequel le Préfet porte à la connaissance des collectivités locales engageant l’élaboration/la révision d’un Plan Local d’Urbanisme communal et/ou intercommunal (PLU/</w:t>
      </w:r>
      <w:proofErr w:type="spellStart"/>
      <w:r w:rsidR="004E17AB" w:rsidRPr="004E17AB">
        <w:t>PLUi</w:t>
      </w:r>
      <w:proofErr w:type="spellEnd"/>
      <w:r w:rsidR="004E17AB" w:rsidRPr="004E17AB">
        <w:t>) les informations nécessaires à l’exercice de leurs compétences en matière d’urbanisme c’est-à-dire tout élément de portée juridique certaine.</w:t>
      </w:r>
    </w:p>
    <w:p w14:paraId="7D7A3EC8" w14:textId="77777777" w:rsidR="004E17AB" w:rsidRPr="004E17AB" w:rsidRDefault="004E17AB" w:rsidP="004E17AB">
      <w:r w:rsidRPr="004E17AB">
        <w:t> </w:t>
      </w:r>
    </w:p>
    <w:p w14:paraId="30CB1263" w14:textId="6CF44F5D" w:rsidR="004E17AB" w:rsidRPr="004E17AB" w:rsidRDefault="004E17AB" w:rsidP="004E17AB">
      <w:r w:rsidRPr="004E17AB">
        <w:t>Il n’existe pas de standard spécifique pou</w:t>
      </w:r>
      <w:r w:rsidR="009A13BD">
        <w:t xml:space="preserve">r préciser le contenu des </w:t>
      </w:r>
      <w:proofErr w:type="spellStart"/>
      <w:r w:rsidR="009A13BD">
        <w:t>PàC</w:t>
      </w:r>
      <w:proofErr w:type="spellEnd"/>
      <w:r w:rsidR="009A13BD">
        <w:t xml:space="preserve">. Le groupe de travail a estimé utile d’intégrer cette procédure au travail de refonte de manière à définir un cadre technique pour sa mise en œuvre. </w:t>
      </w:r>
      <w:ins w:id="186" w:author="Gilles Cébélieu" w:date="2022-06-29T16:46:00Z">
        <w:r w:rsidR="00421155">
          <w:t xml:space="preserve">Il veillera cependant à </w:t>
        </w:r>
        <w:r w:rsidR="00421155">
          <w:t>rester dans le cadre relatif</w:t>
        </w:r>
        <w:r w:rsidR="00421155">
          <w:t xml:space="preserve"> à la prévention des risques car le contenu d’un Porter à Connaissance est très hétérogène.</w:t>
        </w:r>
      </w:ins>
    </w:p>
    <w:p w14:paraId="129C278E" w14:textId="77777777" w:rsidR="004E17AB" w:rsidRPr="004E17AB" w:rsidRDefault="004E17AB" w:rsidP="004E17AB">
      <w:r w:rsidRPr="004E17AB">
        <w:t> </w:t>
      </w:r>
    </w:p>
    <w:p w14:paraId="70EF5CA7" w14:textId="77777777" w:rsidR="004E17AB" w:rsidRPr="004E17AB" w:rsidRDefault="004E17AB" w:rsidP="00C77EB7">
      <w:pPr>
        <w:pStyle w:val="Titre2"/>
        <w:rPr>
          <w:lang w:val="fr-FR"/>
        </w:rPr>
      </w:pPr>
      <w:bookmarkStart w:id="187" w:name="_Ref105057482"/>
      <w:bookmarkStart w:id="188" w:name="_Toc105148061"/>
      <w:r w:rsidRPr="002E04CA">
        <w:rPr>
          <w:lang w:val="fr-FR"/>
        </w:rPr>
        <w:t>Organisation et contenu des nouveaux standards</w:t>
      </w:r>
      <w:bookmarkEnd w:id="187"/>
      <w:bookmarkEnd w:id="188"/>
      <w:r w:rsidRPr="004E17AB">
        <w:rPr>
          <w:lang w:val="fr-FR"/>
        </w:rPr>
        <w:t> </w:t>
      </w:r>
    </w:p>
    <w:p w14:paraId="18D4260F" w14:textId="77777777" w:rsidR="004E17AB" w:rsidRDefault="004E17AB" w:rsidP="004E17AB">
      <w:r w:rsidRPr="004E17AB">
        <w:t>Ce qui suit propose une organisation des documents qui vont constituer les nouveaux standards risques. Il s’agit de produire : </w:t>
      </w:r>
    </w:p>
    <w:p w14:paraId="717AAFBA" w14:textId="77777777" w:rsidR="00C140EB" w:rsidRPr="004E17AB" w:rsidRDefault="00C140EB" w:rsidP="004E17AB"/>
    <w:p w14:paraId="566C84CF" w14:textId="5D42B51A" w:rsidR="004E17AB" w:rsidRPr="004E17AB" w:rsidRDefault="004E17AB" w:rsidP="009878D8">
      <w:pPr>
        <w:numPr>
          <w:ilvl w:val="0"/>
          <w:numId w:val="14"/>
        </w:numPr>
      </w:pPr>
      <w:r w:rsidRPr="004E17AB">
        <w:rPr>
          <w:b/>
          <w:bCs/>
        </w:rPr>
        <w:t>Un document spécifiant un modèle de données commun</w:t>
      </w:r>
      <w:r w:rsidRPr="004E17AB">
        <w:t xml:space="preserve"> aux différentes procédures identifiées précédemment comme faisant parti</w:t>
      </w:r>
      <w:ins w:id="189" w:author="Marion Dumont" w:date="2022-06-03T15:36:00Z">
        <w:r w:rsidR="00F56C4B">
          <w:t>e</w:t>
        </w:r>
      </w:ins>
      <w:del w:id="190" w:author="Marion Dumont" w:date="2022-06-03T15:36:00Z">
        <w:r w:rsidRPr="004E17AB" w:rsidDel="00F56C4B">
          <w:delText>r</w:delText>
        </w:r>
      </w:del>
      <w:r w:rsidRPr="004E17AB">
        <w:t xml:space="preserve"> du périmètre des nouveaux standards ; </w:t>
      </w:r>
    </w:p>
    <w:p w14:paraId="5F10A2BD" w14:textId="77777777" w:rsidR="004E17AB" w:rsidRPr="004E17AB" w:rsidRDefault="004E17AB" w:rsidP="009878D8">
      <w:pPr>
        <w:numPr>
          <w:ilvl w:val="0"/>
          <w:numId w:val="14"/>
        </w:numPr>
      </w:pPr>
      <w:r w:rsidRPr="004E17AB">
        <w:rPr>
          <w:b/>
          <w:bCs/>
        </w:rPr>
        <w:t>Des documents de type “profil applicatif” correspondant chacun à une procédure</w:t>
      </w:r>
      <w:r w:rsidRPr="004E17AB">
        <w:t> et spécifiant la déclinaison du modèle commun pour la mise en œuvre de celle-ci. </w:t>
      </w:r>
    </w:p>
    <w:p w14:paraId="56EE48EE" w14:textId="77777777" w:rsidR="009A13BD" w:rsidRDefault="009A13BD" w:rsidP="004E17AB"/>
    <w:p w14:paraId="41FC09B8" w14:textId="77777777" w:rsidR="004E17AB" w:rsidRPr="004E17AB" w:rsidRDefault="004E17AB" w:rsidP="004E17AB">
      <w:r w:rsidRPr="004E17AB">
        <w:t>Cette approche évoquée dans les discussions du groupe de travail permettra d’avoir une maintenance souple et évolutive des standards en permettant notamment d'y intégrer de nouvelles procédures plus facilement</w:t>
      </w:r>
      <w:r w:rsidR="00F50B81">
        <w:t> </w:t>
      </w:r>
      <w:r w:rsidRPr="004E17AB">
        <w:t>: adaptation si besoin du modèle commun et développement d’un nouveau profil applicatif. </w:t>
      </w:r>
    </w:p>
    <w:p w14:paraId="3F2172AD" w14:textId="77777777" w:rsidR="004E17AB" w:rsidRPr="004E17AB" w:rsidRDefault="004E17AB" w:rsidP="00C77EB7">
      <w:pPr>
        <w:pStyle w:val="Titre3"/>
      </w:pPr>
      <w:bookmarkStart w:id="191" w:name="_Toc105148062"/>
      <w:r w:rsidRPr="004E17AB">
        <w:t>Contenu du modèle commun de données</w:t>
      </w:r>
      <w:bookmarkEnd w:id="191"/>
      <w:r w:rsidRPr="004E17AB">
        <w:t> </w:t>
      </w:r>
    </w:p>
    <w:p w14:paraId="61887265" w14:textId="77777777" w:rsidR="00F50B81" w:rsidRDefault="004E17AB" w:rsidP="004E17AB">
      <w:r w:rsidRPr="004E17AB">
        <w:t>Le document définissant le modèle commun de données permettra de spécifier :</w:t>
      </w:r>
    </w:p>
    <w:p w14:paraId="2790C8A6" w14:textId="77777777" w:rsidR="004E17AB" w:rsidRPr="004E17AB" w:rsidRDefault="004E17AB" w:rsidP="004E17AB">
      <w:r w:rsidRPr="004E17AB">
        <w:t> </w:t>
      </w:r>
    </w:p>
    <w:p w14:paraId="381D265F" w14:textId="77777777" w:rsidR="004E17AB" w:rsidRPr="004E17AB" w:rsidRDefault="004E17AB" w:rsidP="009878D8">
      <w:pPr>
        <w:numPr>
          <w:ilvl w:val="0"/>
          <w:numId w:val="15"/>
        </w:numPr>
      </w:pPr>
      <w:r w:rsidRPr="004E17AB">
        <w:t>Le domaine d’application des standards de prévention des risques ; </w:t>
      </w:r>
    </w:p>
    <w:p w14:paraId="1E96DD6A" w14:textId="77777777" w:rsidR="004E17AB" w:rsidRPr="004E17AB" w:rsidRDefault="004E17AB" w:rsidP="009878D8">
      <w:pPr>
        <w:numPr>
          <w:ilvl w:val="0"/>
          <w:numId w:val="15"/>
        </w:numPr>
      </w:pPr>
      <w:r w:rsidRPr="004E17AB">
        <w:t>La définition détaillée du modèle de données </w:t>
      </w:r>
    </w:p>
    <w:p w14:paraId="3C1102EE" w14:textId="77777777" w:rsidR="004E17AB" w:rsidRPr="004E17AB" w:rsidRDefault="004E17AB" w:rsidP="009878D8">
      <w:pPr>
        <w:numPr>
          <w:ilvl w:val="0"/>
          <w:numId w:val="15"/>
        </w:numPr>
      </w:pPr>
      <w:r w:rsidRPr="004E17AB">
        <w:t>Les correspondances de ce modèle de données avec les modèles de données des Thématiques INSPIRE couvertes par les standards risques </w:t>
      </w:r>
    </w:p>
    <w:p w14:paraId="1E993BE0" w14:textId="77777777" w:rsidR="004E17AB" w:rsidRPr="00F50B81" w:rsidRDefault="004E17AB" w:rsidP="00F50B81">
      <w:pPr>
        <w:pStyle w:val="Titre4"/>
      </w:pPr>
      <w:r w:rsidRPr="00F50B81">
        <w:t>Domaine d’application </w:t>
      </w:r>
    </w:p>
    <w:p w14:paraId="6F814AFD" w14:textId="77777777" w:rsidR="004E17AB" w:rsidRDefault="004E17AB" w:rsidP="004E17AB">
      <w:r w:rsidRPr="004E17AB">
        <w:t>Cette partie permet de préciser le contexte dans lequel s’inscrit le standard, ce que couvrent et décrivent les données et ce à quoi les données qu’il décrit sont amenées à servir. On y précisera notamment le cadre réglementaire des données de prévention des risques concernées, ainsi que le cycle de vie des données. </w:t>
      </w:r>
    </w:p>
    <w:p w14:paraId="2908EB2C" w14:textId="77777777" w:rsidR="00F50B81" w:rsidRPr="004E17AB" w:rsidRDefault="00F50B81" w:rsidP="004E17AB"/>
    <w:p w14:paraId="52CAD343" w14:textId="77777777" w:rsidR="00F50B81" w:rsidRDefault="004E17AB" w:rsidP="004E17AB">
      <w:r w:rsidRPr="004E17AB">
        <w:rPr>
          <w:b/>
          <w:bCs/>
        </w:rPr>
        <w:t>Le cadre réglementaire</w:t>
      </w:r>
      <w:r w:rsidRPr="004E17AB">
        <w:t xml:space="preserve"> identifié dans lequel s’inscrivent les données de risques dans le </w:t>
      </w:r>
      <w:r w:rsidRPr="004E17AB">
        <w:lastRenderedPageBreak/>
        <w:t>périmètre du travail de refonte est le suivant :</w:t>
      </w:r>
    </w:p>
    <w:p w14:paraId="6ECDD213" w14:textId="77777777" w:rsidR="004E17AB" w:rsidRPr="004E17AB" w:rsidRDefault="004E17AB" w:rsidP="004E17AB">
      <w:r w:rsidRPr="004E17AB">
        <w:t> </w:t>
      </w:r>
    </w:p>
    <w:p w14:paraId="5327704B" w14:textId="77777777" w:rsidR="004E17AB" w:rsidRDefault="00BE3F15" w:rsidP="009878D8">
      <w:pPr>
        <w:numPr>
          <w:ilvl w:val="0"/>
          <w:numId w:val="16"/>
        </w:numPr>
      </w:pPr>
      <w:r>
        <w:t>Pour les PPR</w:t>
      </w:r>
    </w:p>
    <w:p w14:paraId="6977CB22" w14:textId="77777777" w:rsidR="002C7FC7" w:rsidRDefault="002C7FC7" w:rsidP="00BE3F15">
      <w:pPr>
        <w:ind w:left="720"/>
        <w:rPr>
          <w:ins w:id="192" w:author="Gilles Cébélieu" w:date="2022-06-28T17:59:00Z"/>
        </w:rPr>
      </w:pPr>
    </w:p>
    <w:p w14:paraId="33B8C592" w14:textId="4CDB7355" w:rsidR="002C7FC7" w:rsidRPr="004E17AB" w:rsidRDefault="002C7FC7">
      <w:pPr>
        <w:pPrChange w:id="193" w:author="Gilles Cébélieu" w:date="2022-06-28T17:59:00Z">
          <w:pPr>
            <w:ind w:left="720"/>
          </w:pPr>
        </w:pPrChange>
      </w:pPr>
      <w:ins w:id="194" w:author="Gilles Cébélieu" w:date="2022-06-28T17:59:00Z">
        <w:r>
          <w:t>Les références réglementaires (</w:t>
        </w:r>
      </w:ins>
      <w:ins w:id="195" w:author="Gilles Cébélieu" w:date="2022-06-28T18:00:00Z">
        <w:r>
          <w:t>articles</w:t>
        </w:r>
      </w:ins>
      <w:ins w:id="196" w:author="Gilles Cébélieu" w:date="2022-06-28T17:59:00Z">
        <w:r>
          <w:t>, arrêtés et circulaires</w:t>
        </w:r>
      </w:ins>
      <w:ins w:id="197" w:author="Gilles Cébélieu" w:date="2022-06-28T18:02:00Z">
        <w:r>
          <w:t xml:space="preserve"> encadrant les procédures relatives aux documents de prévention des risques</w:t>
        </w:r>
      </w:ins>
      <w:ins w:id="198" w:author="Gilles Cébélieu" w:date="2022-06-28T17:59:00Z">
        <w:r>
          <w:t>)</w:t>
        </w:r>
      </w:ins>
      <w:ins w:id="199" w:author="Gilles Cébélieu" w:date="2022-06-28T18:00:00Z">
        <w:r>
          <w:t xml:space="preserve"> sont listés dans les tableaux dédiées à chaque type de PPR du </w:t>
        </w:r>
        <w:proofErr w:type="spellStart"/>
        <w:r>
          <w:t>Github</w:t>
        </w:r>
        <w:proofErr w:type="spellEnd"/>
        <w:r>
          <w:t xml:space="preserve"> : </w:t>
        </w:r>
      </w:ins>
      <w:ins w:id="200" w:author="Gilles Cébélieu" w:date="2022-06-28T18:01:00Z">
        <w:r>
          <w:fldChar w:fldCharType="begin"/>
        </w:r>
        <w:r>
          <w:instrText xml:space="preserve"> HYPERLINK "https://github.com/cnigfr/Geostandards-Risques/tree/main/documents" \l "r%C3%A9f%C3%A9rences-r%C3%A9glementaires-pprn" </w:instrText>
        </w:r>
        <w:r>
          <w:fldChar w:fldCharType="separate"/>
        </w:r>
        <w:r w:rsidRPr="002C7FC7">
          <w:rPr>
            <w:rStyle w:val="Lienhypertexte"/>
          </w:rPr>
          <w:t>PPRN</w:t>
        </w:r>
        <w:r>
          <w:fldChar w:fldCharType="end"/>
        </w:r>
      </w:ins>
      <w:ins w:id="201" w:author="Gilles Cébélieu" w:date="2022-06-28T18:00:00Z">
        <w:r>
          <w:t xml:space="preserve">, </w:t>
        </w:r>
      </w:ins>
      <w:ins w:id="202" w:author="Gilles Cébélieu" w:date="2022-06-28T18:01:00Z">
        <w:r>
          <w:fldChar w:fldCharType="begin"/>
        </w:r>
        <w:r>
          <w:instrText xml:space="preserve"> HYPERLINK "https://github.com/cnigfr/Geostandards-Risques/tree/main/documents" \l "r%C3%A9f%C3%A9rences-r%C3%A9glementaires-pprt" </w:instrText>
        </w:r>
        <w:r>
          <w:fldChar w:fldCharType="separate"/>
        </w:r>
        <w:r w:rsidRPr="002C7FC7">
          <w:rPr>
            <w:rStyle w:val="Lienhypertexte"/>
          </w:rPr>
          <w:t>PPRT</w:t>
        </w:r>
        <w:r>
          <w:fldChar w:fldCharType="end"/>
        </w:r>
      </w:ins>
      <w:ins w:id="203" w:author="Gilles Cébélieu" w:date="2022-06-28T18:00:00Z">
        <w:r>
          <w:t xml:space="preserve"> et </w:t>
        </w:r>
      </w:ins>
      <w:ins w:id="204" w:author="Gilles Cébélieu" w:date="2022-06-28T18:01:00Z">
        <w:r>
          <w:fldChar w:fldCharType="begin"/>
        </w:r>
        <w:r>
          <w:instrText xml:space="preserve"> HYPERLINK "https://github.com/cnigfr/Geostandards-Risques/tree/main/documents" \l "r%C3%A9f%C3%A9rences-r%C3%A9glementaires-pprm" </w:instrText>
        </w:r>
        <w:r>
          <w:fldChar w:fldCharType="separate"/>
        </w:r>
        <w:r w:rsidRPr="002C7FC7">
          <w:rPr>
            <w:rStyle w:val="Lienhypertexte"/>
          </w:rPr>
          <w:t>PPRM</w:t>
        </w:r>
        <w:r>
          <w:fldChar w:fldCharType="end"/>
        </w:r>
      </w:ins>
      <w:ins w:id="205" w:author="Gilles Cébélieu" w:date="2022-06-28T18:00:00Z">
        <w:r>
          <w:t>.</w:t>
        </w:r>
      </w:ins>
    </w:p>
    <w:p w14:paraId="6D8EC112" w14:textId="087EEA47" w:rsidR="004E17AB" w:rsidRPr="004E17AB" w:rsidDel="002C7FC7" w:rsidRDefault="004E17AB" w:rsidP="004E17AB">
      <w:pPr>
        <w:rPr>
          <w:del w:id="206" w:author="Gilles Cébélieu" w:date="2022-06-28T18:01:00Z"/>
        </w:rPr>
      </w:pPr>
      <w:commentRangeStart w:id="207"/>
      <w:del w:id="208" w:author="Gilles Cébélieu" w:date="2022-06-28T18:01:00Z">
        <w:r w:rsidRPr="004E17AB" w:rsidDel="002C7FC7">
          <w:delText xml:space="preserve">Les </w:delText>
        </w:r>
        <w:r w:rsidRPr="001C2B9D" w:rsidDel="002C7FC7">
          <w:rPr>
            <w:b/>
          </w:rPr>
          <w:delText>PPRN</w:delText>
        </w:r>
        <w:r w:rsidRPr="004E17AB" w:rsidDel="002C7FC7">
          <w:delText xml:space="preserve"> sont concernés par les articles</w:delText>
        </w:r>
      </w:del>
      <w:del w:id="209" w:author="Gilles Cébélieu" w:date="2022-06-28T17:57:00Z">
        <w:r w:rsidRPr="004E17AB" w:rsidDel="002C7FC7">
          <w:delText xml:space="preserve"> </w:delText>
        </w:r>
        <w:r w:rsidR="000038E3" w:rsidDel="002C7FC7">
          <w:fldChar w:fldCharType="begin"/>
        </w:r>
        <w:r w:rsidR="000038E3" w:rsidDel="002C7FC7">
          <w:delInstrText xml:space="preserve"> HYPERLINK "https://www.legifrance.gouv.fr/codes/section_lc/LEGITEXT000006074220/LEGISCTA000006159296/" \l "LEGISCTA000006159296" </w:delInstrText>
        </w:r>
        <w:r w:rsidR="000038E3" w:rsidDel="002C7FC7">
          <w:fldChar w:fldCharType="separate"/>
        </w:r>
        <w:r w:rsidRPr="001C2B9D" w:rsidDel="002C7FC7">
          <w:rPr>
            <w:rStyle w:val="Lienhypertexte"/>
          </w:rPr>
          <w:delText>L562-1 à L562-9 du code de l’environnement</w:delText>
        </w:r>
        <w:r w:rsidR="000038E3" w:rsidDel="002C7FC7">
          <w:rPr>
            <w:rStyle w:val="Lienhypertexte"/>
          </w:rPr>
          <w:fldChar w:fldCharType="end"/>
        </w:r>
        <w:r w:rsidRPr="004E17AB" w:rsidDel="002C7FC7">
          <w:delText>.</w:delText>
        </w:r>
      </w:del>
    </w:p>
    <w:p w14:paraId="56075004" w14:textId="0A5FCF0F" w:rsidR="004E17AB" w:rsidRPr="004E17AB" w:rsidDel="002C7FC7" w:rsidRDefault="004E17AB" w:rsidP="004E17AB">
      <w:pPr>
        <w:rPr>
          <w:del w:id="210" w:author="Gilles Cébélieu" w:date="2022-06-28T18:01:00Z"/>
        </w:rPr>
      </w:pPr>
      <w:del w:id="211" w:author="Gilles Cébélieu" w:date="2022-06-28T18:01:00Z">
        <w:r w:rsidRPr="004E17AB" w:rsidDel="002C7FC7">
          <w:delText xml:space="preserve">Les </w:delText>
        </w:r>
        <w:r w:rsidRPr="001C2B9D" w:rsidDel="002C7FC7">
          <w:rPr>
            <w:b/>
          </w:rPr>
          <w:delText>PPRT</w:delText>
        </w:r>
        <w:r w:rsidRPr="004E17AB" w:rsidDel="002C7FC7">
          <w:delText xml:space="preserve"> sont définis dans les articles </w:delText>
        </w:r>
        <w:r w:rsidR="000038E3" w:rsidDel="002C7FC7">
          <w:fldChar w:fldCharType="begin"/>
        </w:r>
        <w:r w:rsidR="000038E3" w:rsidDel="002C7FC7">
          <w:delInstrText xml:space="preserve"> HYPERLINK "https://www.legifrance.gouv.fr/codes/section_lc/LEGITEXT000006074220/LEGISCTA000006176606/" \l "LEGISCTA000006176606" </w:delInstrText>
        </w:r>
        <w:r w:rsidR="000038E3" w:rsidDel="002C7FC7">
          <w:fldChar w:fldCharType="separate"/>
        </w:r>
        <w:r w:rsidRPr="001C2B9D" w:rsidDel="002C7FC7">
          <w:rPr>
            <w:rStyle w:val="Lienhypertexte"/>
          </w:rPr>
          <w:delText>L515-15 à L</w:delText>
        </w:r>
        <w:r w:rsidR="00F50B81" w:rsidRPr="001C2B9D" w:rsidDel="002C7FC7">
          <w:rPr>
            <w:rStyle w:val="Lienhypertexte"/>
          </w:rPr>
          <w:delText>515-26 du code l’environnement</w:delText>
        </w:r>
        <w:r w:rsidR="000038E3" w:rsidDel="002C7FC7">
          <w:rPr>
            <w:rStyle w:val="Lienhypertexte"/>
          </w:rPr>
          <w:fldChar w:fldCharType="end"/>
        </w:r>
        <w:r w:rsidR="00F50B81" w:rsidDel="002C7FC7">
          <w:delText>.</w:delText>
        </w:r>
        <w:r w:rsidRPr="004E17AB" w:rsidDel="002C7FC7">
          <w:delText> </w:delText>
        </w:r>
      </w:del>
    </w:p>
    <w:p w14:paraId="44084066" w14:textId="25853B2E" w:rsidR="00F50B81" w:rsidDel="002C7FC7" w:rsidRDefault="001C2B9D" w:rsidP="004E17AB">
      <w:pPr>
        <w:rPr>
          <w:del w:id="212" w:author="Gilles Cébélieu" w:date="2022-06-28T18:01:00Z"/>
          <w:vertAlign w:val="superscript"/>
        </w:rPr>
      </w:pPr>
      <w:del w:id="213" w:author="Gilles Cébélieu" w:date="2022-06-28T18:01:00Z">
        <w:r w:rsidDel="002C7FC7">
          <w:delText xml:space="preserve">Les </w:delText>
        </w:r>
        <w:r w:rsidRPr="001C2B9D" w:rsidDel="002C7FC7">
          <w:rPr>
            <w:b/>
          </w:rPr>
          <w:delText>PPRM</w:delText>
        </w:r>
        <w:r w:rsidDel="002C7FC7">
          <w:rPr>
            <w:b/>
          </w:rPr>
          <w:delText xml:space="preserve"> </w:delText>
        </w:r>
        <w:r w:rsidR="004E17AB" w:rsidRPr="004E17AB" w:rsidDel="002C7FC7">
          <w:delText>sont définis principalement par l’article </w:delText>
        </w:r>
        <w:r w:rsidR="000038E3" w:rsidDel="002C7FC7">
          <w:fldChar w:fldCharType="begin"/>
        </w:r>
        <w:r w:rsidR="000038E3" w:rsidDel="002C7FC7">
          <w:delInstrText xml:space="preserve"> HYPERLINK "https://www.legifrance.gouv.fr/codes/article_lc/LEGIARTI000023505098/" </w:delInstrText>
        </w:r>
        <w:r w:rsidR="000038E3" w:rsidDel="002C7FC7">
          <w:fldChar w:fldCharType="separate"/>
        </w:r>
        <w:r w:rsidR="004E17AB" w:rsidRPr="001C2B9D" w:rsidDel="002C7FC7">
          <w:rPr>
            <w:rStyle w:val="Lienhypertexte"/>
          </w:rPr>
          <w:delText>L. 174-5 du code minier</w:delText>
        </w:r>
        <w:r w:rsidR="000038E3" w:rsidDel="002C7FC7">
          <w:rPr>
            <w:rStyle w:val="Lienhypertexte"/>
          </w:rPr>
          <w:fldChar w:fldCharType="end"/>
        </w:r>
        <w:r w:rsidR="004E17AB" w:rsidRPr="004E17AB" w:rsidDel="002C7FC7">
          <w:delText xml:space="preserve"> et, par corolaire, les articles L. 562-1 à L. 5</w:delText>
        </w:r>
        <w:r w:rsidR="00F50B81" w:rsidDel="002C7FC7">
          <w:delText>62-7 du code de l’environnement.</w:delText>
        </w:r>
        <w:commentRangeEnd w:id="207"/>
        <w:r w:rsidR="00BD2129" w:rsidDel="002C7FC7">
          <w:rPr>
            <w:rStyle w:val="Marquedecommentaire"/>
            <w:rFonts w:cs="Times New Roman"/>
            <w:lang w:val="x-none"/>
          </w:rPr>
          <w:commentReference w:id="207"/>
        </w:r>
      </w:del>
    </w:p>
    <w:p w14:paraId="1FE2DD96" w14:textId="77777777" w:rsidR="00F50B81" w:rsidDel="00EB6CAA" w:rsidRDefault="00F50B81" w:rsidP="004E17AB">
      <w:pPr>
        <w:rPr>
          <w:del w:id="214" w:author="Gilles Cébélieu" w:date="2022-06-28T18:03:00Z"/>
        </w:rPr>
      </w:pPr>
    </w:p>
    <w:p w14:paraId="2846F942" w14:textId="01A8C5B6" w:rsidR="00F50B81" w:rsidDel="002C7FC7" w:rsidRDefault="004E17AB" w:rsidP="004E17AB">
      <w:pPr>
        <w:rPr>
          <w:del w:id="215" w:author="Gilles Cébélieu" w:date="2022-06-28T18:02:00Z"/>
        </w:rPr>
      </w:pPr>
      <w:del w:id="216" w:author="Gilles Cébélieu" w:date="2022-06-28T18:02:00Z">
        <w:r w:rsidRPr="004E17AB" w:rsidDel="002C7FC7">
          <w:delText xml:space="preserve">Des décrets, des arrêtés et des circulaires </w:delText>
        </w:r>
        <w:r w:rsidR="001C2B9D" w:rsidDel="002C7FC7">
          <w:delText xml:space="preserve">y </w:delText>
        </w:r>
        <w:r w:rsidRPr="004E17AB" w:rsidDel="002C7FC7">
          <w:delText>sont associés afin d’encadrer les procédures relatives aux documents de prévention des risques.</w:delText>
        </w:r>
      </w:del>
    </w:p>
    <w:p w14:paraId="67368656" w14:textId="42B57D41" w:rsidR="004E17AB" w:rsidRPr="004E17AB" w:rsidRDefault="004E17AB" w:rsidP="004E17AB">
      <w:del w:id="217" w:author="Gilles Cébélieu" w:date="2022-06-28T18:02:00Z">
        <w:r w:rsidRPr="004E17AB" w:rsidDel="002C7FC7">
          <w:delText xml:space="preserve">  </w:delText>
        </w:r>
      </w:del>
    </w:p>
    <w:p w14:paraId="2A1FD850" w14:textId="77777777" w:rsidR="00BE3F15" w:rsidRPr="00BE3F15" w:rsidRDefault="00BE3F15" w:rsidP="009878D8">
      <w:pPr>
        <w:numPr>
          <w:ilvl w:val="0"/>
          <w:numId w:val="17"/>
        </w:numPr>
        <w:rPr>
          <w:lang w:val="en-US"/>
        </w:rPr>
      </w:pPr>
      <w:r>
        <w:t>Pour les TRI</w:t>
      </w:r>
      <w:r w:rsidR="004E17AB" w:rsidRPr="004E17AB">
        <w:t xml:space="preserve"> </w:t>
      </w:r>
    </w:p>
    <w:p w14:paraId="71CA3204" w14:textId="77777777" w:rsidR="004E17AB" w:rsidRPr="004E17AB" w:rsidRDefault="004E17AB" w:rsidP="00BE3F15">
      <w:pPr>
        <w:ind w:left="360"/>
        <w:rPr>
          <w:lang w:val="en-US"/>
        </w:rPr>
      </w:pPr>
      <w:r w:rsidRPr="004E17AB">
        <w:rPr>
          <w:lang w:val="en-US"/>
        </w:rPr>
        <w:t> </w:t>
      </w:r>
    </w:p>
    <w:p w14:paraId="40E8625B" w14:textId="77777777" w:rsidR="00F50B81" w:rsidRDefault="004E17AB" w:rsidP="004E17AB">
      <w:r w:rsidRPr="004E17AB">
        <w:t>Les TRI s’inscrivent dans l</w:t>
      </w:r>
      <w:r w:rsidR="00BE3F15">
        <w:t xml:space="preserve">e cadre de la </w:t>
      </w:r>
      <w:hyperlink r:id="rId57" w:history="1">
        <w:r w:rsidR="00BE3F15" w:rsidRPr="00BE3F15">
          <w:rPr>
            <w:rStyle w:val="Lienhypertexte"/>
          </w:rPr>
          <w:t>D</w:t>
        </w:r>
        <w:r w:rsidRPr="00BE3F15">
          <w:rPr>
            <w:rStyle w:val="Lienhypertexte"/>
          </w:rPr>
          <w:t>irective </w:t>
        </w:r>
        <w:r w:rsidR="00BE3F15" w:rsidRPr="00BE3F15">
          <w:rPr>
            <w:rStyle w:val="Lienhypertexte"/>
          </w:rPr>
          <w:t xml:space="preserve">n°2007/60/CE du 23/10/07 </w:t>
        </w:r>
        <w:r w:rsidRPr="00BE3F15">
          <w:rPr>
            <w:rStyle w:val="Lienhypertexte"/>
          </w:rPr>
          <w:t>relative à l’évaluation et à la gestion des risques d’inondati</w:t>
        </w:r>
        <w:r w:rsidR="00F50B81" w:rsidRPr="00BE3F15">
          <w:rPr>
            <w:rStyle w:val="Lienhypertexte"/>
          </w:rPr>
          <w:t>on</w:t>
        </w:r>
      </w:hyperlink>
      <w:r w:rsidR="00F50B81">
        <w:t>, dite « Directive Inondation </w:t>
      </w:r>
      <w:r w:rsidRPr="004E17AB">
        <w:t>»</w:t>
      </w:r>
      <w:r w:rsidR="00BE3F15">
        <w:t xml:space="preserve"> créée par la C</w:t>
      </w:r>
      <w:r w:rsidR="00BE3F15" w:rsidRPr="004E17AB">
        <w:t>ommission Européenne</w:t>
      </w:r>
      <w:r w:rsidRPr="004E17AB">
        <w:t>. Les objectifs de cette directive ont été repris dans la loi portant engagement national pour l’environnement (LENE) du 12 juillet 2010. Celle-ci introduit également l’élaboration collective d’une stratégie nationale de gestion des risques d’inondations.</w:t>
      </w:r>
    </w:p>
    <w:p w14:paraId="6D71D07C" w14:textId="77777777" w:rsidR="004E17AB" w:rsidRPr="004E17AB" w:rsidRDefault="004E17AB" w:rsidP="004E17AB">
      <w:r w:rsidRPr="004E17AB">
        <w:t> </w:t>
      </w:r>
    </w:p>
    <w:p w14:paraId="327B311B" w14:textId="77777777" w:rsidR="004E17AB" w:rsidRDefault="004E17AB" w:rsidP="004E17AB">
      <w:r w:rsidRPr="004E17AB">
        <w:t xml:space="preserve">L’article </w:t>
      </w:r>
      <w:hyperlink r:id="rId58" w:history="1">
        <w:r w:rsidRPr="00BE3F15">
          <w:rPr>
            <w:rStyle w:val="Lienhypertexte"/>
          </w:rPr>
          <w:t>R566-5 du code de l’environnement</w:t>
        </w:r>
      </w:hyperlink>
      <w:r w:rsidRPr="004E17AB">
        <w:t xml:space="preserve"> et l’article 1er de son décret d’application </w:t>
      </w:r>
      <w:hyperlink r:id="rId59" w:history="1">
        <w:r w:rsidRPr="00BE3F15">
          <w:rPr>
            <w:rStyle w:val="Lienhypertexte"/>
          </w:rPr>
          <w:t>(N°2011-227</w:t>
        </w:r>
      </w:hyperlink>
      <w:r w:rsidRPr="004E17AB">
        <w:t>) du 2 mars 2011 précisent comment sont sélectionnés les territoires à risque important d’inondation.  </w:t>
      </w:r>
    </w:p>
    <w:p w14:paraId="27357532" w14:textId="77777777" w:rsidR="00F50B81" w:rsidRPr="004E17AB" w:rsidRDefault="00F50B81" w:rsidP="004E17AB"/>
    <w:p w14:paraId="65C233F2" w14:textId="77777777" w:rsidR="00BE3F15" w:rsidRDefault="004E17AB" w:rsidP="009878D8">
      <w:pPr>
        <w:numPr>
          <w:ilvl w:val="0"/>
          <w:numId w:val="18"/>
        </w:numPr>
      </w:pPr>
      <w:commentRangeStart w:id="218"/>
      <w:commentRangeStart w:id="219"/>
      <w:r w:rsidRPr="004E17AB">
        <w:t xml:space="preserve">Pour les Porter à Connaissance </w:t>
      </w:r>
      <w:r w:rsidR="00F50B81">
        <w:t>(PAC)</w:t>
      </w:r>
      <w:commentRangeEnd w:id="218"/>
      <w:r w:rsidR="00E82818">
        <w:rPr>
          <w:rStyle w:val="Marquedecommentaire"/>
          <w:rFonts w:cs="Times New Roman"/>
          <w:lang w:val="x-none"/>
        </w:rPr>
        <w:commentReference w:id="218"/>
      </w:r>
      <w:commentRangeEnd w:id="219"/>
      <w:r w:rsidR="00BD2129">
        <w:rPr>
          <w:rStyle w:val="Marquedecommentaire"/>
          <w:rFonts w:cs="Times New Roman"/>
          <w:lang w:val="x-none"/>
        </w:rPr>
        <w:commentReference w:id="219"/>
      </w:r>
    </w:p>
    <w:p w14:paraId="135E24EF" w14:textId="77777777" w:rsidR="004E17AB" w:rsidRPr="004E17AB" w:rsidRDefault="004E17AB" w:rsidP="00BE3F15">
      <w:pPr>
        <w:ind w:left="720"/>
      </w:pPr>
      <w:r w:rsidRPr="004E17AB">
        <w:t xml:space="preserve">  </w:t>
      </w:r>
    </w:p>
    <w:p w14:paraId="0A97F2C4" w14:textId="31763C57" w:rsidR="004E17AB" w:rsidRPr="004E17AB" w:rsidRDefault="004E17AB" w:rsidP="004E17AB">
      <w:r w:rsidRPr="004E17AB">
        <w:t xml:space="preserve">Les </w:t>
      </w:r>
      <w:proofErr w:type="spellStart"/>
      <w:r w:rsidRPr="004E17AB">
        <w:t>PàC</w:t>
      </w:r>
      <w:proofErr w:type="spellEnd"/>
      <w:r w:rsidRPr="004E17AB">
        <w:t xml:space="preserve"> sont régis par les articles </w:t>
      </w:r>
      <w:hyperlink r:id="rId60" w:anchor="LEGISCTA000031212163" w:history="1">
        <w:r w:rsidRPr="00BE3F15">
          <w:rPr>
            <w:rStyle w:val="Lienhypertexte"/>
          </w:rPr>
          <w:t>L132-1 à L132-4 du code de l’urbanisme</w:t>
        </w:r>
      </w:hyperlink>
      <w:r w:rsidRPr="004E17AB">
        <w:t xml:space="preserve"> modifié par l’ordonnance n°2015-1174 du 23 septembre 2015 en application de l’article 171 de la loi ALUR (Accès au logement et un urb</w:t>
      </w:r>
      <w:r w:rsidR="00BE3F15">
        <w:t>anisme rénové) du 24 mars 2014</w:t>
      </w:r>
      <w:ins w:id="220" w:author="Gilles Cébélieu" w:date="2022-06-29T16:39:00Z">
        <w:r w:rsidR="007F7E3B">
          <w:t xml:space="preserve"> </w:t>
        </w:r>
        <w:r w:rsidR="007F7E3B">
          <w:t>et dont l’application est définie par l’article R132-1</w:t>
        </w:r>
      </w:ins>
      <w:r w:rsidR="00BE3F15">
        <w:t>.</w:t>
      </w:r>
      <w:r w:rsidRPr="004E17AB">
        <w:t> </w:t>
      </w:r>
    </w:p>
    <w:p w14:paraId="07F023C8" w14:textId="77777777" w:rsidR="00BB4651" w:rsidRDefault="00BB4651" w:rsidP="004E17AB"/>
    <w:p w14:paraId="505AF341" w14:textId="77777777" w:rsidR="00BB4651" w:rsidRDefault="004E17AB" w:rsidP="004E17AB">
      <w:r w:rsidRPr="004E17AB">
        <w:t xml:space="preserve">Les données concernées par le périmètre de la refonte des </w:t>
      </w:r>
      <w:proofErr w:type="spellStart"/>
      <w:r w:rsidRPr="004E17AB">
        <w:t>géostandards</w:t>
      </w:r>
      <w:proofErr w:type="spellEnd"/>
      <w:r w:rsidRPr="004E17AB">
        <w:t xml:space="preserve"> suivent des </w:t>
      </w:r>
      <w:r w:rsidRPr="004E17AB">
        <w:rPr>
          <w:b/>
          <w:bCs/>
        </w:rPr>
        <w:t>cycles de vie de publication</w:t>
      </w:r>
      <w:r w:rsidRPr="004E17AB">
        <w:t xml:space="preserve"> différents</w:t>
      </w:r>
      <w:r w:rsidR="00BB4651">
        <w:t xml:space="preserve"> qu’il sera opportun de préciser dans le modèle commun</w:t>
      </w:r>
      <w:r w:rsidRPr="004E17AB">
        <w:t>.</w:t>
      </w:r>
    </w:p>
    <w:p w14:paraId="210C5013" w14:textId="77777777" w:rsidR="004E17AB" w:rsidRPr="004E17AB" w:rsidRDefault="004E17AB" w:rsidP="004E17AB">
      <w:r w:rsidRPr="004E17AB">
        <w:t xml:space="preserve">  </w:t>
      </w:r>
    </w:p>
    <w:p w14:paraId="42ADF343" w14:textId="77777777" w:rsidR="004E17AB" w:rsidRPr="004E17AB" w:rsidRDefault="004E17AB" w:rsidP="009878D8">
      <w:pPr>
        <w:numPr>
          <w:ilvl w:val="0"/>
          <w:numId w:val="19"/>
        </w:numPr>
      </w:pPr>
      <w:r w:rsidRPr="004E17AB">
        <w:t>Les PPR suivent le rythme des arrêtés préfectoraux pour création ou révision des PPR </w:t>
      </w:r>
    </w:p>
    <w:p w14:paraId="1A3E2E4F" w14:textId="77777777" w:rsidR="004E17AB" w:rsidRPr="004E17AB" w:rsidRDefault="004E17AB" w:rsidP="009878D8">
      <w:pPr>
        <w:numPr>
          <w:ilvl w:val="0"/>
          <w:numId w:val="19"/>
        </w:numPr>
      </w:pPr>
      <w:r w:rsidRPr="004E17AB">
        <w:t>Les TRI s’alignent sur le cycle de 6 ans de la directive inondation et des plans de gestion des risques d’inondations (PGRI) pour les territoires concernés. </w:t>
      </w:r>
    </w:p>
    <w:p w14:paraId="4D1FB88D" w14:textId="77777777" w:rsidR="004E17AB" w:rsidRPr="004E17AB" w:rsidRDefault="004E17AB" w:rsidP="009878D8">
      <w:pPr>
        <w:numPr>
          <w:ilvl w:val="0"/>
          <w:numId w:val="19"/>
        </w:numPr>
      </w:pPr>
      <w:r w:rsidRPr="004E17AB">
        <w:t>Les Porter à Connaissance suivent le rythme des projets des collectivités territoriales et de l'Etat en cours d’élaboration ou existants qui doivent être portés à connaissance. </w:t>
      </w:r>
    </w:p>
    <w:p w14:paraId="4BDB5498" w14:textId="77777777" w:rsidR="00BB4651" w:rsidRDefault="00BB4651" w:rsidP="004E17AB"/>
    <w:p w14:paraId="2CC2CDF7" w14:textId="77777777" w:rsidR="004E17AB" w:rsidRDefault="004E17AB" w:rsidP="004E17AB">
      <w:r w:rsidRPr="004E17AB">
        <w:t xml:space="preserve">Dans le domaine d’application on pourra aussi préciser </w:t>
      </w:r>
      <w:r w:rsidRPr="004E17AB">
        <w:rPr>
          <w:b/>
          <w:bCs/>
        </w:rPr>
        <w:t>l’étendue géographique couverte par les données</w:t>
      </w:r>
      <w:r w:rsidRPr="004E17AB">
        <w:t xml:space="preserve"> (les territoires concernés). </w:t>
      </w:r>
    </w:p>
    <w:p w14:paraId="2916C19D" w14:textId="77777777" w:rsidR="00BB4651" w:rsidRPr="004E17AB" w:rsidRDefault="00BB4651" w:rsidP="004E17AB"/>
    <w:p w14:paraId="24313F7C" w14:textId="77777777" w:rsidR="004E17AB" w:rsidRPr="004E17AB" w:rsidRDefault="004E17AB" w:rsidP="00F50B81">
      <w:pPr>
        <w:pStyle w:val="Titre4"/>
      </w:pPr>
      <w:r w:rsidRPr="004E17AB">
        <w:t>Définition détaillée du contenu de chacun des packages (les « 6 Thématiques ») </w:t>
      </w:r>
    </w:p>
    <w:p w14:paraId="74869460" w14:textId="77777777" w:rsidR="00BB4651" w:rsidRDefault="00BB4651" w:rsidP="004E17AB"/>
    <w:p w14:paraId="79F557B3" w14:textId="77777777" w:rsidR="00BB4651" w:rsidRDefault="004E17AB" w:rsidP="004E17AB">
      <w:r w:rsidRPr="004E17AB">
        <w:t>Cette partie constitue le cœur du standard de définition du modèle commun de donnée. Elle doit permettre de définir pour chacune des thématiques</w:t>
      </w:r>
      <w:r w:rsidR="00BB4651">
        <w:t> </w:t>
      </w:r>
      <w:r w:rsidRPr="004E17AB">
        <w:t>:</w:t>
      </w:r>
    </w:p>
    <w:p w14:paraId="64AD8D14" w14:textId="77777777" w:rsidR="004E17AB" w:rsidRPr="004E17AB" w:rsidRDefault="004E17AB" w:rsidP="004E17AB">
      <w:r w:rsidRPr="004E17AB">
        <w:t> </w:t>
      </w:r>
    </w:p>
    <w:p w14:paraId="255D76BE" w14:textId="77777777" w:rsidR="004E17AB" w:rsidRPr="004E17AB" w:rsidRDefault="004E17AB" w:rsidP="009878D8">
      <w:pPr>
        <w:numPr>
          <w:ilvl w:val="0"/>
          <w:numId w:val="20"/>
        </w:numPr>
      </w:pPr>
      <w:r w:rsidRPr="004E17AB">
        <w:t>Les classes d’objets, les relations entre elles et leurs attributs ; </w:t>
      </w:r>
    </w:p>
    <w:p w14:paraId="0F08E065" w14:textId="77777777" w:rsidR="004E17AB" w:rsidRPr="004E17AB" w:rsidRDefault="004E17AB" w:rsidP="009878D8">
      <w:pPr>
        <w:numPr>
          <w:ilvl w:val="0"/>
          <w:numId w:val="20"/>
        </w:numPr>
      </w:pPr>
      <w:r w:rsidRPr="004E17AB">
        <w:t>Les définitions des attributs, leur type, leur cardinalité, leur caractère obligatoire ou non ; </w:t>
      </w:r>
    </w:p>
    <w:p w14:paraId="339A5B79" w14:textId="77777777" w:rsidR="004E17AB" w:rsidRPr="004E17AB" w:rsidRDefault="004E17AB" w:rsidP="009878D8">
      <w:pPr>
        <w:numPr>
          <w:ilvl w:val="0"/>
          <w:numId w:val="20"/>
        </w:numPr>
      </w:pPr>
      <w:r w:rsidRPr="004E17AB">
        <w:t>Les contraintes sémantiques, géométriques et topologiques qui peuvent s’appliquer ; </w:t>
      </w:r>
    </w:p>
    <w:p w14:paraId="4A0B5087" w14:textId="77777777" w:rsidR="004E17AB" w:rsidRPr="004E17AB" w:rsidRDefault="004E17AB" w:rsidP="009878D8">
      <w:pPr>
        <w:numPr>
          <w:ilvl w:val="0"/>
          <w:numId w:val="20"/>
        </w:numPr>
      </w:pPr>
      <w:r w:rsidRPr="004E17AB">
        <w:t>Les attentes de qualité sur des données (exhaustivité, précision, …) ; </w:t>
      </w:r>
    </w:p>
    <w:p w14:paraId="0B2C378D" w14:textId="77777777" w:rsidR="004E17AB" w:rsidRPr="004E17AB" w:rsidRDefault="004E17AB" w:rsidP="009878D8">
      <w:pPr>
        <w:numPr>
          <w:ilvl w:val="0"/>
          <w:numId w:val="20"/>
        </w:numPr>
      </w:pPr>
      <w:r w:rsidRPr="004E17AB">
        <w:lastRenderedPageBreak/>
        <w:t>Les éléments de métadonnées au niveau général ou des jeux de données. </w:t>
      </w:r>
    </w:p>
    <w:p w14:paraId="187F57B8" w14:textId="77777777" w:rsidR="00BB4651" w:rsidRDefault="00BB4651" w:rsidP="004E17AB"/>
    <w:p w14:paraId="516BC429" w14:textId="77777777" w:rsidR="004E17AB" w:rsidRPr="004E17AB" w:rsidRDefault="004E17AB" w:rsidP="004E17AB">
      <w:r w:rsidRPr="004E17AB">
        <w:t>A noter qu’</w:t>
      </w:r>
      <w:hyperlink r:id="rId61" w:tgtFrame="_blank" w:history="1">
        <w:r w:rsidRPr="004E17AB">
          <w:rPr>
            <w:rStyle w:val="Lienhypertexte"/>
          </w:rPr>
          <w:t xml:space="preserve">un guide a été produit par le GT CNIG </w:t>
        </w:r>
        <w:proofErr w:type="spellStart"/>
        <w:r w:rsidRPr="004E17AB">
          <w:rPr>
            <w:rStyle w:val="Lienhypertexte"/>
          </w:rPr>
          <w:t>QuadoGéo</w:t>
        </w:r>
        <w:proofErr w:type="spellEnd"/>
      </w:hyperlink>
      <w:r w:rsidRPr="004E17AB">
        <w:t xml:space="preserve"> pour spécifier les deux derniers éléments de la liste ci-dessus (qualité et métadonnées) sur lequel le groupe de travail s’appuiera pour écrire ces parties des standards risques. </w:t>
      </w:r>
    </w:p>
    <w:p w14:paraId="52337577" w14:textId="77777777" w:rsidR="004E17AB" w:rsidRPr="004E17AB" w:rsidRDefault="004E17AB" w:rsidP="00F50B81">
      <w:pPr>
        <w:pStyle w:val="Titre4"/>
      </w:pPr>
      <w:r w:rsidRPr="004E17AB">
        <w:t>Correspondances INSPIRE </w:t>
      </w:r>
    </w:p>
    <w:p w14:paraId="54738AF4" w14:textId="77777777" w:rsidR="00BB4651" w:rsidRDefault="00BB4651" w:rsidP="004E17AB"/>
    <w:p w14:paraId="178124C9" w14:textId="77777777" w:rsidR="00BB4651" w:rsidRDefault="004E17AB" w:rsidP="004E17AB">
      <w:r w:rsidRPr="004E17AB">
        <w:t xml:space="preserve">Cette partie doit permettre de faire le lien entre le modèle de données et les modèles de données des thématiques </w:t>
      </w:r>
      <w:proofErr w:type="gramStart"/>
      <w:r w:rsidRPr="004E17AB">
        <w:t>INSPIRE</w:t>
      </w:r>
      <w:proofErr w:type="gramEnd"/>
      <w:r w:rsidRPr="004E17AB">
        <w:t xml:space="preserve"> en lien avec les standards risques, à savoir :</w:t>
      </w:r>
    </w:p>
    <w:p w14:paraId="4A586566" w14:textId="77777777" w:rsidR="004E17AB" w:rsidRPr="004E17AB" w:rsidRDefault="004E17AB" w:rsidP="004E17AB">
      <w:r w:rsidRPr="004E17AB">
        <w:t> </w:t>
      </w:r>
    </w:p>
    <w:p w14:paraId="083A3D61" w14:textId="77777777" w:rsidR="004E17AB" w:rsidRPr="004E17AB" w:rsidRDefault="004E17AB" w:rsidP="009878D8">
      <w:pPr>
        <w:numPr>
          <w:ilvl w:val="0"/>
          <w:numId w:val="21"/>
        </w:numPr>
      </w:pPr>
      <w:r w:rsidRPr="004E17AB">
        <w:t xml:space="preserve">le </w:t>
      </w:r>
      <w:r w:rsidRPr="004E17AB">
        <w:rPr>
          <w:b/>
          <w:bCs/>
        </w:rPr>
        <w:t xml:space="preserve">thème 4 </w:t>
      </w:r>
      <w:hyperlink r:id="rId62" w:tgtFrame="_blank" w:history="1">
        <w:r w:rsidRPr="004E17AB">
          <w:rPr>
            <w:rStyle w:val="Lienhypertexte"/>
            <w:b/>
            <w:bCs/>
          </w:rPr>
          <w:t>Usage des sols</w:t>
        </w:r>
      </w:hyperlink>
      <w:r w:rsidRPr="004E17AB">
        <w:t xml:space="preserve"> de l'annexe III de la directive ; </w:t>
      </w:r>
    </w:p>
    <w:p w14:paraId="118432AA" w14:textId="77777777" w:rsidR="004E17AB" w:rsidRPr="004E17AB" w:rsidRDefault="004E17AB" w:rsidP="009878D8">
      <w:pPr>
        <w:numPr>
          <w:ilvl w:val="0"/>
          <w:numId w:val="21"/>
        </w:numPr>
      </w:pPr>
      <w:r w:rsidRPr="004E17AB">
        <w:t>le</w:t>
      </w:r>
      <w:r w:rsidRPr="004E17AB">
        <w:rPr>
          <w:b/>
          <w:bCs/>
        </w:rPr>
        <w:t xml:space="preserve"> thème 8 </w:t>
      </w:r>
      <w:hyperlink r:id="rId63" w:tgtFrame="_blank" w:history="1">
        <w:r w:rsidRPr="004E17AB">
          <w:rPr>
            <w:rStyle w:val="Lienhypertexte"/>
            <w:b/>
            <w:bCs/>
          </w:rPr>
          <w:t>Lieux de production et sites industriels</w:t>
        </w:r>
      </w:hyperlink>
      <w:r w:rsidRPr="004E17AB">
        <w:t xml:space="preserve"> de l'annexe III de la directive INSPIRE ; </w:t>
      </w:r>
    </w:p>
    <w:p w14:paraId="04489BBC" w14:textId="77777777" w:rsidR="004E17AB" w:rsidRPr="004E17AB" w:rsidRDefault="004E17AB" w:rsidP="009878D8">
      <w:pPr>
        <w:numPr>
          <w:ilvl w:val="0"/>
          <w:numId w:val="21"/>
        </w:numPr>
      </w:pPr>
      <w:r w:rsidRPr="004E17AB">
        <w:t xml:space="preserve">Le </w:t>
      </w:r>
      <w:r w:rsidRPr="004E17AB">
        <w:rPr>
          <w:b/>
          <w:bCs/>
        </w:rPr>
        <w:t xml:space="preserve">thème 11 </w:t>
      </w:r>
      <w:hyperlink r:id="rId64" w:tgtFrame="_blank" w:history="1">
        <w:r w:rsidRPr="004E17AB">
          <w:rPr>
            <w:rStyle w:val="Lienhypertexte"/>
            <w:b/>
            <w:bCs/>
          </w:rPr>
          <w:t>Zones de gestion, de restriction ou de réglementation et unités de déclaration</w:t>
        </w:r>
      </w:hyperlink>
      <w:r w:rsidRPr="004E17AB">
        <w:t xml:space="preserve"> de l'annexe III de la directive INSPIRE ; </w:t>
      </w:r>
    </w:p>
    <w:p w14:paraId="2B7E907E" w14:textId="77777777" w:rsidR="004E17AB" w:rsidRPr="004E17AB" w:rsidRDefault="004E17AB" w:rsidP="009878D8">
      <w:pPr>
        <w:numPr>
          <w:ilvl w:val="0"/>
          <w:numId w:val="21"/>
        </w:numPr>
      </w:pPr>
      <w:r w:rsidRPr="004E17AB">
        <w:t xml:space="preserve">le </w:t>
      </w:r>
      <w:r w:rsidRPr="004E17AB">
        <w:rPr>
          <w:b/>
          <w:bCs/>
        </w:rPr>
        <w:t xml:space="preserve">thème 12 </w:t>
      </w:r>
      <w:hyperlink r:id="rId65" w:tgtFrame="_blank" w:history="1">
        <w:r w:rsidRPr="004E17AB">
          <w:rPr>
            <w:rStyle w:val="Lienhypertexte"/>
            <w:b/>
            <w:bCs/>
          </w:rPr>
          <w:t>Zones de risque naturel</w:t>
        </w:r>
      </w:hyperlink>
      <w:r w:rsidRPr="004E17AB">
        <w:t xml:space="preserve"> de l'annexe III de la directive INSPIRE. </w:t>
      </w:r>
    </w:p>
    <w:p w14:paraId="46ABBD8F" w14:textId="77777777" w:rsidR="00BB4651" w:rsidRDefault="00BB4651" w:rsidP="004E17AB"/>
    <w:p w14:paraId="596098FC" w14:textId="77777777" w:rsidR="00BB4651" w:rsidRDefault="004E17AB" w:rsidP="004E17AB">
      <w:r w:rsidRPr="004E17AB">
        <w:t>Pour chacune d’elle les correspondances entre les classes et les attributs du modèle des standards risques et les modèles des thématiques concernées seront proposées.</w:t>
      </w:r>
    </w:p>
    <w:p w14:paraId="1721E545" w14:textId="77777777" w:rsidR="004E17AB" w:rsidRPr="004E17AB" w:rsidRDefault="004E17AB" w:rsidP="004E17AB">
      <w:r w:rsidRPr="004E17AB">
        <w:t> </w:t>
      </w:r>
    </w:p>
    <w:p w14:paraId="19646FAC" w14:textId="77777777" w:rsidR="004E17AB" w:rsidRPr="004E17AB" w:rsidRDefault="004E17AB" w:rsidP="004E17AB">
      <w:r w:rsidRPr="004E17AB">
        <w:t>L’élaboration du nouveau standard risque devra autant que possible s’inspirer des définitions et des modèles INSPIRE de façon à ce que ces standards soient cohérents entre eux. </w:t>
      </w:r>
    </w:p>
    <w:p w14:paraId="6C350CBB" w14:textId="77777777" w:rsidR="004E17AB" w:rsidRPr="004E17AB" w:rsidRDefault="004E17AB" w:rsidP="00F50B81">
      <w:pPr>
        <w:pStyle w:val="Titre4"/>
      </w:pPr>
      <w:r w:rsidRPr="004E17AB">
        <w:t>Autres correspondances </w:t>
      </w:r>
    </w:p>
    <w:p w14:paraId="06BBA33E" w14:textId="77777777" w:rsidR="00BB4651" w:rsidRDefault="00BB4651" w:rsidP="004E17AB"/>
    <w:p w14:paraId="3469282A" w14:textId="77777777" w:rsidR="004E17AB" w:rsidRPr="004E17AB" w:rsidRDefault="004E17AB" w:rsidP="004E17AB">
      <w:r w:rsidRPr="004E17AB">
        <w:t>D’autres correspondances pourront aussi être proposées dans ce document dans un but d’harmonisation et de cohérence, notamment avec le modèle de données de GASPAR et ceux des standards Vigilance crues et inondations, ou, sous forme de références, avec des standards dédiés à des types de risques particuliers. </w:t>
      </w:r>
    </w:p>
    <w:p w14:paraId="3FBBC64A" w14:textId="77777777" w:rsidR="004E17AB" w:rsidRPr="004E17AB" w:rsidRDefault="004E17AB" w:rsidP="00C77EB7">
      <w:pPr>
        <w:pStyle w:val="Titre3"/>
      </w:pPr>
      <w:bookmarkStart w:id="221" w:name="_Toc105148063"/>
      <w:r w:rsidRPr="004E17AB">
        <w:t>Contenu des profils applicatifs</w:t>
      </w:r>
      <w:bookmarkEnd w:id="221"/>
      <w:r w:rsidRPr="004E17AB">
        <w:t> </w:t>
      </w:r>
    </w:p>
    <w:p w14:paraId="2A4D63F0" w14:textId="77777777" w:rsidR="004E17AB" w:rsidRPr="004E17AB" w:rsidRDefault="004E17AB" w:rsidP="004E17AB">
      <w:r w:rsidRPr="004E17AB">
        <w:t>Dans le cadre de la refonte des standards liés à la prévention des risques, il est proposé de décliner le modèle de données commun dans des profils applicatifs dédiés aux procédures faisant partie du périmètre de la refonte : PPR, TRI et Porter à Connaissance. </w:t>
      </w:r>
    </w:p>
    <w:p w14:paraId="464FCBC1" w14:textId="77777777" w:rsidR="00BB4651" w:rsidRDefault="00BB4651" w:rsidP="004E17AB">
      <w:pPr>
        <w:rPr>
          <w:b/>
          <w:bCs/>
        </w:rPr>
      </w:pPr>
    </w:p>
    <w:p w14:paraId="1035DB82" w14:textId="77777777" w:rsidR="00BB4651" w:rsidRDefault="004E17AB" w:rsidP="004E17AB">
      <w:r w:rsidRPr="004E17AB">
        <w:rPr>
          <w:b/>
          <w:bCs/>
        </w:rPr>
        <w:t>Le principe général du profil applicatif</w:t>
      </w:r>
      <w:r w:rsidRPr="004E17AB">
        <w:t xml:space="preserve"> est de donner des précisions pour l’application du modèle commun dans le cadre de la procé</w:t>
      </w:r>
      <w:r w:rsidR="00BB4651">
        <w:t>dure qui le concerne.</w:t>
      </w:r>
    </w:p>
    <w:p w14:paraId="3DD1135A" w14:textId="77777777" w:rsidR="004E17AB" w:rsidRPr="004E17AB" w:rsidRDefault="004E17AB" w:rsidP="004E17AB">
      <w:r w:rsidRPr="004E17AB">
        <w:t> </w:t>
      </w:r>
    </w:p>
    <w:p w14:paraId="625C5277" w14:textId="77777777" w:rsidR="004E17AB" w:rsidRPr="004E17AB" w:rsidRDefault="00BB4651" w:rsidP="00BB4651">
      <w:r>
        <w:t>Il permet notamment d’i</w:t>
      </w:r>
      <w:r w:rsidR="004E17AB" w:rsidRPr="004E17AB">
        <w:t>ndiquer  quels éléments du modèle (classes, attributs) sont utilisés pour l’application. A ce titre, il peut surcharger le modèle notamment sur le caractère obligatoire des attributs, des liens, modifier le type ou spécifier des contraintes supplémentaires sur les valeurs.  Il peut aussi proposer des attributs supplémentaires utiles uniquement dans le cadre applicatif concerné. </w:t>
      </w:r>
    </w:p>
    <w:p w14:paraId="5C8C6B09" w14:textId="77777777" w:rsidR="00BB4651" w:rsidRDefault="00BB4651" w:rsidP="004E17AB"/>
    <w:p w14:paraId="1C99608E" w14:textId="77777777" w:rsidR="00BB4651" w:rsidRDefault="00BB4651" w:rsidP="004E17AB">
      <w:r>
        <w:t>C</w:t>
      </w:r>
      <w:r w:rsidR="004E17AB" w:rsidRPr="004E17AB">
        <w:t xml:space="preserve">e principe s’applique </w:t>
      </w:r>
      <w:r>
        <w:t xml:space="preserve">aussi </w:t>
      </w:r>
      <w:r w:rsidR="004E17AB" w:rsidRPr="004E17AB">
        <w:t>sur la déclinaison des éléments de Métadonnées du modèle commun.</w:t>
      </w:r>
    </w:p>
    <w:p w14:paraId="0236E82D" w14:textId="77777777" w:rsidR="004E17AB" w:rsidRPr="004E17AB" w:rsidRDefault="004E17AB" w:rsidP="004E17AB">
      <w:r w:rsidRPr="004E17AB">
        <w:t> </w:t>
      </w:r>
    </w:p>
    <w:p w14:paraId="43F5AAEA" w14:textId="77777777" w:rsidR="00BB4651" w:rsidRDefault="004E17AB" w:rsidP="004E17AB">
      <w:r w:rsidRPr="004E17AB">
        <w:t>En plus de ces spécialisations, le profil applicatif va aussi permettre de préciser des éléments techniques relatifs aux modalités de diffusion. Notamment :</w:t>
      </w:r>
    </w:p>
    <w:p w14:paraId="7ADA28FF" w14:textId="77777777" w:rsidR="004E17AB" w:rsidRPr="004E17AB" w:rsidRDefault="004E17AB" w:rsidP="004E17AB">
      <w:r w:rsidRPr="004E17AB">
        <w:t> </w:t>
      </w:r>
    </w:p>
    <w:p w14:paraId="7E86B2F5" w14:textId="77777777" w:rsidR="004E17AB" w:rsidRPr="004E17AB" w:rsidRDefault="004E17AB" w:rsidP="009878D8">
      <w:pPr>
        <w:pStyle w:val="Paragraphedeliste"/>
        <w:numPr>
          <w:ilvl w:val="0"/>
          <w:numId w:val="30"/>
        </w:numPr>
      </w:pPr>
      <w:r w:rsidRPr="004E17AB">
        <w:t>Les règles d'organisation des données pour la diffusion (découpage géographique, hiérarchique, …) </w:t>
      </w:r>
    </w:p>
    <w:p w14:paraId="074A1B4E" w14:textId="77777777" w:rsidR="004E17AB" w:rsidRPr="004E17AB" w:rsidRDefault="004E17AB" w:rsidP="009878D8">
      <w:pPr>
        <w:pStyle w:val="Paragraphedeliste"/>
        <w:numPr>
          <w:ilvl w:val="0"/>
          <w:numId w:val="30"/>
        </w:numPr>
      </w:pPr>
      <w:r w:rsidRPr="004E17AB">
        <w:t>Des précisions techniques notamment sur les systèmes de coordonnées à utiliser pour la diffusion. </w:t>
      </w:r>
    </w:p>
    <w:p w14:paraId="412984F6" w14:textId="77777777" w:rsidR="004E17AB" w:rsidRPr="004E17AB" w:rsidRDefault="004E17AB" w:rsidP="57FAF40F">
      <w:pPr>
        <w:pStyle w:val="Paragraphedeliste"/>
        <w:numPr>
          <w:ilvl w:val="0"/>
          <w:numId w:val="30"/>
        </w:numPr>
        <w:rPr>
          <w:rFonts w:eastAsia="Arial"/>
        </w:rPr>
      </w:pPr>
      <w:commentRangeStart w:id="222"/>
      <w:r>
        <w:t xml:space="preserve">Des </w:t>
      </w:r>
      <w:proofErr w:type="spellStart"/>
      <w:r>
        <w:t>symbologies</w:t>
      </w:r>
      <w:proofErr w:type="spellEnd"/>
      <w:r>
        <w:t xml:space="preserve"> </w:t>
      </w:r>
      <w:r w:rsidRPr="002E5F88">
        <w:rPr>
          <w:rFonts w:eastAsia="Arial"/>
        </w:rPr>
        <w:t>à appliquer selon les modalités de diffusion </w:t>
      </w:r>
    </w:p>
    <w:p w14:paraId="7B09AE25" w14:textId="77777777" w:rsidR="004E17AB" w:rsidRPr="004E17AB" w:rsidRDefault="004E17AB" w:rsidP="009878D8">
      <w:pPr>
        <w:pStyle w:val="Paragraphedeliste"/>
        <w:numPr>
          <w:ilvl w:val="0"/>
          <w:numId w:val="30"/>
        </w:numPr>
      </w:pPr>
      <w:r w:rsidRPr="004E17AB">
        <w:lastRenderedPageBreak/>
        <w:t>Les formats d’export des données et des métadonnées pour le téléchargement en précisant en particulier pour le format d’export, le schéma physique des données, les règles d’encodage, les règles d’organisation des fichiers...  </w:t>
      </w:r>
      <w:commentRangeEnd w:id="222"/>
      <w:r w:rsidR="00331130">
        <w:rPr>
          <w:rStyle w:val="Marquedecommentaire"/>
          <w:rFonts w:cs="Times New Roman"/>
          <w:lang w:val="x-none"/>
        </w:rPr>
        <w:commentReference w:id="222"/>
      </w:r>
    </w:p>
    <w:p w14:paraId="3382A365" w14:textId="77777777" w:rsidR="00BB4651" w:rsidRDefault="00BB4651" w:rsidP="004E17AB"/>
    <w:p w14:paraId="2C0CD01D" w14:textId="77777777" w:rsidR="004E17AB" w:rsidRDefault="004E17AB" w:rsidP="004E17AB">
      <w:r>
        <w:t xml:space="preserve">Le profil applicatif </w:t>
      </w:r>
      <w:r w:rsidR="00BB4651">
        <w:t>va</w:t>
      </w:r>
      <w:r>
        <w:t xml:space="preserve"> permettre aussi de préciser des règles pour la diffusion via des services web</w:t>
      </w:r>
      <w:r w:rsidR="00BB4651">
        <w:t> </w:t>
      </w:r>
      <w:r>
        <w:t>: qu</w:t>
      </w:r>
      <w:r w:rsidRPr="002E5F88">
        <w:rPr>
          <w:rFonts w:eastAsia="Arial"/>
        </w:rPr>
        <w:t xml:space="preserve">el(s) types de service(s), et comment définir les ressources (couches) diffusées par ces services </w:t>
      </w:r>
      <w:proofErr w:type="spellStart"/>
      <w:r w:rsidRPr="002E5F88">
        <w:rPr>
          <w:rFonts w:eastAsia="Arial"/>
        </w:rPr>
        <w:t>webs</w:t>
      </w:r>
      <w:proofErr w:type="spellEnd"/>
      <w:r w:rsidRPr="002E5F88">
        <w:rPr>
          <w:rFonts w:eastAsia="Arial"/>
        </w:rPr>
        <w:t xml:space="preserve"> à partir du modèle commun. De la même manière, on peut préciser comment les métadonnées associées seront interrogeables et exposées au travers d’un service web de catalogage. </w:t>
      </w:r>
    </w:p>
    <w:p w14:paraId="5C71F136" w14:textId="77777777" w:rsidR="00BB4651" w:rsidRPr="004E17AB" w:rsidRDefault="00BB4651" w:rsidP="004E17AB"/>
    <w:p w14:paraId="2C592AD7" w14:textId="77777777" w:rsidR="004E17AB" w:rsidRPr="004E17AB" w:rsidRDefault="004E17AB" w:rsidP="004E17AB">
      <w:r w:rsidRPr="004E17AB">
        <w:t>Selon les procédures concernées, les profils applicatifs pourront aussi intégrer des spécificités particulières, notamment : </w:t>
      </w:r>
    </w:p>
    <w:p w14:paraId="3AC8E196" w14:textId="77777777" w:rsidR="004E17AB" w:rsidRPr="004E17AB" w:rsidRDefault="004E17AB" w:rsidP="009878D8">
      <w:pPr>
        <w:numPr>
          <w:ilvl w:val="0"/>
          <w:numId w:val="22"/>
        </w:numPr>
      </w:pPr>
      <w:r w:rsidRPr="004E17AB">
        <w:t>Des règles de passage des anciens PPR vers le nouveau modèle </w:t>
      </w:r>
    </w:p>
    <w:p w14:paraId="518EFC64" w14:textId="77777777" w:rsidR="004E17AB" w:rsidRPr="004E17AB" w:rsidRDefault="004E17AB" w:rsidP="009878D8">
      <w:pPr>
        <w:numPr>
          <w:ilvl w:val="0"/>
          <w:numId w:val="22"/>
        </w:numPr>
      </w:pPr>
      <w:r w:rsidRPr="004E17AB">
        <w:t>Des règles de correspondance entre le nouveau modèle PPR et le standard CNIG SUP pour les SUP PM1 et PM3 relatifs aux risques  </w:t>
      </w:r>
    </w:p>
    <w:p w14:paraId="5BDAE433" w14:textId="77777777" w:rsidR="004E17AB" w:rsidRDefault="004E17AB" w:rsidP="009878D8">
      <w:pPr>
        <w:numPr>
          <w:ilvl w:val="0"/>
          <w:numId w:val="22"/>
        </w:numPr>
        <w:rPr>
          <w:ins w:id="223" w:author="Gilles Cébélieu" w:date="2022-06-29T16:52:00Z"/>
        </w:rPr>
      </w:pPr>
      <w:r w:rsidRPr="004E17AB">
        <w:t>Des règles de passage du standard Directive Inondation v2 vers le nouveau modèle </w:t>
      </w:r>
    </w:p>
    <w:p w14:paraId="3BE2527B" w14:textId="77777777" w:rsidR="00A47073" w:rsidRDefault="00A47073" w:rsidP="00A47073">
      <w:pPr>
        <w:rPr>
          <w:ins w:id="224" w:author="Gilles Cébélieu" w:date="2022-06-29T16:52:00Z"/>
        </w:rPr>
        <w:pPrChange w:id="225" w:author="Gilles Cébélieu" w:date="2022-06-29T16:52:00Z">
          <w:pPr>
            <w:numPr>
              <w:numId w:val="22"/>
            </w:numPr>
            <w:tabs>
              <w:tab w:val="num" w:pos="720"/>
            </w:tabs>
            <w:ind w:left="720" w:hanging="360"/>
          </w:pPr>
        </w:pPrChange>
      </w:pPr>
    </w:p>
    <w:p w14:paraId="62E9162B" w14:textId="77777777" w:rsidR="00A47073" w:rsidRPr="004E17AB" w:rsidRDefault="00A47073" w:rsidP="00A47073">
      <w:pPr>
        <w:rPr>
          <w:ins w:id="226" w:author="Gilles Cébélieu" w:date="2022-06-29T16:52:00Z"/>
        </w:rPr>
      </w:pPr>
      <w:ins w:id="227" w:author="Gilles Cébélieu" w:date="2022-06-29T16:52:00Z">
        <w:r>
          <w:t>Le cas échéant si le besoin s’en faisait sentir, un profil applicatif pourrait se subdiviser en plusieurs documents, par exemple, selon les modalités de diffusion.</w:t>
        </w:r>
      </w:ins>
    </w:p>
    <w:p w14:paraId="74830F26" w14:textId="77777777" w:rsidR="00A47073" w:rsidRPr="004E17AB" w:rsidRDefault="00A47073" w:rsidP="00A47073">
      <w:pPr>
        <w:pPrChange w:id="228" w:author="Gilles Cébélieu" w:date="2022-06-29T16:52:00Z">
          <w:pPr>
            <w:numPr>
              <w:numId w:val="22"/>
            </w:numPr>
            <w:tabs>
              <w:tab w:val="num" w:pos="720"/>
            </w:tabs>
            <w:ind w:left="720" w:hanging="360"/>
          </w:pPr>
        </w:pPrChange>
      </w:pPr>
    </w:p>
    <w:p w14:paraId="7299621E" w14:textId="77777777" w:rsidR="004E17AB" w:rsidRPr="004E17AB" w:rsidRDefault="004E17AB" w:rsidP="00C77EB7">
      <w:pPr>
        <w:pStyle w:val="Titre3"/>
      </w:pPr>
      <w:bookmarkStart w:id="229" w:name="_Toc105148064"/>
      <w:r w:rsidRPr="004E17AB">
        <w:t>Standard de production</w:t>
      </w:r>
      <w:bookmarkEnd w:id="229"/>
      <w:r w:rsidRPr="004E17AB">
        <w:t> </w:t>
      </w:r>
    </w:p>
    <w:p w14:paraId="182FCA1B" w14:textId="77777777" w:rsidR="00BB4651" w:rsidRDefault="004E17AB" w:rsidP="004E17AB">
      <w:r w:rsidRPr="004E17AB">
        <w:t xml:space="preserve">Les discussions du groupe de travail ont aussi montré une attente </w:t>
      </w:r>
      <w:r w:rsidR="00BB4651">
        <w:t xml:space="preserve">particulière </w:t>
      </w:r>
      <w:r w:rsidRPr="004E17AB">
        <w:t>des services producteurs (DDT et DREAL) concernant la spécification de règles précises pour la saisie des données relatives au standard pour leur mise à disposition dans la cadre des procédures concernées.</w:t>
      </w:r>
    </w:p>
    <w:p w14:paraId="12673AC1" w14:textId="77777777" w:rsidR="004E17AB" w:rsidRPr="004E17AB" w:rsidRDefault="004E17AB" w:rsidP="004E17AB">
      <w:r w:rsidRPr="004E17AB">
        <w:t> </w:t>
      </w:r>
    </w:p>
    <w:p w14:paraId="4B215FB8" w14:textId="77777777" w:rsidR="00BB4651" w:rsidRDefault="004E17AB" w:rsidP="004E17AB">
      <w:r w:rsidRPr="004E17AB">
        <w:t>Même si le modèle commun et les profils applicatifs peuvent apporter certaines précisions sur cet aspect des données (notamment, concernant la qualité et certaines règles d’encodage), ce n’est pas vraiment la vocation des nouveaux standards de préciser comment les données doivent être produites. Cependant de telles règles peuvent faire l’objet d’un guide pratique d’implémentation à destination des services producteurs dont la rédaction pourrait se faire en parallèle de l‘élaboration du standard en profitant des expérimentations relatives à la production des jeux de données de test.</w:t>
      </w:r>
    </w:p>
    <w:p w14:paraId="1EC148DA" w14:textId="77777777" w:rsidR="004E17AB" w:rsidRPr="004E17AB" w:rsidRDefault="004E17AB" w:rsidP="004E17AB">
      <w:del w:id="230" w:author="Gilles Cébélieu" w:date="2022-06-16T11:49:00Z">
        <w:r w:rsidRPr="004E17AB" w:rsidDel="00C93D4B">
          <w:delText>  </w:delText>
        </w:r>
      </w:del>
    </w:p>
    <w:p w14:paraId="1DC92626" w14:textId="77777777" w:rsidR="004E17AB" w:rsidRPr="004E17AB" w:rsidRDefault="004E17AB" w:rsidP="00C77EB7">
      <w:pPr>
        <w:pStyle w:val="Titre2"/>
        <w:rPr>
          <w:lang w:val="fr-FR"/>
        </w:rPr>
      </w:pPr>
      <w:bookmarkStart w:id="231" w:name="_Toc105148065"/>
      <w:proofErr w:type="spellStart"/>
      <w:r w:rsidRPr="004E17AB">
        <w:t>Organisation</w:t>
      </w:r>
      <w:proofErr w:type="spellEnd"/>
      <w:r w:rsidRPr="004E17AB">
        <w:t xml:space="preserve"> des </w:t>
      </w:r>
      <w:proofErr w:type="spellStart"/>
      <w:r w:rsidRPr="004E17AB">
        <w:t>travaux</w:t>
      </w:r>
      <w:proofErr w:type="spellEnd"/>
      <w:r w:rsidRPr="004E17AB">
        <w:t xml:space="preserve"> à </w:t>
      </w:r>
      <w:proofErr w:type="spellStart"/>
      <w:r w:rsidRPr="004E17AB">
        <w:t>venir</w:t>
      </w:r>
      <w:bookmarkEnd w:id="231"/>
      <w:proofErr w:type="spellEnd"/>
      <w:r w:rsidRPr="004E17AB">
        <w:rPr>
          <w:lang w:val="fr-FR"/>
        </w:rPr>
        <w:t> </w:t>
      </w:r>
    </w:p>
    <w:p w14:paraId="19854DBE" w14:textId="77777777" w:rsidR="004E17AB" w:rsidRPr="004E17AB" w:rsidRDefault="004E17AB" w:rsidP="00C77EB7">
      <w:pPr>
        <w:pStyle w:val="Titre3"/>
      </w:pPr>
      <w:bookmarkStart w:id="232" w:name="_Toc105148066"/>
      <w:r w:rsidRPr="004E17AB">
        <w:t>Rédaction des standards (modèle de données et profils applicatifs)</w:t>
      </w:r>
      <w:bookmarkEnd w:id="232"/>
      <w:r w:rsidRPr="004E17AB">
        <w:t> </w:t>
      </w:r>
    </w:p>
    <w:p w14:paraId="07885632" w14:textId="77777777" w:rsidR="004E17AB" w:rsidRPr="004E17AB" w:rsidRDefault="004E17AB" w:rsidP="004E17AB">
      <w:r w:rsidRPr="004E17AB">
        <w:t>Ce qui suit propose une méthode de travail pour rédiger les standards visant à minimiser le temps de production des premiers livrables. </w:t>
      </w:r>
    </w:p>
    <w:p w14:paraId="4A9AAB24" w14:textId="77777777" w:rsidR="004E17AB" w:rsidRPr="004E17AB" w:rsidRDefault="004E17AB" w:rsidP="00F50B81">
      <w:pPr>
        <w:pStyle w:val="Titre4"/>
      </w:pPr>
      <w:r w:rsidRPr="004E17AB">
        <w:t>Livrables </w:t>
      </w:r>
    </w:p>
    <w:p w14:paraId="62199465" w14:textId="77777777" w:rsidR="00BB4651" w:rsidRDefault="00BB4651" w:rsidP="004E17AB"/>
    <w:p w14:paraId="77979144" w14:textId="77777777" w:rsidR="00BB4651" w:rsidRDefault="004E17AB" w:rsidP="004E17AB">
      <w:r w:rsidRPr="004E17AB">
        <w:t>Les livrables attendus du Groupe de travail sont :</w:t>
      </w:r>
    </w:p>
    <w:p w14:paraId="2C6BD880" w14:textId="77777777" w:rsidR="004E17AB" w:rsidRPr="004E17AB" w:rsidRDefault="004E17AB" w:rsidP="004E17AB">
      <w:r w:rsidRPr="004E17AB">
        <w:t> </w:t>
      </w:r>
    </w:p>
    <w:p w14:paraId="7CFC1A22" w14:textId="77777777" w:rsidR="004E17AB" w:rsidRPr="004E17AB" w:rsidRDefault="004E17AB" w:rsidP="009878D8">
      <w:pPr>
        <w:numPr>
          <w:ilvl w:val="0"/>
          <w:numId w:val="23"/>
        </w:numPr>
      </w:pPr>
      <w:r w:rsidRPr="004E17AB">
        <w:t>Les documents constituant les nouveaux standards, à savoir : </w:t>
      </w:r>
    </w:p>
    <w:p w14:paraId="3F5F59E7" w14:textId="77777777" w:rsidR="004E17AB" w:rsidRPr="004E17AB" w:rsidRDefault="004E17AB" w:rsidP="009878D8">
      <w:pPr>
        <w:numPr>
          <w:ilvl w:val="0"/>
          <w:numId w:val="24"/>
        </w:numPr>
      </w:pPr>
      <w:r w:rsidRPr="004E17AB">
        <w:t>Le modèle commun de données </w:t>
      </w:r>
    </w:p>
    <w:p w14:paraId="6646DEA8" w14:textId="77777777" w:rsidR="004E17AB" w:rsidRPr="004E17AB" w:rsidRDefault="004E17AB" w:rsidP="009878D8">
      <w:pPr>
        <w:numPr>
          <w:ilvl w:val="0"/>
          <w:numId w:val="24"/>
        </w:numPr>
      </w:pPr>
      <w:r w:rsidRPr="004E17AB">
        <w:t xml:space="preserve">Les trois profils applicatifs correspondant aux PPR, TRI et </w:t>
      </w:r>
      <w:proofErr w:type="spellStart"/>
      <w:r w:rsidRPr="004E17AB">
        <w:t>PàC</w:t>
      </w:r>
      <w:proofErr w:type="spellEnd"/>
      <w:r w:rsidRPr="004E17AB">
        <w:t> </w:t>
      </w:r>
    </w:p>
    <w:p w14:paraId="0DA123B1" w14:textId="77777777" w:rsidR="00800A31" w:rsidRDefault="00800A31" w:rsidP="00800A31">
      <w:pPr>
        <w:ind w:left="720"/>
      </w:pPr>
    </w:p>
    <w:p w14:paraId="0D36FB96" w14:textId="77777777" w:rsidR="00800A31" w:rsidRDefault="004E17AB" w:rsidP="009878D8">
      <w:pPr>
        <w:numPr>
          <w:ilvl w:val="0"/>
          <w:numId w:val="25"/>
        </w:numPr>
      </w:pPr>
      <w:r w:rsidRPr="004E17AB">
        <w:t xml:space="preserve">Des jeux de données et de métadonnées exemples implémentant les nouveaux standards selon les formats d’échange des profils applicatifs. </w:t>
      </w:r>
    </w:p>
    <w:p w14:paraId="01B8971C" w14:textId="77777777" w:rsidR="004E17AB" w:rsidRPr="004E17AB" w:rsidRDefault="004E17AB" w:rsidP="00800A31">
      <w:pPr>
        <w:ind w:left="720"/>
      </w:pPr>
      <w:r w:rsidRPr="004E17AB">
        <w:t>Ces jeux de données pourraient aussi le cas échéant être exposés sous forme de ressources par des services web prototypes (les modalités de déploiement et d’accès aux services restent à définir) </w:t>
      </w:r>
    </w:p>
    <w:p w14:paraId="4C4CEA3D" w14:textId="77777777" w:rsidR="00800A31" w:rsidRDefault="00800A31" w:rsidP="00800A31">
      <w:pPr>
        <w:ind w:left="720"/>
      </w:pPr>
    </w:p>
    <w:p w14:paraId="5B9D5624" w14:textId="77777777" w:rsidR="004E17AB" w:rsidRPr="004E17AB" w:rsidRDefault="004E17AB" w:rsidP="009878D8">
      <w:pPr>
        <w:numPr>
          <w:ilvl w:val="0"/>
          <w:numId w:val="25"/>
        </w:numPr>
      </w:pPr>
      <w:r w:rsidRPr="004E17AB">
        <w:t>Un guide pratique d’implémentation des standards à destination des services producteurs </w:t>
      </w:r>
    </w:p>
    <w:p w14:paraId="50895670" w14:textId="77777777" w:rsidR="00800A31" w:rsidRDefault="00800A31" w:rsidP="00F50B81">
      <w:pPr>
        <w:pStyle w:val="Titre4"/>
      </w:pPr>
    </w:p>
    <w:p w14:paraId="5B2C7355" w14:textId="77777777" w:rsidR="004E17AB" w:rsidRPr="004E17AB" w:rsidRDefault="004E17AB" w:rsidP="00F50B81">
      <w:pPr>
        <w:pStyle w:val="Titre4"/>
      </w:pPr>
      <w:r w:rsidRPr="004E17AB">
        <w:t>Démarche </w:t>
      </w:r>
    </w:p>
    <w:p w14:paraId="38C1F859" w14:textId="77777777" w:rsidR="00BB4651" w:rsidRDefault="00BB4651" w:rsidP="004E17AB"/>
    <w:p w14:paraId="7586CFD3" w14:textId="77777777" w:rsidR="004E17AB" w:rsidRDefault="004E17AB" w:rsidP="004E17AB">
      <w:r w:rsidRPr="004E17AB">
        <w:t>L’approche proposée pour élaborer ces livrables est de partir des cas particuliers pour les étendre au cas général. Pour cela : </w:t>
      </w:r>
    </w:p>
    <w:p w14:paraId="0C8FE7CE" w14:textId="77777777" w:rsidR="00800A31" w:rsidRPr="004E17AB" w:rsidRDefault="00800A31" w:rsidP="004E17AB"/>
    <w:p w14:paraId="1706B912" w14:textId="77777777" w:rsidR="00800A31" w:rsidRDefault="004E17AB" w:rsidP="009878D8">
      <w:pPr>
        <w:pStyle w:val="Paragraphedeliste"/>
        <w:numPr>
          <w:ilvl w:val="0"/>
          <w:numId w:val="31"/>
        </w:numPr>
      </w:pPr>
      <w:r w:rsidRPr="004E17AB">
        <w:t>Il conviendra d’identifier des zones prototypes avec des données existantes couvrant le périmètre de la refonte. En fonction de la représentation des régions au groupe de travail, les départements suivants seraient à privilégier : La Seine Maritime, l’Isère et l’Hérault. Ils représentent par ailleurs une certaine diversité par rapport aux risques naturels et technologiques.</w:t>
      </w:r>
    </w:p>
    <w:p w14:paraId="5561E1DE" w14:textId="77777777" w:rsidR="004E17AB" w:rsidRDefault="004E17AB" w:rsidP="00800A31">
      <w:pPr>
        <w:pStyle w:val="Paragraphedeliste"/>
        <w:ind w:left="720"/>
      </w:pPr>
      <w:r w:rsidRPr="004E17AB">
        <w:t> </w:t>
      </w:r>
    </w:p>
    <w:p w14:paraId="147F7839" w14:textId="77777777" w:rsidR="004E17AB" w:rsidRPr="004E17AB" w:rsidRDefault="004E17AB" w:rsidP="009878D8">
      <w:pPr>
        <w:pStyle w:val="Paragraphedeliste"/>
        <w:numPr>
          <w:ilvl w:val="0"/>
          <w:numId w:val="31"/>
        </w:numPr>
      </w:pPr>
      <w:r w:rsidRPr="004E17AB">
        <w:t>Il est proposé de commencer à travailler à la définition du modèle sur un premier type de risque particulier (plutôt : Inondation) et de sa déclinaison sur une procédure (plutôt : PPR). En parallèle de l’élaboration du modèle de données on l’expérimenterait en transformant les jeux tests sélectionnés précédemment de façon à valider la pertinence du modèle, à disposer de jeux de données exemples au plus tôt et à expérimenter des processus de migration des données existantes. </w:t>
      </w:r>
    </w:p>
    <w:p w14:paraId="41004F19" w14:textId="77777777" w:rsidR="00800A31" w:rsidRDefault="00800A31" w:rsidP="004E17AB"/>
    <w:p w14:paraId="53A1FFD5" w14:textId="77777777" w:rsidR="004E17AB" w:rsidRPr="004E17AB" w:rsidRDefault="004E17AB" w:rsidP="004E17AB">
      <w:r w:rsidRPr="004E17AB">
        <w:t>Ce</w:t>
      </w:r>
      <w:r w:rsidR="00800A31">
        <w:t>s</w:t>
      </w:r>
      <w:r w:rsidRPr="004E17AB">
        <w:t xml:space="preserve"> deux premières étapes devrai</w:t>
      </w:r>
      <w:r w:rsidR="00800A31">
        <w:t>en</w:t>
      </w:r>
      <w:r w:rsidRPr="004E17AB">
        <w:t>t permettre d’aboutir à une première version (partielle) des standards et des jeux de données. </w:t>
      </w:r>
    </w:p>
    <w:p w14:paraId="67C0C651" w14:textId="77777777" w:rsidR="00800A31" w:rsidRDefault="00800A31" w:rsidP="004E17AB"/>
    <w:p w14:paraId="5D45E9F6" w14:textId="77777777" w:rsidR="004E17AB" w:rsidRDefault="004E17AB" w:rsidP="009878D8">
      <w:pPr>
        <w:pStyle w:val="Paragraphedeliste"/>
        <w:numPr>
          <w:ilvl w:val="0"/>
          <w:numId w:val="31"/>
        </w:numPr>
      </w:pPr>
      <w:commentRangeStart w:id="233"/>
      <w:r w:rsidRPr="004E17AB">
        <w:t>On pourra ensuite enrichir les nouveaux standards en élargissant le périmètre à la procédure liée à la Directive inondation ou selon la priorité donnée à un autre type de risque (naturel, technologique ou minier) et réitérer ainsi jusqu’à couvrir l’ensemble du périmètre défini pour la refonte.  </w:t>
      </w:r>
      <w:commentRangeEnd w:id="233"/>
      <w:r w:rsidR="00C93D4B">
        <w:rPr>
          <w:rStyle w:val="Marquedecommentaire"/>
          <w:rFonts w:cs="Times New Roman"/>
          <w:lang w:val="x-none"/>
        </w:rPr>
        <w:commentReference w:id="233"/>
      </w:r>
    </w:p>
    <w:p w14:paraId="308D56CC" w14:textId="77777777" w:rsidR="00800A31" w:rsidRDefault="00800A31" w:rsidP="00800A31">
      <w:pPr>
        <w:pStyle w:val="Paragraphedeliste"/>
        <w:ind w:left="720"/>
      </w:pPr>
    </w:p>
    <w:p w14:paraId="797E50C6" w14:textId="77777777" w:rsidR="00800A31" w:rsidRPr="004E17AB" w:rsidRDefault="00800A31" w:rsidP="00800A31">
      <w:pPr>
        <w:pStyle w:val="Paragraphedeliste"/>
        <w:ind w:left="720"/>
      </w:pPr>
    </w:p>
    <w:p w14:paraId="56E4F90D" w14:textId="77777777" w:rsidR="004E17AB" w:rsidRDefault="004E17AB" w:rsidP="00F50B81">
      <w:pPr>
        <w:pStyle w:val="Titre4"/>
      </w:pPr>
      <w:commentRangeStart w:id="234"/>
      <w:commentRangeStart w:id="235"/>
      <w:r w:rsidRPr="004E17AB">
        <w:t>Méthode de travail proposée </w:t>
      </w:r>
      <w:commentRangeEnd w:id="234"/>
      <w:r w:rsidR="00ED3252">
        <w:rPr>
          <w:rStyle w:val="Marquedecommentaire"/>
          <w:rFonts w:eastAsia="Lucida Sans Unicode" w:cs="Times New Roman"/>
          <w:b w:val="0"/>
          <w:bCs w:val="0"/>
          <w:spacing w:val="0"/>
          <w:lang w:val="x-none"/>
        </w:rPr>
        <w:commentReference w:id="234"/>
      </w:r>
      <w:commentRangeEnd w:id="235"/>
      <w:r w:rsidR="00D0191F">
        <w:rPr>
          <w:rStyle w:val="Marquedecommentaire"/>
          <w:rFonts w:eastAsia="Lucida Sans Unicode" w:cs="Times New Roman"/>
          <w:b w:val="0"/>
          <w:bCs w:val="0"/>
          <w:spacing w:val="0"/>
          <w:lang w:val="x-none"/>
        </w:rPr>
        <w:commentReference w:id="235"/>
      </w:r>
    </w:p>
    <w:p w14:paraId="7B04FA47" w14:textId="77777777" w:rsidR="00800A31" w:rsidRPr="00800A31" w:rsidRDefault="00800A31" w:rsidP="00800A31"/>
    <w:p w14:paraId="4CE2598D" w14:textId="77777777" w:rsidR="00800A31" w:rsidRDefault="004E17AB" w:rsidP="004E17AB">
      <w:r w:rsidRPr="004E17AB">
        <w:t>La méthode de travail proposée est de fonctionner avec des ateliers réguliers regroupant les personnes désirant contribuer à la rédaction et compétentes sur les sujets en cours.</w:t>
      </w:r>
    </w:p>
    <w:p w14:paraId="20C1F3E1" w14:textId="77777777" w:rsidR="004E17AB" w:rsidRPr="004E17AB" w:rsidRDefault="004E17AB" w:rsidP="004E17AB">
      <w:r w:rsidRPr="004E17AB">
        <w:t xml:space="preserve">  </w:t>
      </w:r>
    </w:p>
    <w:p w14:paraId="31BA2979" w14:textId="77777777" w:rsidR="004E17AB" w:rsidRPr="004E17AB" w:rsidRDefault="004E17AB" w:rsidP="004E17AB">
      <w:r w:rsidRPr="004E17AB">
        <w:t>Le fonctionnement des ateliers pourra varier selon l’avancement du projet. Globalement ils seront dédiés à l’élaboration du modèle de données et du profil applicatif en cours, à distance, autour d’un outil collaboratif en ligne de type Mural permettant d’interagir sur les modèles et les définitions en cours de constitution.  </w:t>
      </w:r>
    </w:p>
    <w:p w14:paraId="568C698B" w14:textId="77777777" w:rsidR="00800A31" w:rsidRDefault="00800A31" w:rsidP="004E17AB"/>
    <w:p w14:paraId="3961C947" w14:textId="77777777" w:rsidR="00800A31" w:rsidRDefault="004E17AB" w:rsidP="004E17AB">
      <w:r w:rsidRPr="004E17AB">
        <w:t>En entrée de l’atelier, seront préparés les jeux de données, les modèles des standards anciens et en adhérence, les schémas en cours d’élaboration. Un déroulé type d’atelier serait :</w:t>
      </w:r>
    </w:p>
    <w:p w14:paraId="48D3F40D" w14:textId="77777777" w:rsidR="004E17AB" w:rsidRPr="004E17AB" w:rsidRDefault="004E17AB" w:rsidP="004E17AB">
      <w:r w:rsidRPr="004E17AB">
        <w:t> </w:t>
      </w:r>
    </w:p>
    <w:p w14:paraId="5EF1D8F2" w14:textId="77777777" w:rsidR="004E17AB" w:rsidRPr="004E17AB" w:rsidRDefault="004E17AB" w:rsidP="009878D8">
      <w:pPr>
        <w:numPr>
          <w:ilvl w:val="0"/>
          <w:numId w:val="26"/>
        </w:numPr>
      </w:pPr>
      <w:proofErr w:type="spellStart"/>
      <w:r w:rsidRPr="004E17AB">
        <w:t>Debrief</w:t>
      </w:r>
      <w:proofErr w:type="spellEnd"/>
      <w:r w:rsidRPr="004E17AB">
        <w:t xml:space="preserve"> de l’avancée des travaux depuis le dernier atelier </w:t>
      </w:r>
    </w:p>
    <w:p w14:paraId="192AA08A" w14:textId="77777777" w:rsidR="004E17AB" w:rsidRPr="004E17AB" w:rsidRDefault="004E17AB" w:rsidP="009878D8">
      <w:pPr>
        <w:numPr>
          <w:ilvl w:val="0"/>
          <w:numId w:val="26"/>
        </w:numPr>
      </w:pPr>
      <w:r w:rsidRPr="004E17AB">
        <w:t>Travail collaboratif sur les modèles de données commun et les spécificités du profil applicatif selon l’ordre du jour </w:t>
      </w:r>
    </w:p>
    <w:p w14:paraId="1A939487" w14:textId="77777777" w:rsidR="00800A31" w:rsidRDefault="00800A31" w:rsidP="004E17AB"/>
    <w:p w14:paraId="69B3468F" w14:textId="77777777" w:rsidR="00800A31" w:rsidRDefault="004E17AB" w:rsidP="004E17AB">
      <w:r w:rsidRPr="004E17AB">
        <w:t xml:space="preserve">En sortie de l’atelier, l’IGN implémentera les évolutions du modèle et des définitions travaillés. Cette implémentation se fera à l’aide l’outil Enterprise Architect qui permettra notamment de générer les schémas UML et les dictionnaires de données. </w:t>
      </w:r>
    </w:p>
    <w:p w14:paraId="6AA258D8" w14:textId="77777777" w:rsidR="00800A31" w:rsidRDefault="00800A31" w:rsidP="004E17AB">
      <w:bookmarkStart w:id="236" w:name="_GoBack"/>
      <w:bookmarkEnd w:id="236"/>
    </w:p>
    <w:p w14:paraId="3E32B3BA" w14:textId="77777777" w:rsidR="00800A31" w:rsidRDefault="004E17AB" w:rsidP="004E17AB">
      <w:r>
        <w:t>Il est aussi proposé d’écrire directement les st</w:t>
      </w:r>
      <w:r w:rsidRPr="002E5F88">
        <w:rPr>
          <w:rFonts w:eastAsia="Arial"/>
        </w:rPr>
        <w:t xml:space="preserve">andards dans le </w:t>
      </w:r>
      <w:proofErr w:type="spellStart"/>
      <w:r w:rsidRPr="002E5F88">
        <w:rPr>
          <w:rFonts w:eastAsia="Arial"/>
        </w:rPr>
        <w:t>Github</w:t>
      </w:r>
      <w:proofErr w:type="spellEnd"/>
      <w:r w:rsidRPr="002E5F88">
        <w:rPr>
          <w:rFonts w:eastAsia="Arial"/>
        </w:rPr>
        <w:t xml:space="preserve"> à l’aide d’un langage à balisage léger (</w:t>
      </w:r>
      <w:r w:rsidR="00800A31" w:rsidRPr="002E5F88">
        <w:rPr>
          <w:rFonts w:eastAsia="Arial"/>
        </w:rPr>
        <w:t xml:space="preserve">de type </w:t>
      </w:r>
      <w:proofErr w:type="spellStart"/>
      <w:r w:rsidRPr="002E5F88">
        <w:rPr>
          <w:rFonts w:eastAsia="Arial"/>
        </w:rPr>
        <w:t>Markdown</w:t>
      </w:r>
      <w:proofErr w:type="spellEnd"/>
      <w:r w:rsidRPr="002E5F88">
        <w:rPr>
          <w:rFonts w:eastAsia="Arial"/>
        </w:rPr>
        <w:t xml:space="preserve"> ou </w:t>
      </w:r>
      <w:proofErr w:type="spellStart"/>
      <w:r w:rsidRPr="002E5F88">
        <w:rPr>
          <w:rFonts w:eastAsia="Arial"/>
        </w:rPr>
        <w:t>Asciidoc</w:t>
      </w:r>
      <w:proofErr w:type="spellEnd"/>
      <w:r w:rsidRPr="002E5F88">
        <w:rPr>
          <w:rFonts w:eastAsia="Arial"/>
        </w:rPr>
        <w:t xml:space="preserve">), </w:t>
      </w:r>
      <w:r>
        <w:t xml:space="preserve">ce qui permettra à tous les membres du groupe </w:t>
      </w:r>
      <w:r>
        <w:lastRenderedPageBreak/>
        <w:t xml:space="preserve">d’avoir une vision “en temps réel” de l’état d’avancement des documents, de l’historique des modifications et d’y contribuer directement (corrections, propositions d’ajouts de modification) s’ils le souhaitent. </w:t>
      </w:r>
    </w:p>
    <w:p w14:paraId="6FFBD3EC" w14:textId="77777777" w:rsidR="00800A31" w:rsidRDefault="00800A31" w:rsidP="004E17AB"/>
    <w:p w14:paraId="141DB71A" w14:textId="77777777" w:rsidR="004E17AB" w:rsidRPr="004E17AB" w:rsidRDefault="004E17AB" w:rsidP="004E17AB">
      <w:r w:rsidRPr="004E17AB">
        <w:t>Des outils permettent de générer des documents Word à partir de ces formats et d’un modèle de document. Cela permettra de produire des versions intermédiaires des standards lorsque l'avancement sera jugé suffisant et/ou pertinent par le groupe de travail.  </w:t>
      </w:r>
    </w:p>
    <w:p w14:paraId="30DCCCAD" w14:textId="77777777" w:rsidR="00800A31" w:rsidRDefault="00800A31" w:rsidP="004E17AB"/>
    <w:p w14:paraId="32BE2369" w14:textId="77777777" w:rsidR="00800A31" w:rsidRDefault="004E17AB" w:rsidP="004E17AB">
      <w:r w:rsidRPr="004E17AB">
        <w:t xml:space="preserve">Une fois ce travail fait entre chaque atelier, une notification </w:t>
      </w:r>
      <w:r w:rsidR="00800A31">
        <w:t>est</w:t>
      </w:r>
      <w:r w:rsidRPr="004E17AB">
        <w:t xml:space="preserve"> envoyée à la liste de diffu</w:t>
      </w:r>
      <w:r w:rsidR="00800A31">
        <w:t>sion du groupe de travail pour</w:t>
      </w:r>
      <w:r w:rsidRPr="004E17AB">
        <w:t xml:space="preserve"> indiquer les avancées de l’atelier consultables sur le </w:t>
      </w:r>
      <w:proofErr w:type="spellStart"/>
      <w:r w:rsidRPr="004E17AB">
        <w:t>github</w:t>
      </w:r>
      <w:proofErr w:type="spellEnd"/>
      <w:r w:rsidRPr="004E17AB">
        <w:t xml:space="preserve"> et donner rendez-vous pour l’atelier suivant avec son ordre du jour prévisionnel, de façon à ce que les personnes intéressées puissent se mobiliser.</w:t>
      </w:r>
    </w:p>
    <w:p w14:paraId="5DE49AA6" w14:textId="77777777" w:rsidR="004E17AB" w:rsidRPr="004E17AB" w:rsidRDefault="004E17AB" w:rsidP="004E17AB">
      <w:r w:rsidRPr="004E17AB">
        <w:t xml:space="preserve">  </w:t>
      </w:r>
    </w:p>
    <w:p w14:paraId="15697AC1" w14:textId="10D49D03" w:rsidR="004E17AB" w:rsidRPr="004E17AB" w:rsidRDefault="004E17AB" w:rsidP="004E17AB">
      <w:r w:rsidRPr="004E17AB">
        <w:t>A noter que pour la thématique spécifique des enjeux il serait intéressant de pouvoir faire participer des personnes du ministère de l’intérieur (notamment en lien avec Synapse) et donc d’anticiper un peu en amont plus les invitations.</w:t>
      </w:r>
    </w:p>
    <w:p w14:paraId="514CB274" w14:textId="77777777" w:rsidR="004E17AB" w:rsidRPr="004E17AB" w:rsidRDefault="004E17AB" w:rsidP="00F50B81">
      <w:pPr>
        <w:pStyle w:val="Titre4"/>
      </w:pPr>
      <w:r w:rsidRPr="004E17AB">
        <w:t>Planning proposé </w:t>
      </w:r>
    </w:p>
    <w:p w14:paraId="36AF6883" w14:textId="77777777" w:rsidR="00800A31" w:rsidRDefault="00800A31" w:rsidP="004E17AB"/>
    <w:p w14:paraId="71873E15" w14:textId="77777777" w:rsidR="004E17AB" w:rsidRPr="004E17AB" w:rsidRDefault="004E17AB" w:rsidP="004E17AB">
      <w:r w:rsidRPr="004E17AB">
        <w:t>Il est proposé de faire des ateliers d'une durée de deux heures maximum, avec une fréquence bimensuelle fixe (le calendrier est à affiner avec le GT) avec pour objectif de parvenir à une première version des standards et des jeux de données tests sur le premier périmètre restreint pour la fin de l’année.  </w:t>
      </w:r>
    </w:p>
    <w:p w14:paraId="54C529ED" w14:textId="77777777" w:rsidR="00800A31" w:rsidRDefault="00800A31" w:rsidP="004E17AB"/>
    <w:p w14:paraId="62DBE18F" w14:textId="2A4446AE" w:rsidR="004E17AB" w:rsidRPr="004E17AB" w:rsidRDefault="004E17AB" w:rsidP="004E17AB">
      <w:r w:rsidRPr="004E17AB">
        <w:t>Une réunion plénière du groupe de travail est à programmer à la fin de l’année pour faire le point sur la p</w:t>
      </w:r>
      <w:r w:rsidR="005B5C68">
        <w:t>remière version des livrables.</w:t>
      </w:r>
    </w:p>
    <w:p w14:paraId="1C0157D6" w14:textId="77777777" w:rsidR="00800A31" w:rsidRDefault="00800A31" w:rsidP="004E17AB"/>
    <w:p w14:paraId="30E8012D" w14:textId="479847D8" w:rsidR="004E17AB" w:rsidRDefault="004E17AB" w:rsidP="004E17AB">
      <w:r w:rsidRPr="004E17AB">
        <w:t>D’autres jalons pourront être fixés pour les premiers et deuxièmes trimestres 2023 pour étendre progressivement la couverture des standards aux périmètres prévus.</w:t>
      </w:r>
    </w:p>
    <w:p w14:paraId="320C241F" w14:textId="524EF4F1" w:rsidR="00556A8A" w:rsidRPr="004E17AB" w:rsidRDefault="005B5C68" w:rsidP="004E17AB">
      <w:r w:rsidRPr="005B5C68">
        <w:rPr>
          <w:noProof/>
          <w:lang w:val="en-US" w:eastAsia="en-US"/>
        </w:rPr>
        <w:drawing>
          <wp:inline distT="0" distB="0" distL="0" distR="0" wp14:anchorId="3A17AD60" wp14:editId="5D2AFA21">
            <wp:extent cx="5518150" cy="2199985"/>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518150" cy="2199985"/>
                    </a:xfrm>
                    <a:prstGeom prst="rect">
                      <a:avLst/>
                    </a:prstGeom>
                  </pic:spPr>
                </pic:pic>
              </a:graphicData>
            </a:graphic>
          </wp:inline>
        </w:drawing>
      </w:r>
    </w:p>
    <w:p w14:paraId="222CCC41" w14:textId="2009C660" w:rsidR="004E17AB" w:rsidRPr="004E17AB" w:rsidRDefault="004E17AB" w:rsidP="004E17AB"/>
    <w:p w14:paraId="44C6DD62" w14:textId="77777777" w:rsidR="004E17AB" w:rsidRPr="004E17AB" w:rsidRDefault="00B731DA" w:rsidP="00C77EB7">
      <w:pPr>
        <w:pStyle w:val="Titre3"/>
      </w:pPr>
      <w:bookmarkStart w:id="237" w:name="_Toc105148067"/>
      <w:commentRangeStart w:id="238"/>
      <w:r>
        <w:t>Définition d’</w:t>
      </w:r>
      <w:r w:rsidR="004E17AB" w:rsidRPr="004E17AB">
        <w:t>indicateurs de réussite du projet</w:t>
      </w:r>
      <w:bookmarkEnd w:id="237"/>
      <w:r w:rsidR="004E17AB" w:rsidRPr="004E17AB">
        <w:t> </w:t>
      </w:r>
      <w:commentRangeEnd w:id="238"/>
      <w:r w:rsidR="00ED3252">
        <w:rPr>
          <w:rStyle w:val="Marquedecommentaire"/>
          <w:rFonts w:ascii="Arial" w:eastAsia="Lucida Sans Unicode" w:hAnsi="Arial" w:cs="Times New Roman"/>
          <w:b w:val="0"/>
          <w:bCs w:val="0"/>
          <w:i w:val="0"/>
          <w:lang w:val="x-none"/>
        </w:rPr>
        <w:commentReference w:id="238"/>
      </w:r>
    </w:p>
    <w:p w14:paraId="22167863" w14:textId="77777777" w:rsidR="00B23871" w:rsidRDefault="004E17AB" w:rsidP="004E17AB">
      <w:r w:rsidRPr="004E17AB">
        <w:t>Il sera important de pouvoir définir des indicateurs permettant de mesurer la réussite du projet de modernisation des standards risques. Ceux</w:t>
      </w:r>
      <w:r w:rsidR="00B23871">
        <w:t xml:space="preserve">-ci sont à définir en accord avec la DGPR. </w:t>
      </w:r>
    </w:p>
    <w:p w14:paraId="3691E7B2" w14:textId="77777777" w:rsidR="00B23871" w:rsidRDefault="00B23871" w:rsidP="004E17AB"/>
    <w:p w14:paraId="55FE81C5" w14:textId="77777777" w:rsidR="00800A31" w:rsidRDefault="00B23871" w:rsidP="004E17AB">
      <w:r>
        <w:t>La liste qui suit est une proposition de critères devant être affinés et pouvant mesurer la pertinence des nouveaux standards élaborés :</w:t>
      </w:r>
    </w:p>
    <w:p w14:paraId="6E9FE555" w14:textId="77777777" w:rsidR="004E17AB" w:rsidRPr="004E17AB" w:rsidRDefault="004E17AB" w:rsidP="004E17AB">
      <w:r w:rsidRPr="004E17AB">
        <w:t xml:space="preserve">  </w:t>
      </w:r>
    </w:p>
    <w:p w14:paraId="1809F085" w14:textId="77777777" w:rsidR="004E17AB" w:rsidRPr="00B23871" w:rsidRDefault="00B23871" w:rsidP="009878D8">
      <w:pPr>
        <w:numPr>
          <w:ilvl w:val="0"/>
          <w:numId w:val="27"/>
        </w:numPr>
      </w:pPr>
      <w:r w:rsidRPr="00B23871">
        <w:t>Adoption des nouveaux</w:t>
      </w:r>
      <w:r w:rsidR="004E17AB" w:rsidRPr="00B23871">
        <w:t xml:space="preserve"> Standard</w:t>
      </w:r>
      <w:r w:rsidRPr="00B23871">
        <w:t>s par le</w:t>
      </w:r>
      <w:r w:rsidR="004E17AB" w:rsidRPr="00B23871">
        <w:t xml:space="preserve"> CNIG </w:t>
      </w:r>
    </w:p>
    <w:p w14:paraId="05128281" w14:textId="77777777" w:rsidR="00B23871" w:rsidRPr="00B23871" w:rsidRDefault="00B23871" w:rsidP="00B23871">
      <w:pPr>
        <w:numPr>
          <w:ilvl w:val="0"/>
          <w:numId w:val="27"/>
        </w:numPr>
      </w:pPr>
      <w:r>
        <w:t xml:space="preserve">Adoption et appropriation des nouveaux standards par les services producteurs : </w:t>
      </w:r>
    </w:p>
    <w:p w14:paraId="526770CE" w14:textId="77777777" w:rsidR="00B23871" w:rsidRPr="00B23871" w:rsidRDefault="00B23871" w:rsidP="00B23871">
      <w:pPr>
        <w:ind w:left="1080"/>
      </w:pPr>
    </w:p>
    <w:p w14:paraId="2C0AB4F3" w14:textId="77777777" w:rsidR="004E17AB" w:rsidRPr="00B23871" w:rsidRDefault="00B23871" w:rsidP="009878D8">
      <w:pPr>
        <w:numPr>
          <w:ilvl w:val="0"/>
          <w:numId w:val="28"/>
        </w:numPr>
      </w:pPr>
      <w:r>
        <w:t>Nombre de</w:t>
      </w:r>
      <w:r w:rsidR="004E17AB" w:rsidRPr="00B23871">
        <w:t xml:space="preserve"> nouveaux PPR </w:t>
      </w:r>
      <w:r>
        <w:t xml:space="preserve">produits </w:t>
      </w:r>
      <w:r w:rsidR="004E17AB" w:rsidRPr="00B23871">
        <w:t>en conformité avec les nouveaux Standards  </w:t>
      </w:r>
    </w:p>
    <w:p w14:paraId="7A351162" w14:textId="77777777" w:rsidR="00B23871" w:rsidRDefault="00B23871" w:rsidP="00B23871">
      <w:pPr>
        <w:numPr>
          <w:ilvl w:val="0"/>
          <w:numId w:val="28"/>
        </w:numPr>
      </w:pPr>
      <w:r>
        <w:t>Nombre d’</w:t>
      </w:r>
      <w:r w:rsidR="004E17AB" w:rsidRPr="00B23871">
        <w:t xml:space="preserve">anciens PPR </w:t>
      </w:r>
      <w:r>
        <w:t xml:space="preserve">transformés selon </w:t>
      </w:r>
      <w:r w:rsidR="004E17AB" w:rsidRPr="00B23871">
        <w:t>le nouveau formalisme  </w:t>
      </w:r>
    </w:p>
    <w:p w14:paraId="675404E0" w14:textId="190BE94D" w:rsidR="004E17AB" w:rsidRPr="00B23871" w:rsidRDefault="00B23871" w:rsidP="57FAF40F">
      <w:pPr>
        <w:numPr>
          <w:ilvl w:val="0"/>
          <w:numId w:val="28"/>
        </w:numPr>
        <w:rPr>
          <w:rFonts w:eastAsia="Arial"/>
        </w:rPr>
      </w:pPr>
      <w:r>
        <w:t xml:space="preserve">Pour les </w:t>
      </w:r>
      <w:r w:rsidR="00755F70">
        <w:t>TRI </w:t>
      </w:r>
      <w:r w:rsidR="004E17AB" w:rsidRPr="00755F70">
        <w:rPr>
          <w:rFonts w:eastAsia="Arial"/>
        </w:rPr>
        <w:t>: Adoption des nouveaux standards pour le cycle 3 </w:t>
      </w:r>
      <w:r w:rsidR="004A663D" w:rsidRPr="00755F70">
        <w:rPr>
          <w:rFonts w:eastAsia="Arial"/>
        </w:rPr>
        <w:t>à venir de la Directive Inondation</w:t>
      </w:r>
    </w:p>
    <w:p w14:paraId="5DAF61E5" w14:textId="238FC4FE" w:rsidR="004E17AB" w:rsidRPr="00B23871" w:rsidRDefault="004A663D" w:rsidP="57FAF40F">
      <w:pPr>
        <w:numPr>
          <w:ilvl w:val="0"/>
          <w:numId w:val="29"/>
        </w:numPr>
        <w:rPr>
          <w:rFonts w:eastAsia="Arial"/>
        </w:rPr>
      </w:pPr>
      <w:r>
        <w:t xml:space="preserve">Pour les PAC </w:t>
      </w:r>
      <w:r w:rsidR="004E17AB">
        <w:t>: D</w:t>
      </w:r>
      <w:r w:rsidR="004E17AB" w:rsidRPr="00755F70">
        <w:rPr>
          <w:rFonts w:eastAsia="Arial"/>
        </w:rPr>
        <w:t xml:space="preserve">iffusion des </w:t>
      </w:r>
      <w:r w:rsidRPr="00755F70">
        <w:rPr>
          <w:rFonts w:eastAsia="Arial"/>
        </w:rPr>
        <w:t>porter</w:t>
      </w:r>
      <w:r w:rsidR="004E17AB" w:rsidRPr="00755F70">
        <w:rPr>
          <w:rFonts w:eastAsia="Arial"/>
        </w:rPr>
        <w:t xml:space="preserve"> </w:t>
      </w:r>
      <w:r w:rsidRPr="00755F70">
        <w:rPr>
          <w:rFonts w:eastAsia="Arial"/>
        </w:rPr>
        <w:t xml:space="preserve">à connaissance </w:t>
      </w:r>
      <w:r w:rsidR="004E17AB" w:rsidRPr="00755F70">
        <w:rPr>
          <w:rFonts w:eastAsia="Arial"/>
        </w:rPr>
        <w:t>selon le</w:t>
      </w:r>
      <w:r w:rsidRPr="00755F70">
        <w:rPr>
          <w:rFonts w:eastAsia="Arial"/>
        </w:rPr>
        <w:t>s règles définies par le</w:t>
      </w:r>
      <w:r w:rsidR="004E17AB" w:rsidRPr="00755F70">
        <w:rPr>
          <w:rFonts w:eastAsia="Arial"/>
        </w:rPr>
        <w:t xml:space="preserve"> nouveau standard </w:t>
      </w:r>
    </w:p>
    <w:p w14:paraId="7BFC34AB" w14:textId="77777777" w:rsidR="004E17AB" w:rsidRDefault="004E17AB" w:rsidP="004E17AB">
      <w:r w:rsidRPr="004E17AB">
        <w:t> </w:t>
      </w:r>
    </w:p>
    <w:p w14:paraId="11FBE39B" w14:textId="710EEE94" w:rsidR="00C77EB7" w:rsidRPr="00C77EB7" w:rsidRDefault="00C140EB" w:rsidP="00C140EB">
      <w:pPr>
        <w:pStyle w:val="Titre1"/>
        <w:numPr>
          <w:ilvl w:val="0"/>
          <w:numId w:val="0"/>
        </w:numPr>
        <w:jc w:val="both"/>
      </w:pPr>
      <w:bookmarkStart w:id="239" w:name="_Toc105148068"/>
      <w:r>
        <w:lastRenderedPageBreak/>
        <w:t>Annexe</w:t>
      </w:r>
      <w:r w:rsidR="005B5C68">
        <w:t> </w:t>
      </w:r>
      <w:r w:rsidR="00C77EB7" w:rsidRPr="00C77EB7">
        <w:t>: Liste des participants au groupe de travail</w:t>
      </w:r>
      <w:bookmarkEnd w:id="239"/>
      <w:r w:rsidR="00C77EB7" w:rsidRPr="00C77EB7">
        <w:t> </w:t>
      </w:r>
    </w:p>
    <w:p w14:paraId="2CA4ECA7" w14:textId="77777777" w:rsidR="00C77EB7" w:rsidRPr="00C77EB7" w:rsidRDefault="00C77EB7" w:rsidP="00C77EB7">
      <w:pPr>
        <w:widowControl/>
        <w:suppressAutoHyphens w:val="0"/>
        <w:spacing w:before="100" w:beforeAutospacing="1" w:after="100" w:afterAutospacing="1"/>
        <w:jc w:val="left"/>
        <w:rPr>
          <w:rFonts w:ascii="Times New Roman" w:eastAsia="Times New Roman" w:hAnsi="Times New Roman" w:cs="Times New Roman"/>
          <w:kern w:val="0"/>
          <w:sz w:val="24"/>
          <w:lang w:eastAsia="en-US"/>
        </w:rPr>
      </w:pPr>
      <w:r w:rsidRPr="00C77EB7">
        <w:rPr>
          <w:rFonts w:ascii="Calibri" w:eastAsia="Times New Roman" w:hAnsi="Calibri" w:cs="Calibri"/>
          <w:kern w:val="0"/>
          <w:sz w:val="22"/>
          <w:szCs w:val="22"/>
          <w:lang w:eastAsia="en-US"/>
        </w:rPr>
        <w:t> </w:t>
      </w:r>
    </w:p>
    <w:p w14:paraId="2393D414" w14:textId="77777777" w:rsidR="00C77EB7" w:rsidRPr="00755F70" w:rsidRDefault="00C77EB7" w:rsidP="57FAF40F">
      <w:pPr>
        <w:widowControl/>
        <w:suppressAutoHyphens w:val="0"/>
        <w:spacing w:before="100" w:beforeAutospacing="1" w:after="100" w:afterAutospacing="1"/>
        <w:jc w:val="left"/>
        <w:rPr>
          <w:rFonts w:eastAsia="Arial"/>
          <w:kern w:val="0"/>
          <w:sz w:val="24"/>
          <w:lang w:eastAsia="en-US"/>
        </w:rPr>
      </w:pPr>
      <w:r w:rsidRPr="00755F70">
        <w:rPr>
          <w:rFonts w:eastAsia="Arial"/>
          <w:kern w:val="0"/>
          <w:sz w:val="22"/>
          <w:szCs w:val="22"/>
          <w:lang w:eastAsia="en-US"/>
        </w:rPr>
        <w:t>Les personnes mentionnées ci-dessous ont participé à au moins une des réunions de travail du groupe. </w:t>
      </w:r>
    </w:p>
    <w:tbl>
      <w:tblPr>
        <w:tblW w:w="0" w:type="auto"/>
        <w:tblInd w:w="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62"/>
        <w:gridCol w:w="6068"/>
      </w:tblGrid>
      <w:tr w:rsidR="00C77EB7" w:rsidRPr="00C77EB7" w14:paraId="312564DA"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4" w:space="0" w:color="auto"/>
            </w:tcBorders>
            <w:shd w:val="clear" w:color="auto" w:fill="auto"/>
            <w:vAlign w:val="center"/>
            <w:hideMark/>
          </w:tcPr>
          <w:p w14:paraId="69946BD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b/>
                <w:bCs/>
                <w:color w:val="000000"/>
                <w:kern w:val="0"/>
                <w:sz w:val="22"/>
                <w:szCs w:val="22"/>
                <w:lang w:eastAsia="en-US"/>
              </w:rPr>
              <w:t xml:space="preserve">Nom/Prénom </w:t>
            </w:r>
            <w:r w:rsidRPr="00C77EB7">
              <w:rPr>
                <w:rFonts w:eastAsia="Times New Roman"/>
                <w:color w:val="000000"/>
                <w:kern w:val="0"/>
                <w:sz w:val="22"/>
                <w:szCs w:val="22"/>
                <w:lang w:eastAsia="en-US"/>
              </w:rPr>
              <w:t> </w:t>
            </w:r>
          </w:p>
        </w:tc>
        <w:tc>
          <w:tcPr>
            <w:tcW w:w="6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92F70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b/>
                <w:bCs/>
                <w:color w:val="000000"/>
                <w:kern w:val="0"/>
                <w:sz w:val="22"/>
                <w:szCs w:val="22"/>
                <w:lang w:eastAsia="en-US"/>
              </w:rPr>
              <w:t>Organisme - Fonction</w:t>
            </w:r>
            <w:r w:rsidRPr="00C77EB7">
              <w:rPr>
                <w:rFonts w:eastAsia="Times New Roman"/>
                <w:color w:val="000000"/>
                <w:kern w:val="0"/>
                <w:sz w:val="22"/>
                <w:szCs w:val="22"/>
                <w:lang w:eastAsia="en-US"/>
              </w:rPr>
              <w:t> </w:t>
            </w:r>
          </w:p>
        </w:tc>
      </w:tr>
      <w:tr w:rsidR="00C77EB7" w:rsidRPr="00C77EB7" w14:paraId="3D67DE02"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164E9F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Estelle </w:t>
            </w:r>
            <w:proofErr w:type="spellStart"/>
            <w:r w:rsidRPr="00C77EB7">
              <w:rPr>
                <w:rFonts w:eastAsia="Times New Roman"/>
                <w:color w:val="000000"/>
                <w:kern w:val="0"/>
                <w:szCs w:val="20"/>
                <w:lang w:eastAsia="en-US"/>
              </w:rPr>
              <w:t>Alleman</w:t>
            </w:r>
            <w:proofErr w:type="spellEnd"/>
            <w:r w:rsidRPr="00C77EB7">
              <w:rPr>
                <w:rFonts w:eastAsia="Times New Roman"/>
                <w:color w:val="000000"/>
                <w:kern w:val="0"/>
                <w:szCs w:val="20"/>
                <w:lang w:eastAsia="en-US"/>
              </w:rPr>
              <w:t> </w:t>
            </w:r>
          </w:p>
        </w:tc>
        <w:tc>
          <w:tcPr>
            <w:tcW w:w="6068" w:type="dxa"/>
            <w:tcBorders>
              <w:top w:val="single" w:sz="4" w:space="0" w:color="auto"/>
              <w:left w:val="single" w:sz="6" w:space="0" w:color="000000" w:themeColor="text1"/>
              <w:bottom w:val="single" w:sz="6" w:space="0" w:color="000000" w:themeColor="text1"/>
              <w:right w:val="single" w:sz="6" w:space="0" w:color="000000" w:themeColor="text1"/>
            </w:tcBorders>
            <w:shd w:val="clear" w:color="auto" w:fill="auto"/>
            <w:vAlign w:val="center"/>
            <w:hideMark/>
          </w:tcPr>
          <w:p w14:paraId="3032821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MCT/DGALN/DHUP/QV3 – </w:t>
            </w:r>
            <w:r w:rsidR="00EA1354" w:rsidRPr="00C77EB7">
              <w:rPr>
                <w:rFonts w:eastAsia="Times New Roman"/>
                <w:color w:val="000000"/>
                <w:kern w:val="0"/>
                <w:szCs w:val="20"/>
                <w:lang w:eastAsia="en-US"/>
              </w:rPr>
              <w:t xml:space="preserve">Chargée de mission – </w:t>
            </w:r>
            <w:r w:rsidRPr="00C77EB7">
              <w:rPr>
                <w:rFonts w:eastAsia="Times New Roman"/>
                <w:color w:val="000000"/>
                <w:kern w:val="0"/>
                <w:szCs w:val="20"/>
                <w:lang w:eastAsia="en-US"/>
              </w:rPr>
              <w:t>Projet GPU </w:t>
            </w:r>
          </w:p>
        </w:tc>
      </w:tr>
      <w:tr w:rsidR="00C77EB7" w:rsidRPr="00C77EB7" w14:paraId="33A460A0"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179F03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Christophe Astier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3276A9D" w14:textId="77777777" w:rsidR="00C77EB7" w:rsidRPr="00C77EB7" w:rsidRDefault="00EA30C3"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w:t>
            </w:r>
            <w:r w:rsidR="00C77EB7" w:rsidRPr="00C77EB7">
              <w:rPr>
                <w:rFonts w:eastAsia="Times New Roman"/>
                <w:color w:val="000000"/>
                <w:kern w:val="0"/>
                <w:szCs w:val="20"/>
                <w:lang w:eastAsia="en-US"/>
              </w:rPr>
              <w:t>SRNH/SCHAPI  </w:t>
            </w:r>
          </w:p>
        </w:tc>
      </w:tr>
      <w:tr w:rsidR="00C77EB7" w:rsidRPr="00C77EB7" w14:paraId="3898BDAD"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2946D3E"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Guillaume </w:t>
            </w:r>
            <w:proofErr w:type="spellStart"/>
            <w:r w:rsidRPr="00C77EB7">
              <w:rPr>
                <w:rFonts w:eastAsia="Times New Roman"/>
                <w:color w:val="000000"/>
                <w:kern w:val="0"/>
                <w:szCs w:val="20"/>
                <w:lang w:eastAsia="en-US"/>
              </w:rPr>
              <w:t>Béchameil</w:t>
            </w:r>
            <w:proofErr w:type="spellEnd"/>
            <w:r w:rsidRPr="00C77EB7">
              <w:rPr>
                <w:rFonts w:eastAsia="Times New Roman"/>
                <w:color w:val="000000"/>
                <w:kern w:val="0"/>
                <w:szCs w:val="20"/>
                <w:lang w:eastAsia="en-US"/>
              </w:rPr>
              <w:t xml:space="preserv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B53849E" w14:textId="77777777" w:rsidR="00C77EB7" w:rsidRPr="00C77EB7" w:rsidRDefault="00EB5EC6" w:rsidP="00EB5EC6">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DDT du Lot et Garonne  </w:t>
            </w:r>
            <w:r>
              <w:rPr>
                <w:rFonts w:eastAsia="Times New Roman"/>
                <w:color w:val="000000"/>
                <w:kern w:val="0"/>
                <w:szCs w:val="20"/>
                <w:lang w:eastAsia="en-US"/>
              </w:rPr>
              <w:t xml:space="preserve">- </w:t>
            </w:r>
            <w:r w:rsidR="00C77EB7" w:rsidRPr="00C77EB7">
              <w:rPr>
                <w:rFonts w:eastAsia="Times New Roman"/>
                <w:color w:val="000000"/>
                <w:kern w:val="0"/>
                <w:szCs w:val="20"/>
                <w:lang w:eastAsia="en-US"/>
              </w:rPr>
              <w:t>Responsable de l'un</w:t>
            </w:r>
            <w:r>
              <w:rPr>
                <w:rFonts w:eastAsia="Times New Roman"/>
                <w:color w:val="000000"/>
                <w:kern w:val="0"/>
                <w:szCs w:val="20"/>
                <w:lang w:eastAsia="en-US"/>
              </w:rPr>
              <w:t>ité prévention des risques</w:t>
            </w:r>
          </w:p>
        </w:tc>
      </w:tr>
      <w:tr w:rsidR="00C77EB7" w:rsidRPr="00C77EB7" w14:paraId="098C7E3A"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E3C73F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Stani</w:t>
            </w:r>
            <w:r w:rsidR="00EB5EC6">
              <w:rPr>
                <w:rFonts w:eastAsia="Times New Roman"/>
                <w:color w:val="000000"/>
                <w:kern w:val="0"/>
                <w:szCs w:val="20"/>
                <w:lang w:eastAsia="en-US"/>
              </w:rPr>
              <w:t>s</w:t>
            </w:r>
            <w:r w:rsidRPr="00C77EB7">
              <w:rPr>
                <w:rFonts w:eastAsia="Times New Roman"/>
                <w:color w:val="000000"/>
                <w:kern w:val="0"/>
                <w:szCs w:val="20"/>
                <w:lang w:eastAsia="en-US"/>
              </w:rPr>
              <w:t>las Besson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4D9C4FF"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DDT 38 – Adjoint à la cheffe de l'unité SIG et Observatoire </w:t>
            </w:r>
          </w:p>
        </w:tc>
      </w:tr>
      <w:tr w:rsidR="00C77EB7" w:rsidRPr="00C77EB7" w14:paraId="5CC3379E"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51F134C"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Nicolas </w:t>
            </w:r>
            <w:proofErr w:type="spellStart"/>
            <w:r w:rsidRPr="00C77EB7">
              <w:rPr>
                <w:rFonts w:eastAsia="Times New Roman"/>
                <w:color w:val="000000"/>
                <w:kern w:val="0"/>
                <w:szCs w:val="20"/>
                <w:lang w:eastAsia="en-US"/>
              </w:rPr>
              <w:t>Bonnin</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A4DE473" w14:textId="58EDAF73"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Pilotage pr</w:t>
            </w:r>
            <w:r w:rsidR="005B5C68">
              <w:rPr>
                <w:rFonts w:eastAsia="Times New Roman"/>
                <w:color w:val="000000"/>
                <w:kern w:val="0"/>
                <w:szCs w:val="20"/>
                <w:lang w:eastAsia="en-US"/>
              </w:rPr>
              <w:t xml:space="preserve">ojet </w:t>
            </w:r>
            <w:proofErr w:type="spellStart"/>
            <w:r w:rsidR="005B5C68">
              <w:rPr>
                <w:rFonts w:eastAsia="Times New Roman"/>
                <w:color w:val="000000"/>
                <w:kern w:val="0"/>
                <w:szCs w:val="20"/>
                <w:lang w:eastAsia="en-US"/>
              </w:rPr>
              <w:t>Géostandards</w:t>
            </w:r>
            <w:proofErr w:type="spellEnd"/>
            <w:r w:rsidR="005B5C68">
              <w:rPr>
                <w:rFonts w:eastAsia="Times New Roman"/>
                <w:color w:val="000000"/>
                <w:kern w:val="0"/>
                <w:szCs w:val="20"/>
                <w:lang w:eastAsia="en-US"/>
              </w:rPr>
              <w:t xml:space="preserve"> et G</w:t>
            </w:r>
            <w:r w:rsidR="00C77EB7" w:rsidRPr="00C77EB7">
              <w:rPr>
                <w:rFonts w:eastAsia="Times New Roman"/>
                <w:color w:val="000000"/>
                <w:kern w:val="0"/>
                <w:szCs w:val="20"/>
                <w:lang w:eastAsia="en-US"/>
              </w:rPr>
              <w:t>éorisques </w:t>
            </w:r>
          </w:p>
        </w:tc>
      </w:tr>
      <w:tr w:rsidR="00C77EB7" w:rsidRPr="00C77EB7" w14:paraId="7A25872F"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15F6B8D"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Marie-Cécile Bosert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4EB042"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IGN -</w:t>
            </w:r>
            <w:r w:rsidR="00C77EB7" w:rsidRPr="00C77EB7">
              <w:rPr>
                <w:rFonts w:eastAsia="Times New Roman"/>
                <w:color w:val="000000"/>
                <w:kern w:val="0"/>
                <w:szCs w:val="20"/>
                <w:lang w:eastAsia="en-US"/>
              </w:rPr>
              <w:t xml:space="preserve"> Cheffe de projet AMO DGPR </w:t>
            </w:r>
          </w:p>
        </w:tc>
      </w:tr>
      <w:tr w:rsidR="00C77EB7" w:rsidRPr="00C77EB7" w14:paraId="71E34658"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1E35C0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Nicolas </w:t>
            </w:r>
            <w:proofErr w:type="spellStart"/>
            <w:r w:rsidRPr="00C77EB7">
              <w:rPr>
                <w:rFonts w:eastAsia="Times New Roman"/>
                <w:color w:val="000000"/>
                <w:kern w:val="0"/>
                <w:szCs w:val="20"/>
                <w:lang w:eastAsia="en-US"/>
              </w:rPr>
              <w:t>Boudesseul</w:t>
            </w:r>
            <w:proofErr w:type="spellEnd"/>
            <w:r w:rsidRPr="00C77EB7">
              <w:rPr>
                <w:rFonts w:eastAsia="Times New Roman"/>
                <w:color w:val="000000"/>
                <w:kern w:val="0"/>
                <w:szCs w:val="20"/>
                <w:lang w:eastAsia="en-US"/>
              </w:rPr>
              <w:t xml:space="preserv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96D7CDF"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DREAL Pays de la Loire -</w:t>
            </w:r>
            <w:r w:rsidR="00C77EB7" w:rsidRPr="00C77EB7">
              <w:rPr>
                <w:rFonts w:eastAsia="Times New Roman"/>
                <w:color w:val="000000"/>
                <w:kern w:val="0"/>
                <w:szCs w:val="20"/>
                <w:lang w:eastAsia="en-US"/>
              </w:rPr>
              <w:t xml:space="preserve"> Chargé mission risques naturels  </w:t>
            </w:r>
          </w:p>
        </w:tc>
      </w:tr>
      <w:tr w:rsidR="00C77EB7" w:rsidRPr="00C77EB7" w14:paraId="574A8522"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5EA53FC"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proofErr w:type="spellStart"/>
            <w:r w:rsidRPr="00C77EB7">
              <w:rPr>
                <w:rFonts w:eastAsia="Times New Roman"/>
                <w:color w:val="000000"/>
                <w:kern w:val="0"/>
                <w:szCs w:val="20"/>
                <w:lang w:eastAsia="en-US"/>
              </w:rPr>
              <w:t>Aurelien</w:t>
            </w:r>
            <w:proofErr w:type="spellEnd"/>
            <w:r w:rsidRPr="00C77EB7">
              <w:rPr>
                <w:rFonts w:eastAsia="Times New Roman"/>
                <w:color w:val="000000"/>
                <w:kern w:val="0"/>
                <w:szCs w:val="20"/>
                <w:lang w:eastAsia="en-US"/>
              </w:rPr>
              <w:t xml:space="preserve"> </w:t>
            </w:r>
            <w:proofErr w:type="spellStart"/>
            <w:r w:rsidRPr="00C77EB7">
              <w:rPr>
                <w:rFonts w:eastAsia="Times New Roman"/>
                <w:color w:val="000000"/>
                <w:kern w:val="0"/>
                <w:szCs w:val="20"/>
                <w:lang w:eastAsia="en-US"/>
              </w:rPr>
              <w:t>Bouet</w:t>
            </w:r>
            <w:proofErr w:type="spellEnd"/>
            <w:r w:rsidRPr="00C77EB7">
              <w:rPr>
                <w:rFonts w:eastAsia="Times New Roman"/>
                <w:color w:val="000000"/>
                <w:kern w:val="0"/>
                <w:szCs w:val="20"/>
                <w:lang w:eastAsia="en-US"/>
              </w:rPr>
              <w:t xml:space="preserv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193CDCA"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Chargé de mission service risques naturels et hydrauliques  </w:t>
            </w:r>
          </w:p>
        </w:tc>
      </w:tr>
      <w:tr w:rsidR="00C77EB7" w:rsidRPr="00C77EB7" w14:paraId="199391E8"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B5A0C9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Jacques </w:t>
            </w:r>
            <w:proofErr w:type="spellStart"/>
            <w:r w:rsidRPr="00C77EB7">
              <w:rPr>
                <w:rFonts w:eastAsia="Times New Roman"/>
                <w:color w:val="000000"/>
                <w:kern w:val="0"/>
                <w:szCs w:val="20"/>
                <w:lang w:eastAsia="en-US"/>
              </w:rPr>
              <w:t>Bouffier</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24F439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 - SRNH/BRIL (Bureau des Risques Inondation et Littoraux) </w:t>
            </w:r>
          </w:p>
        </w:tc>
      </w:tr>
      <w:tr w:rsidR="00C77EB7" w:rsidRPr="00C77EB7" w14:paraId="7A37AD04"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A5FA6AF"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Thomas Candela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B81EEDE"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Bure</w:t>
            </w:r>
            <w:r w:rsidR="00EB5EC6">
              <w:rPr>
                <w:rFonts w:eastAsia="Times New Roman"/>
                <w:color w:val="000000"/>
                <w:kern w:val="0"/>
                <w:szCs w:val="20"/>
                <w:lang w:eastAsia="en-US"/>
              </w:rPr>
              <w:t xml:space="preserve">au d’études </w:t>
            </w:r>
            <w:proofErr w:type="spellStart"/>
            <w:r w:rsidR="00EB5EC6">
              <w:rPr>
                <w:rFonts w:eastAsia="Times New Roman"/>
                <w:color w:val="000000"/>
                <w:kern w:val="0"/>
                <w:szCs w:val="20"/>
                <w:lang w:eastAsia="en-US"/>
              </w:rPr>
              <w:t>Riscrises</w:t>
            </w:r>
            <w:proofErr w:type="spellEnd"/>
            <w:r w:rsidR="00EB5EC6">
              <w:rPr>
                <w:rFonts w:eastAsia="Times New Roman"/>
                <w:color w:val="000000"/>
                <w:kern w:val="0"/>
                <w:szCs w:val="20"/>
                <w:lang w:eastAsia="en-US"/>
              </w:rPr>
              <w:t xml:space="preserve"> Métier -</w:t>
            </w:r>
            <w:r w:rsidRPr="00C77EB7">
              <w:rPr>
                <w:rFonts w:eastAsia="Times New Roman"/>
                <w:color w:val="000000"/>
                <w:kern w:val="0"/>
                <w:szCs w:val="20"/>
                <w:lang w:eastAsia="en-US"/>
              </w:rPr>
              <w:t xml:space="preserve"> Pole recherche et développement </w:t>
            </w:r>
          </w:p>
        </w:tc>
      </w:tr>
      <w:tr w:rsidR="00C77EB7" w:rsidRPr="00C77EB7" w14:paraId="75826848"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9B310D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Simon </w:t>
            </w:r>
            <w:proofErr w:type="spellStart"/>
            <w:r w:rsidRPr="00C77EB7">
              <w:rPr>
                <w:rFonts w:eastAsia="Times New Roman"/>
                <w:color w:val="000000"/>
                <w:kern w:val="0"/>
                <w:szCs w:val="20"/>
                <w:lang w:eastAsia="en-US"/>
              </w:rPr>
              <w:t>Carrage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02BA81F"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Institut Paris Région IDF -</w:t>
            </w:r>
            <w:r w:rsidR="00C77EB7" w:rsidRPr="00C77EB7">
              <w:rPr>
                <w:rFonts w:eastAsia="Times New Roman"/>
                <w:color w:val="000000"/>
                <w:kern w:val="0"/>
                <w:szCs w:val="20"/>
                <w:lang w:eastAsia="en-US"/>
              </w:rPr>
              <w:t xml:space="preserve"> Géomaticien   </w:t>
            </w:r>
          </w:p>
        </w:tc>
      </w:tr>
      <w:tr w:rsidR="00C77EB7" w:rsidRPr="00C77EB7" w14:paraId="00CDCE2C"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62988E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Guillaume Chrétien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2492357"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DDTM76 (Seine Maritime) -</w:t>
            </w:r>
            <w:r w:rsidR="00C77EB7" w:rsidRPr="00C77EB7">
              <w:rPr>
                <w:rFonts w:eastAsia="Times New Roman"/>
                <w:color w:val="000000"/>
                <w:kern w:val="0"/>
                <w:szCs w:val="20"/>
                <w:lang w:eastAsia="en-US"/>
              </w:rPr>
              <w:t xml:space="preserve"> PPRT et Risques naturels SIG </w:t>
            </w:r>
          </w:p>
        </w:tc>
      </w:tr>
      <w:tr w:rsidR="00C77EB7" w:rsidRPr="00C77EB7" w14:paraId="6CA884E3"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25AB67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Gilles Cébélieu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17981D9"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IGN -</w:t>
            </w:r>
            <w:r w:rsidR="00C77EB7" w:rsidRPr="00C77EB7">
              <w:rPr>
                <w:rFonts w:eastAsia="Times New Roman"/>
                <w:color w:val="000000"/>
                <w:kern w:val="0"/>
                <w:szCs w:val="20"/>
                <w:lang w:eastAsia="en-US"/>
              </w:rPr>
              <w:t xml:space="preserve"> Chef de projet en normalisation  </w:t>
            </w:r>
          </w:p>
        </w:tc>
      </w:tr>
      <w:tr w:rsidR="00C77EB7" w:rsidRPr="00C77EB7" w14:paraId="13A93244"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659EF4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Benoit David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00D2EF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CGDD (Administrateur </w:t>
            </w:r>
            <w:proofErr w:type="spellStart"/>
            <w:r w:rsidRPr="00C77EB7">
              <w:rPr>
                <w:rFonts w:eastAsia="Times New Roman"/>
                <w:color w:val="000000"/>
                <w:kern w:val="0"/>
                <w:szCs w:val="20"/>
                <w:lang w:eastAsia="en-US"/>
              </w:rPr>
              <w:t>ministeriel</w:t>
            </w:r>
            <w:proofErr w:type="spellEnd"/>
            <w:r w:rsidRPr="00C77EB7">
              <w:rPr>
                <w:rFonts w:eastAsia="Times New Roman"/>
                <w:color w:val="000000"/>
                <w:kern w:val="0"/>
                <w:szCs w:val="20"/>
                <w:lang w:eastAsia="en-US"/>
              </w:rPr>
              <w:t xml:space="preserve"> des données) – Accès à la donnée, catalogage et </w:t>
            </w:r>
            <w:proofErr w:type="spellStart"/>
            <w:r w:rsidRPr="00C77EB7">
              <w:rPr>
                <w:rFonts w:eastAsia="Times New Roman"/>
                <w:color w:val="000000"/>
                <w:kern w:val="0"/>
                <w:szCs w:val="20"/>
                <w:lang w:eastAsia="en-US"/>
              </w:rPr>
              <w:t>interoperabilité</w:t>
            </w:r>
            <w:proofErr w:type="spellEnd"/>
            <w:r w:rsidRPr="00C77EB7">
              <w:rPr>
                <w:rFonts w:eastAsia="Times New Roman"/>
                <w:color w:val="000000"/>
                <w:kern w:val="0"/>
                <w:szCs w:val="20"/>
                <w:lang w:eastAsia="en-US"/>
              </w:rPr>
              <w:t> </w:t>
            </w:r>
          </w:p>
        </w:tc>
      </w:tr>
      <w:tr w:rsidR="00C77EB7" w:rsidRPr="00C77EB7" w14:paraId="305CE57E"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337E8C"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Helene </w:t>
            </w:r>
            <w:proofErr w:type="spellStart"/>
            <w:r w:rsidRPr="00C77EB7">
              <w:rPr>
                <w:rFonts w:eastAsia="Times New Roman"/>
                <w:color w:val="000000"/>
                <w:kern w:val="0"/>
                <w:szCs w:val="20"/>
                <w:lang w:eastAsia="en-US"/>
              </w:rPr>
              <w:t>Decourcelle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CC8E90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DR</w:t>
            </w:r>
            <w:r w:rsidR="00EB5EC6">
              <w:rPr>
                <w:rFonts w:eastAsia="Times New Roman"/>
                <w:color w:val="000000"/>
                <w:kern w:val="0"/>
                <w:szCs w:val="20"/>
                <w:lang w:eastAsia="en-US"/>
              </w:rPr>
              <w:t>EAL ARA (Auvergne-Rhône-Alpes) -</w:t>
            </w:r>
            <w:r w:rsidRPr="00C77EB7">
              <w:rPr>
                <w:rFonts w:eastAsia="Times New Roman"/>
                <w:color w:val="000000"/>
                <w:kern w:val="0"/>
                <w:szCs w:val="20"/>
                <w:lang w:eastAsia="en-US"/>
              </w:rPr>
              <w:t xml:space="preserve"> Chargée de mission au Pôle Plan Rhône </w:t>
            </w:r>
          </w:p>
        </w:tc>
      </w:tr>
      <w:tr w:rsidR="00C77EB7" w:rsidRPr="00C77EB7" w14:paraId="526E4E0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1E318E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Magali Di </w:t>
            </w:r>
            <w:proofErr w:type="spellStart"/>
            <w:r w:rsidRPr="00C77EB7">
              <w:rPr>
                <w:rFonts w:eastAsia="Times New Roman"/>
                <w:color w:val="000000"/>
                <w:kern w:val="0"/>
                <w:szCs w:val="20"/>
                <w:lang w:eastAsia="en-US"/>
              </w:rPr>
              <w:t>Salvo</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6EFD8F5"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DREAL ARA -</w:t>
            </w:r>
            <w:r w:rsidR="00C77EB7" w:rsidRPr="00C77EB7">
              <w:rPr>
                <w:rFonts w:eastAsia="Times New Roman"/>
                <w:color w:val="000000"/>
                <w:kern w:val="0"/>
                <w:szCs w:val="20"/>
                <w:lang w:eastAsia="en-US"/>
              </w:rPr>
              <w:t xml:space="preserve"> Responsable du pôle système infos géographique  </w:t>
            </w:r>
          </w:p>
        </w:tc>
      </w:tr>
      <w:tr w:rsidR="00C77EB7" w:rsidRPr="00C77EB7" w14:paraId="5AA97DF0"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95229B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Marion Dumont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8F2FB0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IGN – Consultante </w:t>
            </w:r>
          </w:p>
        </w:tc>
      </w:tr>
      <w:tr w:rsidR="00C77EB7" w:rsidRPr="00C77EB7" w14:paraId="5E60BDE0"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748FC7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Yohann Evain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B55AB63"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CEREMA Clermont Ferrand -</w:t>
            </w:r>
            <w:r w:rsidR="00C77EB7" w:rsidRPr="00C77EB7">
              <w:rPr>
                <w:rFonts w:eastAsia="Times New Roman"/>
                <w:color w:val="000000"/>
                <w:kern w:val="0"/>
                <w:szCs w:val="20"/>
                <w:lang w:eastAsia="en-US"/>
              </w:rPr>
              <w:t xml:space="preserve"> Chargé d'étude risque d’inondations  </w:t>
            </w:r>
          </w:p>
        </w:tc>
      </w:tr>
      <w:tr w:rsidR="00C77EB7" w:rsidRPr="00C77EB7" w14:paraId="3459D80D"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83CE985"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lastRenderedPageBreak/>
              <w:t xml:space="preserve">Arnauld </w:t>
            </w:r>
            <w:proofErr w:type="spellStart"/>
            <w:r w:rsidRPr="00C77EB7">
              <w:rPr>
                <w:rFonts w:eastAsia="Times New Roman"/>
                <w:color w:val="000000"/>
                <w:kern w:val="0"/>
                <w:szCs w:val="20"/>
                <w:lang w:eastAsia="en-US"/>
              </w:rPr>
              <w:t>Gallais</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DEC82CD"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CEREMA Ouest -</w:t>
            </w:r>
            <w:r w:rsidR="00C77EB7" w:rsidRPr="00C77EB7">
              <w:rPr>
                <w:rFonts w:eastAsia="Times New Roman"/>
                <w:color w:val="000000"/>
                <w:kern w:val="0"/>
                <w:szCs w:val="20"/>
                <w:lang w:eastAsia="en-US"/>
              </w:rPr>
              <w:t xml:space="preserve"> Expert de la standardisation et qualification des données géographiques et animateur de GT CNIG </w:t>
            </w:r>
          </w:p>
        </w:tc>
      </w:tr>
      <w:tr w:rsidR="00C77EB7" w:rsidRPr="00C77EB7" w14:paraId="2E557689"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C3C9A57"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Isabelle Giraud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729A2B9"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DDTM 34 -</w:t>
            </w:r>
            <w:r w:rsidR="00C77EB7" w:rsidRPr="00C77EB7">
              <w:rPr>
                <w:rFonts w:eastAsia="Times New Roman"/>
                <w:color w:val="000000"/>
                <w:kern w:val="0"/>
                <w:szCs w:val="20"/>
                <w:lang w:eastAsia="en-US"/>
              </w:rPr>
              <w:t xml:space="preserve"> Service Eau Risques et Nature  </w:t>
            </w:r>
          </w:p>
        </w:tc>
      </w:tr>
      <w:tr w:rsidR="00C77EB7" w:rsidRPr="00C77EB7" w14:paraId="146E3332"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D3AA37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Mathieu </w:t>
            </w:r>
            <w:proofErr w:type="spellStart"/>
            <w:r w:rsidRPr="00C77EB7">
              <w:rPr>
                <w:rFonts w:eastAsia="Times New Roman"/>
                <w:color w:val="000000"/>
                <w:kern w:val="0"/>
                <w:szCs w:val="20"/>
                <w:lang w:eastAsia="en-US"/>
              </w:rPr>
              <w:t>Guiot</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2F82957"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DGPR/SRNH/DAPP/BIP – Adjoint au chef de bureau </w:t>
            </w:r>
          </w:p>
        </w:tc>
      </w:tr>
      <w:tr w:rsidR="00C77EB7" w:rsidRPr="00C77EB7" w14:paraId="6C1F5E05"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8168243"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Véronique </w:t>
            </w:r>
            <w:proofErr w:type="spellStart"/>
            <w:r w:rsidRPr="00C77EB7">
              <w:rPr>
                <w:rFonts w:eastAsia="Times New Roman"/>
                <w:color w:val="000000"/>
                <w:kern w:val="0"/>
                <w:szCs w:val="20"/>
                <w:lang w:eastAsia="en-US"/>
              </w:rPr>
              <w:t>Janès</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1D332D0"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DDT38 – Chargée d’études risques </w:t>
            </w:r>
          </w:p>
        </w:tc>
      </w:tr>
      <w:tr w:rsidR="00C77EB7" w:rsidRPr="00C77EB7" w14:paraId="5E094332"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BA4E5F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Laurent </w:t>
            </w:r>
            <w:proofErr w:type="spellStart"/>
            <w:r w:rsidRPr="00C77EB7">
              <w:rPr>
                <w:rFonts w:eastAsia="Times New Roman"/>
                <w:color w:val="000000"/>
                <w:kern w:val="0"/>
                <w:szCs w:val="20"/>
                <w:lang w:eastAsia="en-US"/>
              </w:rPr>
              <w:t>Jégou</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18972EA" w14:textId="05BA9D70" w:rsidR="00C77EB7" w:rsidRPr="00EB5EC6" w:rsidRDefault="002E5F88" w:rsidP="00C77EB7">
            <w:pPr>
              <w:widowControl/>
              <w:suppressAutoHyphens w:val="0"/>
              <w:spacing w:before="100" w:beforeAutospacing="1" w:after="100" w:afterAutospacing="1"/>
              <w:rPr>
                <w:rFonts w:ascii="Times New Roman" w:eastAsia="Times New Roman" w:hAnsi="Times New Roman" w:cs="Times New Roman"/>
                <w:kern w:val="0"/>
                <w:sz w:val="24"/>
                <w:highlight w:val="yellow"/>
                <w:lang w:eastAsia="en-US"/>
              </w:rPr>
            </w:pPr>
            <w:r w:rsidRPr="002E5F88">
              <w:rPr>
                <w:rFonts w:eastAsia="Times New Roman"/>
                <w:color w:val="000000"/>
                <w:kern w:val="0"/>
                <w:szCs w:val="20"/>
                <w:lang w:eastAsia="en-US"/>
              </w:rPr>
              <w:t>Université Toulouse Jean-Jaurès</w:t>
            </w:r>
            <w:r w:rsidR="00B731DA" w:rsidRPr="002E5F88">
              <w:rPr>
                <w:rFonts w:eastAsia="Times New Roman"/>
                <w:color w:val="000000"/>
                <w:kern w:val="0"/>
                <w:szCs w:val="20"/>
                <w:lang w:eastAsia="en-US"/>
              </w:rPr>
              <w:t xml:space="preserve"> - </w:t>
            </w:r>
            <w:r w:rsidR="00C77EB7" w:rsidRPr="00B731DA">
              <w:rPr>
                <w:rFonts w:eastAsia="Times New Roman"/>
                <w:color w:val="000000"/>
                <w:kern w:val="0"/>
                <w:szCs w:val="20"/>
                <w:lang w:eastAsia="en-US"/>
              </w:rPr>
              <w:t>Expert en sémiologie graphique </w:t>
            </w:r>
          </w:p>
        </w:tc>
      </w:tr>
      <w:tr w:rsidR="00C77EB7" w:rsidRPr="00C77EB7" w14:paraId="78C9B30B"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8CF4C17"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Eric Leclerc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73F42D7"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DDT95 -</w:t>
            </w:r>
            <w:r w:rsidR="00C77EB7" w:rsidRPr="00C77EB7">
              <w:rPr>
                <w:rFonts w:eastAsia="Times New Roman"/>
                <w:color w:val="000000"/>
                <w:kern w:val="0"/>
                <w:szCs w:val="20"/>
                <w:lang w:eastAsia="en-US"/>
              </w:rPr>
              <w:t xml:space="preserve"> Responsable du pôle géomatique  </w:t>
            </w:r>
          </w:p>
        </w:tc>
      </w:tr>
      <w:tr w:rsidR="00C77EB7" w:rsidRPr="00C77EB7" w14:paraId="10DB2C51"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F5843C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Vincent Lanher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D2964AF"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BGRM -</w:t>
            </w:r>
            <w:r w:rsidR="00C77EB7" w:rsidRPr="00C77EB7">
              <w:rPr>
                <w:rFonts w:eastAsia="Times New Roman"/>
                <w:color w:val="000000"/>
                <w:kern w:val="0"/>
                <w:szCs w:val="20"/>
                <w:lang w:eastAsia="en-US"/>
              </w:rPr>
              <w:t xml:space="preserve"> Data manager </w:t>
            </w:r>
          </w:p>
        </w:tc>
      </w:tr>
      <w:tr w:rsidR="00C77EB7" w:rsidRPr="00C77EB7" w14:paraId="586200F3"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6F7B1C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Pascal </w:t>
            </w:r>
            <w:proofErr w:type="spellStart"/>
            <w:r w:rsidRPr="00C77EB7">
              <w:rPr>
                <w:rFonts w:eastAsia="Times New Roman"/>
                <w:color w:val="000000"/>
                <w:kern w:val="0"/>
                <w:szCs w:val="20"/>
                <w:lang w:eastAsia="en-US"/>
              </w:rPr>
              <w:t>Lagrabe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FFA46E5"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Responsable numérique </w:t>
            </w:r>
          </w:p>
        </w:tc>
      </w:tr>
      <w:tr w:rsidR="00C77EB7" w:rsidRPr="00C77EB7" w14:paraId="787E6F1F"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2B36711"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Leslie Lemaire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5AEB80C"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MTE/SNUM -</w:t>
            </w:r>
            <w:r w:rsidR="00C77EB7" w:rsidRPr="00C77EB7">
              <w:rPr>
                <w:rFonts w:eastAsia="Times New Roman"/>
                <w:color w:val="000000"/>
                <w:kern w:val="0"/>
                <w:szCs w:val="20"/>
                <w:lang w:eastAsia="en-US"/>
              </w:rPr>
              <w:t xml:space="preserve"> Chargée de mission du pôle numérique  </w:t>
            </w:r>
          </w:p>
        </w:tc>
      </w:tr>
      <w:tr w:rsidR="00C77EB7" w:rsidRPr="00C77EB7" w14:paraId="27390177"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6FB476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Alison Lenain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37E82D7"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IGN -</w:t>
            </w:r>
            <w:r w:rsidR="00C77EB7" w:rsidRPr="00C77EB7">
              <w:rPr>
                <w:rFonts w:eastAsia="Times New Roman"/>
                <w:color w:val="000000"/>
                <w:kern w:val="0"/>
                <w:szCs w:val="20"/>
                <w:lang w:eastAsia="en-US"/>
              </w:rPr>
              <w:t xml:space="preserve"> Consultante en normalisation  </w:t>
            </w:r>
          </w:p>
        </w:tc>
      </w:tr>
      <w:tr w:rsidR="00C77EB7" w:rsidRPr="00C77EB7" w14:paraId="32F6AEC2"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33109F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Stéphane Loigerot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B87F4C"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BGRM -</w:t>
            </w:r>
            <w:r w:rsidR="00C77EB7" w:rsidRPr="00C77EB7">
              <w:rPr>
                <w:rFonts w:eastAsia="Times New Roman"/>
                <w:color w:val="000000"/>
                <w:kern w:val="0"/>
                <w:szCs w:val="20"/>
                <w:lang w:eastAsia="en-US"/>
              </w:rPr>
              <w:t xml:space="preserve"> Chef de projet </w:t>
            </w:r>
            <w:proofErr w:type="spellStart"/>
            <w:r w:rsidR="00C77EB7" w:rsidRPr="00C77EB7">
              <w:rPr>
                <w:rFonts w:eastAsia="Times New Roman"/>
                <w:color w:val="000000"/>
                <w:kern w:val="0"/>
                <w:szCs w:val="20"/>
                <w:lang w:eastAsia="en-US"/>
              </w:rPr>
              <w:t>géorisques</w:t>
            </w:r>
            <w:proofErr w:type="spellEnd"/>
            <w:r w:rsidR="00C77EB7" w:rsidRPr="00C77EB7">
              <w:rPr>
                <w:rFonts w:eastAsia="Times New Roman"/>
                <w:color w:val="000000"/>
                <w:kern w:val="0"/>
                <w:szCs w:val="20"/>
                <w:lang w:eastAsia="en-US"/>
              </w:rPr>
              <w:t> </w:t>
            </w:r>
          </w:p>
        </w:tc>
      </w:tr>
      <w:tr w:rsidR="00C77EB7" w:rsidRPr="00C77EB7" w14:paraId="3641A29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A3C6F8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Delphine LOISON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F2662A5"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DDT38 (Isère) -</w:t>
            </w:r>
            <w:r w:rsidR="00C77EB7" w:rsidRPr="00C77EB7">
              <w:rPr>
                <w:rFonts w:eastAsia="Times New Roman"/>
                <w:color w:val="000000"/>
                <w:kern w:val="0"/>
                <w:szCs w:val="20"/>
                <w:lang w:eastAsia="en-US"/>
              </w:rPr>
              <w:t xml:space="preserve"> Cheffe de l’unité SIG centrale et observatoire (représente Stanislas Besson) </w:t>
            </w:r>
          </w:p>
        </w:tc>
      </w:tr>
      <w:tr w:rsidR="00C77EB7" w:rsidRPr="00C77EB7" w14:paraId="2D0EA7AD"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F4A8D7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proofErr w:type="spellStart"/>
            <w:r w:rsidRPr="00C77EB7">
              <w:rPr>
                <w:rFonts w:eastAsia="Times New Roman"/>
                <w:color w:val="000000"/>
                <w:kern w:val="0"/>
                <w:szCs w:val="20"/>
                <w:lang w:eastAsia="en-US"/>
              </w:rPr>
              <w:t>Leïa</w:t>
            </w:r>
            <w:proofErr w:type="spellEnd"/>
            <w:r w:rsidRPr="00C77EB7">
              <w:rPr>
                <w:rFonts w:eastAsia="Times New Roman"/>
                <w:color w:val="000000"/>
                <w:kern w:val="0"/>
                <w:szCs w:val="20"/>
                <w:lang w:eastAsia="en-US"/>
              </w:rPr>
              <w:t xml:space="preserve"> Manent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FE779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Etudiante en Master 1 SIGMA </w:t>
            </w:r>
          </w:p>
        </w:tc>
      </w:tr>
      <w:tr w:rsidR="00C77EB7" w:rsidRPr="00C77EB7" w14:paraId="7E686A9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FD05B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proofErr w:type="spellStart"/>
            <w:r w:rsidRPr="00C77EB7">
              <w:rPr>
                <w:rFonts w:eastAsia="Times New Roman"/>
                <w:color w:val="000000"/>
                <w:kern w:val="0"/>
                <w:szCs w:val="20"/>
                <w:lang w:eastAsia="en-US"/>
              </w:rPr>
              <w:t>Ségolene</w:t>
            </w:r>
            <w:proofErr w:type="spellEnd"/>
            <w:r w:rsidRPr="00C77EB7">
              <w:rPr>
                <w:rFonts w:eastAsia="Times New Roman"/>
                <w:color w:val="000000"/>
                <w:kern w:val="0"/>
                <w:szCs w:val="20"/>
                <w:lang w:eastAsia="en-US"/>
              </w:rPr>
              <w:t xml:space="preserve"> </w:t>
            </w:r>
            <w:proofErr w:type="spellStart"/>
            <w:r w:rsidRPr="00C77EB7">
              <w:rPr>
                <w:rFonts w:eastAsia="Times New Roman"/>
                <w:color w:val="000000"/>
                <w:kern w:val="0"/>
                <w:szCs w:val="20"/>
                <w:lang w:eastAsia="en-US"/>
              </w:rPr>
              <w:t>Naville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D71857D"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 38 -</w:t>
            </w:r>
            <w:r w:rsidR="00C77EB7" w:rsidRPr="00C77EB7">
              <w:rPr>
                <w:rFonts w:eastAsia="Times New Roman"/>
                <w:color w:val="000000"/>
                <w:kern w:val="0"/>
                <w:szCs w:val="20"/>
                <w:lang w:eastAsia="en-US"/>
              </w:rPr>
              <w:t xml:space="preserve"> Adjointe au  Chef du service risque et sécurité </w:t>
            </w:r>
          </w:p>
        </w:tc>
      </w:tr>
      <w:tr w:rsidR="00C77EB7" w:rsidRPr="00EB5EC6" w14:paraId="43F547D3"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AF4194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Hervé Parmentier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1542B02"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 xml:space="preserve">ENS Lyon - </w:t>
            </w:r>
            <w:r w:rsidR="00C77EB7" w:rsidRPr="00C77EB7">
              <w:rPr>
                <w:rFonts w:eastAsia="Times New Roman"/>
                <w:color w:val="000000"/>
                <w:kern w:val="0"/>
                <w:szCs w:val="20"/>
                <w:lang w:eastAsia="en-US"/>
              </w:rPr>
              <w:t>Laboratoire de recherche (</w:t>
            </w:r>
            <w:proofErr w:type="gramStart"/>
            <w:r w:rsidR="00C77EB7" w:rsidRPr="00C77EB7">
              <w:rPr>
                <w:rFonts w:eastAsia="Times New Roman"/>
                <w:color w:val="000000"/>
                <w:kern w:val="0"/>
                <w:szCs w:val="20"/>
                <w:lang w:eastAsia="en-US"/>
              </w:rPr>
              <w:t>hydrologie )</w:t>
            </w:r>
            <w:proofErr w:type="gramEnd"/>
            <w:r w:rsidR="00C77EB7" w:rsidRPr="00C77EB7">
              <w:rPr>
                <w:rFonts w:eastAsia="Times New Roman"/>
                <w:color w:val="000000"/>
                <w:kern w:val="0"/>
                <w:szCs w:val="20"/>
                <w:lang w:eastAsia="en-US"/>
              </w:rPr>
              <w:t> </w:t>
            </w:r>
          </w:p>
        </w:tc>
      </w:tr>
      <w:tr w:rsidR="00C77EB7" w:rsidRPr="00C77EB7" w14:paraId="00D4AC6E"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614BE7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Jean Luc Perrin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37D5FC8"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Sous-directeur des risques chroniques et du pilotage de la prévision des risques technologiques </w:t>
            </w:r>
          </w:p>
        </w:tc>
      </w:tr>
      <w:tr w:rsidR="00C77EB7" w:rsidRPr="00C77EB7" w14:paraId="125FE5F1"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B4EB6D5"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Martin Robustelli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7077E8E"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Bure</w:t>
            </w:r>
            <w:r w:rsidR="00EB5EC6">
              <w:rPr>
                <w:rFonts w:eastAsia="Times New Roman"/>
                <w:color w:val="000000"/>
                <w:kern w:val="0"/>
                <w:szCs w:val="20"/>
                <w:lang w:eastAsia="en-US"/>
              </w:rPr>
              <w:t xml:space="preserve">au d’études - </w:t>
            </w:r>
            <w:proofErr w:type="spellStart"/>
            <w:r w:rsidR="00EB5EC6">
              <w:rPr>
                <w:rFonts w:eastAsia="Times New Roman"/>
                <w:color w:val="000000"/>
                <w:kern w:val="0"/>
                <w:szCs w:val="20"/>
                <w:lang w:eastAsia="en-US"/>
              </w:rPr>
              <w:t>Riscrises</w:t>
            </w:r>
            <w:proofErr w:type="spellEnd"/>
            <w:r w:rsidR="00EB5EC6">
              <w:rPr>
                <w:rFonts w:eastAsia="Times New Roman"/>
                <w:color w:val="000000"/>
                <w:kern w:val="0"/>
                <w:szCs w:val="20"/>
                <w:lang w:eastAsia="en-US"/>
              </w:rPr>
              <w:t xml:space="preserve"> Métier -</w:t>
            </w:r>
            <w:r w:rsidRPr="00C77EB7">
              <w:rPr>
                <w:rFonts w:eastAsia="Times New Roman"/>
                <w:color w:val="000000"/>
                <w:kern w:val="0"/>
                <w:szCs w:val="20"/>
                <w:lang w:eastAsia="en-US"/>
              </w:rPr>
              <w:t xml:space="preserve"> Géomaticien </w:t>
            </w:r>
          </w:p>
        </w:tc>
      </w:tr>
      <w:tr w:rsidR="00C77EB7" w:rsidRPr="00C77EB7" w14:paraId="37A0E656"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F5A3455"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Ariane Stephan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056A91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DGPR/SRNH/BRNT (</w:t>
            </w:r>
            <w:r w:rsidRPr="007916B2">
              <w:rPr>
                <w:rFonts w:eastAsia="Times New Roman"/>
                <w:color w:val="000000"/>
                <w:kern w:val="0"/>
                <w:szCs w:val="20"/>
                <w:lang w:eastAsia="en-US"/>
              </w:rPr>
              <w:t>Bureau des Risques Naturels Terrestres)</w:t>
            </w:r>
            <w:r w:rsidRPr="00C77EB7">
              <w:rPr>
                <w:rFonts w:eastAsia="Times New Roman"/>
                <w:color w:val="000000"/>
                <w:kern w:val="0"/>
                <w:szCs w:val="20"/>
                <w:lang w:eastAsia="en-US"/>
              </w:rPr>
              <w:t xml:space="preserve">  </w:t>
            </w:r>
          </w:p>
        </w:tc>
      </w:tr>
      <w:tr w:rsidR="00C77EB7" w:rsidRPr="00C77EB7" w14:paraId="289A621B"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D84D0AE" w14:textId="44C6D8F4"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Bénédi</w:t>
            </w:r>
            <w:r w:rsidR="00755F70">
              <w:rPr>
                <w:rFonts w:eastAsia="Times New Roman"/>
                <w:color w:val="000000"/>
                <w:kern w:val="0"/>
                <w:szCs w:val="20"/>
                <w:lang w:eastAsia="en-US"/>
              </w:rPr>
              <w:t>ct</w:t>
            </w:r>
            <w:r w:rsidRPr="00C77EB7">
              <w:rPr>
                <w:rFonts w:eastAsia="Times New Roman"/>
                <w:color w:val="000000"/>
                <w:kern w:val="0"/>
                <w:szCs w:val="20"/>
                <w:lang w:eastAsia="en-US"/>
              </w:rPr>
              <w:t xml:space="preserve">e </w:t>
            </w:r>
            <w:proofErr w:type="spellStart"/>
            <w:r w:rsidRPr="00C77EB7">
              <w:rPr>
                <w:rFonts w:eastAsia="Times New Roman"/>
                <w:color w:val="000000"/>
                <w:kern w:val="0"/>
                <w:szCs w:val="20"/>
                <w:lang w:eastAsia="en-US"/>
              </w:rPr>
              <w:t>Tardivo</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0ADA2F5" w14:textId="7901DFE6" w:rsidR="00C77EB7" w:rsidRPr="00C77EB7" w:rsidRDefault="00C77EB7" w:rsidP="57FAF40F">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57FAF40F">
              <w:rPr>
                <w:rFonts w:eastAsia="Times New Roman"/>
                <w:color w:val="000000"/>
                <w:kern w:val="0"/>
                <w:lang w:eastAsia="en-US"/>
              </w:rPr>
              <w:t>DGPR/SRNH/BRIL (Bureau des Ri</w:t>
            </w:r>
            <w:r w:rsidR="00EB5EC6" w:rsidRPr="57FAF40F">
              <w:rPr>
                <w:rFonts w:eastAsia="Times New Roman"/>
                <w:color w:val="000000"/>
                <w:kern w:val="0"/>
                <w:lang w:eastAsia="en-US"/>
              </w:rPr>
              <w:t>sques Inondation et Littoraux)</w:t>
            </w:r>
            <w:r w:rsidRPr="57FAF40F">
              <w:rPr>
                <w:rFonts w:eastAsia="Times New Roman"/>
                <w:color w:val="000000"/>
                <w:kern w:val="0"/>
                <w:lang w:eastAsia="en-US"/>
              </w:rPr>
              <w:t> </w:t>
            </w:r>
          </w:p>
        </w:tc>
      </w:tr>
      <w:tr w:rsidR="00C77EB7" w:rsidRPr="00C77EB7" w14:paraId="09230C77"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73A359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Anthony Teixeira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9BB2CA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DGPR/SRT/BRIEC – Chargé de Mission </w:t>
            </w:r>
          </w:p>
        </w:tc>
      </w:tr>
      <w:tr w:rsidR="00C77EB7" w:rsidRPr="00C77EB7" w14:paraId="5FD3858F"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07908D3"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Jean-Victor Michel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0969BC8" w14:textId="1027AB93"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DHUP/</w:t>
            </w:r>
            <w:r w:rsidR="00C77EB7" w:rsidRPr="00C77EB7">
              <w:rPr>
                <w:rFonts w:eastAsia="Times New Roman"/>
                <w:color w:val="000000"/>
                <w:kern w:val="0"/>
                <w:szCs w:val="20"/>
                <w:lang w:eastAsia="en-US"/>
              </w:rPr>
              <w:t>QPV3 </w:t>
            </w:r>
            <w:r>
              <w:rPr>
                <w:rFonts w:eastAsia="Times New Roman"/>
                <w:color w:val="000000"/>
                <w:kern w:val="0"/>
                <w:szCs w:val="20"/>
                <w:lang w:eastAsia="en-US"/>
              </w:rPr>
              <w:t xml:space="preserve">- </w:t>
            </w:r>
            <w:r w:rsidRPr="00C77EB7">
              <w:rPr>
                <w:rFonts w:eastAsia="Times New Roman"/>
                <w:color w:val="000000"/>
                <w:kern w:val="0"/>
                <w:szCs w:val="20"/>
                <w:lang w:eastAsia="en-US"/>
              </w:rPr>
              <w:t>Responsable d’opération</w:t>
            </w:r>
            <w:r w:rsidR="005B5C68">
              <w:rPr>
                <w:rFonts w:eastAsia="Times New Roman"/>
                <w:color w:val="000000"/>
                <w:kern w:val="0"/>
                <w:szCs w:val="20"/>
                <w:lang w:eastAsia="en-US"/>
              </w:rPr>
              <w:t>s</w:t>
            </w:r>
          </w:p>
        </w:tc>
      </w:tr>
      <w:tr w:rsidR="00C77EB7" w:rsidRPr="00C77EB7" w14:paraId="015A620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B6675C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Sylvain </w:t>
            </w:r>
            <w:proofErr w:type="spellStart"/>
            <w:r w:rsidRPr="00C77EB7">
              <w:rPr>
                <w:rFonts w:eastAsia="Times New Roman"/>
                <w:color w:val="000000"/>
                <w:kern w:val="0"/>
                <w:szCs w:val="20"/>
                <w:lang w:eastAsia="en-US"/>
              </w:rPr>
              <w:t>Vergaert</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647B2DB" w14:textId="77777777" w:rsidR="00C77EB7" w:rsidRPr="00C77EB7" w:rsidRDefault="00C77EB7" w:rsidP="00EB5EC6">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w:t>
            </w:r>
            <w:r w:rsidR="00EB5EC6">
              <w:rPr>
                <w:rFonts w:eastAsia="Times New Roman"/>
                <w:color w:val="000000"/>
                <w:kern w:val="0"/>
                <w:szCs w:val="20"/>
                <w:lang w:eastAsia="en-US"/>
              </w:rPr>
              <w:t>/</w:t>
            </w:r>
            <w:r w:rsidRPr="00C77EB7">
              <w:rPr>
                <w:rFonts w:eastAsia="Times New Roman"/>
                <w:color w:val="000000"/>
                <w:kern w:val="0"/>
                <w:szCs w:val="20"/>
                <w:lang w:eastAsia="en-US"/>
              </w:rPr>
              <w:t>SRT/BRIEC (</w:t>
            </w:r>
            <w:r w:rsidRPr="007916B2">
              <w:rPr>
                <w:rFonts w:eastAsia="Times New Roman"/>
                <w:color w:val="000000"/>
                <w:kern w:val="0"/>
                <w:szCs w:val="20"/>
                <w:lang w:eastAsia="en-US"/>
              </w:rPr>
              <w:t>Bureau des Risques Industrie Energie Chimie</w:t>
            </w:r>
            <w:r w:rsidRPr="00C77EB7">
              <w:rPr>
                <w:rFonts w:eastAsia="Times New Roman"/>
                <w:color w:val="000000"/>
                <w:kern w:val="0"/>
                <w:szCs w:val="20"/>
                <w:lang w:eastAsia="en-US"/>
              </w:rPr>
              <w:t>) - Adjoint au Chef de bureau des risques industries, énergies et de la chimie </w:t>
            </w:r>
          </w:p>
        </w:tc>
      </w:tr>
      <w:tr w:rsidR="00C77EB7" w:rsidRPr="00C77EB7" w14:paraId="42F013FA"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85D325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Félicien </w:t>
            </w:r>
            <w:proofErr w:type="spellStart"/>
            <w:r w:rsidRPr="00C77EB7">
              <w:rPr>
                <w:rFonts w:eastAsia="Times New Roman"/>
                <w:color w:val="000000"/>
                <w:kern w:val="0"/>
                <w:szCs w:val="20"/>
                <w:lang w:eastAsia="en-US"/>
              </w:rPr>
              <w:t>Zuber</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D1C9D3" w14:textId="12C10A77" w:rsidR="00C77EB7" w:rsidRPr="00C77EB7" w:rsidRDefault="00EB5EC6" w:rsidP="005B5C68">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w:t>
            </w:r>
            <w:r w:rsidR="00C77EB7" w:rsidRPr="00C77EB7">
              <w:rPr>
                <w:rFonts w:eastAsia="Times New Roman"/>
                <w:color w:val="000000"/>
                <w:kern w:val="0"/>
                <w:szCs w:val="20"/>
                <w:lang w:eastAsia="en-US"/>
              </w:rPr>
              <w:t>SRNH/SCHAPI - Chargé de mission</w:t>
            </w:r>
            <w:r w:rsidR="005B5C68">
              <w:rPr>
                <w:rFonts w:eastAsia="Times New Roman"/>
                <w:color w:val="000000"/>
                <w:kern w:val="0"/>
                <w:szCs w:val="20"/>
                <w:lang w:eastAsia="en-US"/>
              </w:rPr>
              <w:t> </w:t>
            </w:r>
            <w:r w:rsidR="00C77EB7" w:rsidRPr="00C77EB7">
              <w:rPr>
                <w:rFonts w:eastAsia="Times New Roman"/>
                <w:color w:val="000000"/>
                <w:kern w:val="0"/>
                <w:szCs w:val="20"/>
                <w:lang w:eastAsia="en-US"/>
              </w:rPr>
              <w:t>: Prévision des inondations </w:t>
            </w:r>
          </w:p>
        </w:tc>
      </w:tr>
    </w:tbl>
    <w:p w14:paraId="38645DC7" w14:textId="1357E142" w:rsidR="00E56B0B" w:rsidRPr="00755F70" w:rsidRDefault="00C77EB7" w:rsidP="00755F70">
      <w:pPr>
        <w:widowControl/>
        <w:suppressAutoHyphens w:val="0"/>
        <w:spacing w:before="100" w:beforeAutospacing="1" w:after="100" w:afterAutospacing="1"/>
        <w:jc w:val="left"/>
      </w:pPr>
      <w:r w:rsidRPr="00C77EB7">
        <w:rPr>
          <w:rFonts w:ascii="Calibri" w:eastAsia="Times New Roman" w:hAnsi="Calibri" w:cs="Calibri"/>
          <w:kern w:val="0"/>
          <w:sz w:val="22"/>
          <w:szCs w:val="22"/>
          <w:lang w:eastAsia="en-US"/>
        </w:rPr>
        <w:t> </w:t>
      </w:r>
      <w:bookmarkStart w:id="240" w:name="_Toc481158358"/>
      <w:bookmarkStart w:id="241" w:name="_Toc481162747"/>
      <w:bookmarkStart w:id="242" w:name="_Toc481568541"/>
      <w:bookmarkStart w:id="243" w:name="_Toc481572817"/>
      <w:bookmarkEnd w:id="240"/>
      <w:bookmarkEnd w:id="241"/>
      <w:bookmarkEnd w:id="242"/>
      <w:bookmarkEnd w:id="243"/>
    </w:p>
    <w:sectPr w:rsidR="00E56B0B" w:rsidRPr="00755F70" w:rsidSect="00A5375E">
      <w:footerReference w:type="default" r:id="rId67"/>
      <w:type w:val="continuous"/>
      <w:pgSz w:w="12240" w:h="15840"/>
      <w:pgMar w:top="1440" w:right="1750" w:bottom="1440" w:left="1800" w:header="720" w:footer="720" w:gutter="0"/>
      <w:cols w:space="720"/>
      <w:titlePg/>
      <w:docGrid w:linePitch="272" w:charSpace="2047"/>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4" w:author="Gilles Cébélieu" w:date="2022-06-15T18:02:00Z" w:initials="GC">
    <w:p w14:paraId="30EAD0D2" w14:textId="77777777" w:rsidR="00354FAB" w:rsidRDefault="00354FAB" w:rsidP="00850961">
      <w:pPr>
        <w:pStyle w:val="Commentaire"/>
        <w:rPr>
          <w:lang w:val="fr-FR"/>
        </w:rPr>
      </w:pPr>
      <w:r>
        <w:rPr>
          <w:rStyle w:val="Marquedecommentaire"/>
        </w:rPr>
        <w:annotationRef/>
      </w:r>
      <w:r w:rsidRPr="00850961">
        <w:rPr>
          <w:b/>
          <w:lang w:val="fr-FR"/>
        </w:rPr>
        <w:t>Stanislas Besson</w:t>
      </w:r>
      <w:r>
        <w:rPr>
          <w:lang w:val="fr-FR"/>
        </w:rPr>
        <w:t xml:space="preserve"> :  </w:t>
      </w:r>
    </w:p>
    <w:p w14:paraId="1E1EC72D" w14:textId="3B59CCB3" w:rsidR="00354FAB" w:rsidRDefault="00354FAB" w:rsidP="00850961">
      <w:pPr>
        <w:pStyle w:val="Commentaire"/>
        <w:rPr>
          <w:lang w:val="fr-FR"/>
        </w:rPr>
      </w:pPr>
      <w:r w:rsidRPr="00850961">
        <w:rPr>
          <w:lang w:val="fr-FR"/>
        </w:rPr>
        <w:t>J’ajouterai un lien entre zonage réglementaire et aléas car les aléas entraînent un zonage réglementaire.</w:t>
      </w:r>
    </w:p>
    <w:p w14:paraId="2F3F77FC" w14:textId="77777777" w:rsidR="00354FAB" w:rsidRPr="00850961" w:rsidRDefault="00354FAB" w:rsidP="00850961">
      <w:pPr>
        <w:pStyle w:val="Commentaire"/>
        <w:rPr>
          <w:lang w:val="fr-FR"/>
        </w:rPr>
      </w:pPr>
    </w:p>
    <w:p w14:paraId="5DE2230F" w14:textId="1DCBD1E1" w:rsidR="00354FAB" w:rsidRPr="00850961" w:rsidRDefault="00354FAB" w:rsidP="00850961">
      <w:pPr>
        <w:pStyle w:val="Commentaire"/>
        <w:rPr>
          <w:lang w:val="fr-FR"/>
        </w:rPr>
      </w:pPr>
      <w:r w:rsidRPr="00850961">
        <w:rPr>
          <w:lang w:val="fr-FR"/>
        </w:rPr>
        <w:t>De même, le périmètre est déduit du zonage réglementaire (périmètre exposition aux risques = agrégation de l’ensemble des zones réglementaires)</w:t>
      </w:r>
    </w:p>
  </w:comment>
  <w:comment w:id="75" w:author="Gilles Cébélieu" w:date="2022-06-29T13:13:00Z" w:initials="GC">
    <w:p w14:paraId="78DA638F" w14:textId="40EC0F83" w:rsidR="00354FAB" w:rsidRPr="00B3050F" w:rsidRDefault="00354FAB">
      <w:pPr>
        <w:pStyle w:val="Commentaire"/>
        <w:rPr>
          <w:lang w:val="fr-FR"/>
        </w:rPr>
      </w:pPr>
      <w:r>
        <w:rPr>
          <w:rStyle w:val="Marquedecommentaire"/>
        </w:rPr>
        <w:annotationRef/>
      </w:r>
      <w:r>
        <w:rPr>
          <w:lang w:val="fr-FR"/>
        </w:rPr>
        <w:t>Nouveau schéma suite</w:t>
      </w:r>
      <w:r w:rsidR="00FD3B14">
        <w:rPr>
          <w:lang w:val="fr-FR"/>
        </w:rPr>
        <w:t xml:space="preserve"> à </w:t>
      </w:r>
      <w:r>
        <w:rPr>
          <w:lang w:val="fr-FR"/>
        </w:rPr>
        <w:t>la plénière</w:t>
      </w:r>
    </w:p>
  </w:comment>
  <w:comment w:id="97" w:author="Gilles Cébélieu" w:date="2022-06-15T18:04:00Z" w:initials="GC">
    <w:p w14:paraId="5C07C882" w14:textId="77777777" w:rsidR="00354FAB" w:rsidRDefault="00354FAB">
      <w:pPr>
        <w:pStyle w:val="Commentaire"/>
        <w:rPr>
          <w:lang w:val="fr-FR"/>
        </w:rPr>
      </w:pPr>
      <w:r>
        <w:rPr>
          <w:rStyle w:val="Marquedecommentaire"/>
        </w:rPr>
        <w:annotationRef/>
      </w:r>
      <w:r w:rsidRPr="00850961">
        <w:rPr>
          <w:b/>
          <w:lang w:val="fr-FR"/>
        </w:rPr>
        <w:t xml:space="preserve">Stanislas Besson </w:t>
      </w:r>
      <w:r>
        <w:rPr>
          <w:lang w:val="fr-FR"/>
        </w:rPr>
        <w:t xml:space="preserve">: </w:t>
      </w:r>
      <w:r w:rsidRPr="00850961">
        <w:rPr>
          <w:lang w:val="fr-FR"/>
        </w:rPr>
        <w:t> </w:t>
      </w:r>
    </w:p>
    <w:p w14:paraId="7F0EC2A5" w14:textId="31A4108C" w:rsidR="00354FAB" w:rsidRPr="00850961" w:rsidRDefault="00354FAB">
      <w:pPr>
        <w:pStyle w:val="Commentaire"/>
        <w:rPr>
          <w:lang w:val="fr-FR"/>
        </w:rPr>
      </w:pPr>
      <w:r w:rsidRPr="00850961">
        <w:rPr>
          <w:lang w:val="fr-FR"/>
        </w:rPr>
        <w:t xml:space="preserve">Je ne </w:t>
      </w:r>
      <w:proofErr w:type="spellStart"/>
      <w:proofErr w:type="gramStart"/>
      <w:r w:rsidRPr="00850961">
        <w:rPr>
          <w:lang w:val="fr-FR"/>
        </w:rPr>
        <w:t>comprend</w:t>
      </w:r>
      <w:proofErr w:type="spellEnd"/>
      <w:proofErr w:type="gramEnd"/>
      <w:r w:rsidRPr="00850961">
        <w:rPr>
          <w:lang w:val="fr-FR"/>
        </w:rPr>
        <w:t xml:space="preserve"> pas la correspondance avec le standard PLU ? Le PPR n’est pas un document d’urbanisme, à la rigueur en lien avec la classe « information » car les PPR et les documents d’urbanisme répondent à des procédures différentes sans corrélation (exception annexion de la SUP quand le PPR est approuvé)</w:t>
      </w:r>
    </w:p>
  </w:comment>
  <w:comment w:id="98" w:author="Gilles Cébélieu" w:date="2022-06-29T13:12:00Z" w:initials="GC">
    <w:p w14:paraId="0B4D4D3C" w14:textId="6260327E" w:rsidR="00FD3B14" w:rsidRPr="00FD3B14" w:rsidRDefault="00FD3B14">
      <w:pPr>
        <w:pStyle w:val="Commentaire"/>
        <w:rPr>
          <w:lang w:val="fr-FR"/>
        </w:rPr>
      </w:pPr>
      <w:r>
        <w:rPr>
          <w:rStyle w:val="Marquedecommentaire"/>
        </w:rPr>
        <w:annotationRef/>
      </w:r>
      <w:r>
        <w:rPr>
          <w:lang w:val="fr-FR"/>
        </w:rPr>
        <w:t xml:space="preserve">La correspondance avec </w:t>
      </w:r>
      <w:proofErr w:type="spellStart"/>
      <w:r>
        <w:rPr>
          <w:lang w:val="fr-FR"/>
        </w:rPr>
        <w:t>PLU:DocumentUrba</w:t>
      </w:r>
      <w:proofErr w:type="spellEnd"/>
      <w:r>
        <w:rPr>
          <w:lang w:val="fr-FR"/>
        </w:rPr>
        <w:t xml:space="preserve"> est inscrite dans le schéma du standard PPR</w:t>
      </w:r>
    </w:p>
  </w:comment>
  <w:comment w:id="109" w:author="Gilles Cébélieu" w:date="2022-06-15T18:05:00Z" w:initials="GC">
    <w:p w14:paraId="570A0104" w14:textId="77777777" w:rsidR="00354FAB" w:rsidRDefault="00354FAB">
      <w:pPr>
        <w:pStyle w:val="Commentaire"/>
        <w:rPr>
          <w:lang w:val="fr-FR"/>
        </w:rPr>
      </w:pPr>
      <w:r>
        <w:rPr>
          <w:rStyle w:val="Marquedecommentaire"/>
        </w:rPr>
        <w:annotationRef/>
      </w:r>
      <w:r w:rsidRPr="00850961">
        <w:rPr>
          <w:b/>
          <w:lang w:val="fr-FR"/>
        </w:rPr>
        <w:t>Stanislas Besson</w:t>
      </w:r>
      <w:r>
        <w:rPr>
          <w:lang w:val="fr-FR"/>
        </w:rPr>
        <w:t xml:space="preserve"> : </w:t>
      </w:r>
    </w:p>
    <w:p w14:paraId="7E1BA538" w14:textId="35D5DAB5" w:rsidR="00354FAB" w:rsidRPr="00850961" w:rsidRDefault="00354FAB">
      <w:pPr>
        <w:pStyle w:val="Commentaire"/>
        <w:rPr>
          <w:lang w:val="fr-FR"/>
        </w:rPr>
      </w:pPr>
      <w:r w:rsidRPr="00850961">
        <w:rPr>
          <w:lang w:val="fr-FR"/>
        </w:rPr>
        <w:t>Dans la suite des débats, lors de l’élaboration des « sous-classes » aléas, il faudrait pouvoir intégrer les spécifications de caractérisation/classification des différents phénomènes possibles (avalanche, mouvement de terrain, phénomènes thermiques, etc.)</w:t>
      </w:r>
    </w:p>
  </w:comment>
  <w:comment w:id="118" w:author="Gilles Cébélieu" w:date="2022-06-15T18:07:00Z" w:initials="GC">
    <w:p w14:paraId="4F0088E5" w14:textId="77777777" w:rsidR="00354FAB" w:rsidRDefault="00354FAB">
      <w:pPr>
        <w:pStyle w:val="Commentaire"/>
        <w:rPr>
          <w:lang w:val="fr-FR"/>
        </w:rPr>
      </w:pPr>
      <w:r>
        <w:rPr>
          <w:rStyle w:val="Marquedecommentaire"/>
        </w:rPr>
        <w:annotationRef/>
      </w:r>
      <w:r w:rsidRPr="00850961">
        <w:rPr>
          <w:b/>
          <w:lang w:val="fr-FR"/>
        </w:rPr>
        <w:t>Stanislas Besson</w:t>
      </w:r>
      <w:r>
        <w:rPr>
          <w:lang w:val="fr-FR"/>
        </w:rPr>
        <w:t xml:space="preserve"> : </w:t>
      </w:r>
    </w:p>
    <w:p w14:paraId="5FA7889A" w14:textId="77777777" w:rsidR="00354FAB" w:rsidRDefault="00354FAB">
      <w:pPr>
        <w:pStyle w:val="Commentaire"/>
        <w:rPr>
          <w:lang w:val="fr-FR"/>
        </w:rPr>
      </w:pPr>
      <w:r w:rsidRPr="00850961">
        <w:rPr>
          <w:lang w:val="fr-FR"/>
        </w:rPr>
        <w:t xml:space="preserve">Pour la publication des PPR, peu importe le ou les services qui fait le job (DDT, DREAL, unité en charge des risques et ou de la géomatique </w:t>
      </w:r>
      <w:proofErr w:type="spellStart"/>
      <w:r w:rsidRPr="00850961">
        <w:rPr>
          <w:lang w:val="fr-FR"/>
        </w:rPr>
        <w:t>etc</w:t>
      </w:r>
      <w:proofErr w:type="spellEnd"/>
      <w:r w:rsidRPr="00850961">
        <w:rPr>
          <w:lang w:val="fr-FR"/>
        </w:rPr>
        <w:t xml:space="preserve">), ce qui est important de mettre en évidence c’est la lourdeur du processus : pièces écrites d’un côté, données géographiques de l’autre et en parallèle le travail sur la SUP. </w:t>
      </w:r>
    </w:p>
    <w:p w14:paraId="7F1715D1" w14:textId="393069A4" w:rsidR="00354FAB" w:rsidRPr="00850961" w:rsidRDefault="00354FAB">
      <w:pPr>
        <w:pStyle w:val="Commentaire"/>
        <w:rPr>
          <w:lang w:val="fr-FR"/>
        </w:rPr>
      </w:pPr>
      <w:r w:rsidRPr="00850961">
        <w:rPr>
          <w:lang w:val="fr-FR"/>
        </w:rPr>
        <w:t>Cela sort un peu du cadre du groupe de travail, mais si la future standardisation peut amener une simplification des processus...</w:t>
      </w:r>
    </w:p>
  </w:comment>
  <w:comment w:id="121" w:author="Gilles Cébélieu" w:date="2022-06-16T11:03:00Z" w:initials="GC">
    <w:p w14:paraId="4CD73BBA" w14:textId="2E5D5B36" w:rsidR="00354FAB" w:rsidRDefault="00354FAB">
      <w:pPr>
        <w:pStyle w:val="Commentaire"/>
        <w:rPr>
          <w:lang w:val="fr-FR"/>
        </w:rPr>
      </w:pPr>
      <w:r>
        <w:rPr>
          <w:rStyle w:val="Marquedecommentaire"/>
        </w:rPr>
        <w:annotationRef/>
      </w:r>
      <w:r>
        <w:rPr>
          <w:lang w:val="fr-FR"/>
        </w:rPr>
        <w:t xml:space="preserve">Supprimer publication vers </w:t>
      </w:r>
      <w:proofErr w:type="spellStart"/>
      <w:r>
        <w:rPr>
          <w:lang w:val="fr-FR"/>
        </w:rPr>
        <w:t>GeoIDE</w:t>
      </w:r>
      <w:proofErr w:type="spellEnd"/>
      <w:r>
        <w:rPr>
          <w:lang w:val="fr-FR"/>
        </w:rPr>
        <w:t xml:space="preserve"> depuis DREAL</w:t>
      </w:r>
    </w:p>
    <w:p w14:paraId="466B7522" w14:textId="432C7436" w:rsidR="00354FAB" w:rsidRDefault="00354FAB">
      <w:pPr>
        <w:pStyle w:val="Commentaire"/>
        <w:rPr>
          <w:lang w:val="fr-FR"/>
        </w:rPr>
      </w:pPr>
    </w:p>
    <w:p w14:paraId="1B73019A" w14:textId="24B3DFBB" w:rsidR="00354FAB" w:rsidRPr="006127F6" w:rsidRDefault="00354FAB">
      <w:pPr>
        <w:pStyle w:val="Commentaire"/>
        <w:rPr>
          <w:lang w:val="fr-FR"/>
        </w:rPr>
      </w:pPr>
      <w:r>
        <w:rPr>
          <w:lang w:val="fr-FR"/>
        </w:rPr>
        <w:t xml:space="preserve">Lien GASPAR – </w:t>
      </w:r>
      <w:proofErr w:type="spellStart"/>
      <w:r>
        <w:rPr>
          <w:lang w:val="fr-FR"/>
        </w:rPr>
        <w:t>Georisques</w:t>
      </w:r>
      <w:proofErr w:type="spellEnd"/>
      <w:r>
        <w:rPr>
          <w:lang w:val="fr-FR"/>
        </w:rPr>
        <w:t xml:space="preserve"> à confirmer</w:t>
      </w:r>
    </w:p>
  </w:comment>
  <w:comment w:id="125" w:author="Gilles Cébélieu" w:date="2022-06-16T11:12:00Z" w:initials="GC">
    <w:p w14:paraId="239AC45B" w14:textId="2C2E3A8A" w:rsidR="00354FAB" w:rsidRDefault="00354FAB">
      <w:pPr>
        <w:pStyle w:val="Commentaire"/>
        <w:rPr>
          <w:lang w:val="fr-FR"/>
        </w:rPr>
      </w:pPr>
      <w:r>
        <w:rPr>
          <w:rStyle w:val="Marquedecommentaire"/>
        </w:rPr>
        <w:annotationRef/>
      </w:r>
      <w:r>
        <w:rPr>
          <w:lang w:val="fr-FR"/>
        </w:rPr>
        <w:t>Préciser le Porter à connaissance relative aux risques.</w:t>
      </w:r>
    </w:p>
    <w:p w14:paraId="28AF325F" w14:textId="77777777" w:rsidR="00354FAB" w:rsidRDefault="00354FAB">
      <w:pPr>
        <w:pStyle w:val="Commentaire"/>
        <w:rPr>
          <w:lang w:val="fr-FR"/>
        </w:rPr>
      </w:pPr>
    </w:p>
    <w:p w14:paraId="4195859C" w14:textId="653AFBB5" w:rsidR="00354FAB" w:rsidRDefault="00354FAB">
      <w:pPr>
        <w:pStyle w:val="Commentaire"/>
        <w:rPr>
          <w:lang w:val="fr-FR"/>
        </w:rPr>
      </w:pPr>
      <w:r>
        <w:rPr>
          <w:lang w:val="fr-FR"/>
        </w:rPr>
        <w:t xml:space="preserve">« Documents dans le cadre d’un PAC » à la place de « du </w:t>
      </w:r>
      <w:proofErr w:type="spellStart"/>
      <w:r>
        <w:rPr>
          <w:lang w:val="fr-FR"/>
        </w:rPr>
        <w:t>PaC</w:t>
      </w:r>
      <w:proofErr w:type="spellEnd"/>
      <w:r>
        <w:rPr>
          <w:lang w:val="fr-FR"/>
        </w:rPr>
        <w:t xml:space="preserve"> » </w:t>
      </w:r>
    </w:p>
    <w:p w14:paraId="2033904F" w14:textId="77777777" w:rsidR="00354FAB" w:rsidRDefault="00354FAB">
      <w:pPr>
        <w:pStyle w:val="Commentaire"/>
        <w:rPr>
          <w:lang w:val="fr-FR"/>
        </w:rPr>
      </w:pPr>
    </w:p>
    <w:p w14:paraId="0E0A0CC3" w14:textId="54172A76" w:rsidR="00354FAB" w:rsidRDefault="00354FAB">
      <w:pPr>
        <w:pStyle w:val="Commentaire"/>
        <w:rPr>
          <w:lang w:val="fr-FR"/>
        </w:rPr>
      </w:pPr>
      <w:proofErr w:type="spellStart"/>
      <w:r>
        <w:rPr>
          <w:lang w:val="fr-FR"/>
        </w:rPr>
        <w:t>PaC</w:t>
      </w:r>
      <w:proofErr w:type="spellEnd"/>
      <w:r>
        <w:rPr>
          <w:lang w:val="fr-FR"/>
        </w:rPr>
        <w:t xml:space="preserve"> transmis directement vers les collectivités.</w:t>
      </w:r>
    </w:p>
    <w:p w14:paraId="22D72885" w14:textId="5CDD3A53" w:rsidR="00354FAB" w:rsidRDefault="00354FAB">
      <w:pPr>
        <w:pStyle w:val="Commentaire"/>
        <w:rPr>
          <w:lang w:val="fr-FR"/>
        </w:rPr>
      </w:pPr>
    </w:p>
    <w:p w14:paraId="2E13765E" w14:textId="1B9BB10A" w:rsidR="00354FAB" w:rsidRPr="006127F6" w:rsidRDefault="00354FAB">
      <w:pPr>
        <w:pStyle w:val="Commentaire"/>
        <w:rPr>
          <w:lang w:val="fr-FR"/>
        </w:rPr>
      </w:pPr>
      <w:r>
        <w:rPr>
          <w:lang w:val="fr-FR"/>
        </w:rPr>
        <w:t>Services de l’Etat (Préfet + DDT) =&gt; Collectivités</w:t>
      </w:r>
    </w:p>
  </w:comment>
  <w:comment w:id="133" w:author="Marion Dumont" w:date="2022-06-03T15:17:00Z" w:initials="MD">
    <w:p w14:paraId="41AE5F53" w14:textId="749DB215" w:rsidR="00354FAB" w:rsidRPr="00A31F9C" w:rsidRDefault="00354FAB">
      <w:pPr>
        <w:pStyle w:val="Commentaire"/>
        <w:rPr>
          <w:lang w:val="fr-FR"/>
        </w:rPr>
      </w:pPr>
      <w:r>
        <w:rPr>
          <w:rStyle w:val="Marquedecommentaire"/>
        </w:rPr>
        <w:annotationRef/>
      </w:r>
      <w:r>
        <w:rPr>
          <w:lang w:val="fr-FR"/>
        </w:rPr>
        <w:t xml:space="preserve">Nous avons souvent des remontées de DDT qui essaye de récupérer des infos SUP du GPU pour constituer les PAC. Ça serait </w:t>
      </w:r>
      <w:proofErr w:type="spellStart"/>
      <w:r>
        <w:rPr>
          <w:lang w:val="fr-FR"/>
        </w:rPr>
        <w:t>ptet</w:t>
      </w:r>
      <w:proofErr w:type="spellEnd"/>
      <w:r>
        <w:rPr>
          <w:lang w:val="fr-FR"/>
        </w:rPr>
        <w:t xml:space="preserve"> intéressant de creuser/décrire les interactions entre les données précédentes et les PAC ?</w:t>
      </w:r>
    </w:p>
  </w:comment>
  <w:comment w:id="134" w:author="Gilles Cébélieu" w:date="2022-06-29T13:14:00Z" w:initials="GC">
    <w:p w14:paraId="6673D1B0" w14:textId="7959C0FF" w:rsidR="00173EDC" w:rsidRPr="00C47791" w:rsidRDefault="00354FAB" w:rsidP="00173EDC">
      <w:pPr>
        <w:pStyle w:val="Commentaire"/>
        <w:rPr>
          <w:lang w:val="fr-FR"/>
        </w:rPr>
      </w:pPr>
      <w:r>
        <w:rPr>
          <w:rStyle w:val="Marquedecommentaire"/>
        </w:rPr>
        <w:annotationRef/>
      </w:r>
      <w:r>
        <w:rPr>
          <w:lang w:val="fr-FR"/>
        </w:rPr>
        <w:t xml:space="preserve">Préciser l’usage </w:t>
      </w:r>
      <w:r w:rsidR="00173EDC">
        <w:rPr>
          <w:lang w:val="fr-FR"/>
        </w:rPr>
        <w:t xml:space="preserve">mentionné des SUP dans les </w:t>
      </w:r>
      <w:proofErr w:type="spellStart"/>
      <w:r w:rsidR="00173EDC">
        <w:rPr>
          <w:lang w:val="fr-FR"/>
        </w:rPr>
        <w:t>PaC</w:t>
      </w:r>
      <w:proofErr w:type="spellEnd"/>
      <w:r w:rsidR="00173EDC">
        <w:rPr>
          <w:lang w:val="fr-FR"/>
        </w:rPr>
        <w:t> ?</w:t>
      </w:r>
    </w:p>
  </w:comment>
  <w:comment w:id="135" w:author="Gilles Cébélieu" w:date="2022-06-29T13:15:00Z" w:initials="GC">
    <w:p w14:paraId="034DE0E4" w14:textId="425BA472" w:rsidR="00173EDC" w:rsidRPr="00173EDC" w:rsidRDefault="00173EDC">
      <w:pPr>
        <w:pStyle w:val="Commentaire"/>
        <w:rPr>
          <w:lang w:val="fr-FR"/>
        </w:rPr>
      </w:pPr>
      <w:r>
        <w:rPr>
          <w:rStyle w:val="Marquedecommentaire"/>
        </w:rPr>
        <w:annotationRef/>
      </w:r>
      <w:r>
        <w:rPr>
          <w:lang w:val="fr-FR"/>
        </w:rPr>
        <w:t xml:space="preserve">La remarque s’applique dans le cadre de la constitution des </w:t>
      </w:r>
      <w:proofErr w:type="spellStart"/>
      <w:r>
        <w:rPr>
          <w:lang w:val="fr-FR"/>
        </w:rPr>
        <w:t>PaC</w:t>
      </w:r>
      <w:proofErr w:type="spellEnd"/>
      <w:r>
        <w:rPr>
          <w:lang w:val="fr-FR"/>
        </w:rPr>
        <w:t xml:space="preserve"> PLU</w:t>
      </w:r>
    </w:p>
  </w:comment>
  <w:comment w:id="143" w:author="Gilles Cébélieu" w:date="2022-06-15T18:09:00Z" w:initials="GC">
    <w:p w14:paraId="11518F6C" w14:textId="2A816498" w:rsidR="00354FAB" w:rsidRDefault="00354FAB">
      <w:pPr>
        <w:pStyle w:val="Commentaire"/>
        <w:rPr>
          <w:lang w:val="fr-FR"/>
        </w:rPr>
      </w:pPr>
      <w:r>
        <w:rPr>
          <w:rStyle w:val="Marquedecommentaire"/>
        </w:rPr>
        <w:annotationRef/>
      </w:r>
      <w:r>
        <w:rPr>
          <w:lang w:val="fr-FR"/>
        </w:rPr>
        <w:t xml:space="preserve">Stanislas Besson : </w:t>
      </w:r>
    </w:p>
    <w:p w14:paraId="778716B4" w14:textId="77777777" w:rsidR="00354FAB" w:rsidRDefault="00354FAB" w:rsidP="00850961">
      <w:pPr>
        <w:pStyle w:val="Commentaire"/>
        <w:rPr>
          <w:lang w:val="fr-FR"/>
        </w:rPr>
      </w:pPr>
      <w:r w:rsidRPr="00850961">
        <w:rPr>
          <w:lang w:val="fr-FR"/>
        </w:rPr>
        <w:t>Concernant les enjeux, il faut dis</w:t>
      </w:r>
      <w:r>
        <w:rPr>
          <w:lang w:val="fr-FR"/>
        </w:rPr>
        <w:t>tinguer deux grandes familles :</w:t>
      </w:r>
    </w:p>
    <w:p w14:paraId="3C90175A" w14:textId="77777777" w:rsidR="00354FAB" w:rsidRDefault="00354FAB" w:rsidP="00850961">
      <w:pPr>
        <w:pStyle w:val="Commentaire"/>
        <w:numPr>
          <w:ilvl w:val="0"/>
          <w:numId w:val="32"/>
        </w:numPr>
        <w:rPr>
          <w:lang w:val="fr-FR"/>
        </w:rPr>
      </w:pPr>
      <w:r w:rsidRPr="00850961">
        <w:rPr>
          <w:lang w:val="fr-FR"/>
        </w:rPr>
        <w:t xml:space="preserve"> les enjeux utiles pour l’élaboration des PPR, intégrant de fait des informations sur la situation actuelle et des prospectives (zones potentiels de développement d’activités, zones naturels à protéger, zones déjà urbanisées et à urbaniser). Ces éléments, croisés avec les aléas, permettent de définir les zones réglementaires et d’adapter le règlement aux conditions locales.</w:t>
      </w:r>
    </w:p>
    <w:p w14:paraId="7533F72C" w14:textId="77777777" w:rsidR="00354FAB" w:rsidRDefault="00354FAB" w:rsidP="00850961">
      <w:pPr>
        <w:pStyle w:val="Commentaire"/>
        <w:rPr>
          <w:lang w:val="fr-FR"/>
        </w:rPr>
      </w:pPr>
    </w:p>
    <w:p w14:paraId="29B1F143" w14:textId="70046F6F" w:rsidR="00354FAB" w:rsidRPr="00850961" w:rsidRDefault="00354FAB" w:rsidP="00850961">
      <w:pPr>
        <w:pStyle w:val="Commentaire"/>
        <w:numPr>
          <w:ilvl w:val="0"/>
          <w:numId w:val="32"/>
        </w:numPr>
        <w:rPr>
          <w:lang w:val="fr-FR"/>
        </w:rPr>
      </w:pPr>
      <w:r>
        <w:rPr>
          <w:lang w:val="fr-FR"/>
        </w:rPr>
        <w:t xml:space="preserve"> </w:t>
      </w:r>
      <w:r w:rsidRPr="00850961">
        <w:rPr>
          <w:lang w:val="fr-FR"/>
        </w:rPr>
        <w:t>les enjeux utiles pour la gestion de crise, intégrant les éléments utiles pour l’évacuation et la sauvegarde des populations (estimation de population par zone, voies d’accès, sites de secours [SDIS, police, etc.), accueil des populations [hôpitaux, gymnase, etc.]). Ces éléments permettent l’élaboration des PPI et d’anticiper la réponse à la crise le jour J.</w:t>
      </w:r>
    </w:p>
  </w:comment>
  <w:comment w:id="144" w:author="Gilles Cébélieu" w:date="2022-06-16T11:22:00Z" w:initials="GC">
    <w:p w14:paraId="4AC002F1" w14:textId="2501BD73" w:rsidR="00354FAB" w:rsidRPr="00E908D4" w:rsidRDefault="00354FAB">
      <w:pPr>
        <w:pStyle w:val="Commentaire"/>
        <w:rPr>
          <w:lang w:val="fr-FR"/>
        </w:rPr>
      </w:pPr>
      <w:r>
        <w:rPr>
          <w:rStyle w:val="Marquedecommentaire"/>
        </w:rPr>
        <w:annotationRef/>
      </w:r>
      <w:r>
        <w:rPr>
          <w:lang w:val="fr-FR"/>
        </w:rPr>
        <w:t>Précision </w:t>
      </w:r>
      <w:proofErr w:type="gramStart"/>
      <w:r>
        <w:rPr>
          <w:lang w:val="fr-FR"/>
        </w:rPr>
        <w:t>:3</w:t>
      </w:r>
      <w:proofErr w:type="gramEnd"/>
      <w:r>
        <w:rPr>
          <w:lang w:val="fr-FR"/>
        </w:rPr>
        <w:t xml:space="preserve"> niveaux d’urbanisation (hors centre urbain) : Zones urbanisées, centre urbains, zones non urbanisées </w:t>
      </w:r>
    </w:p>
  </w:comment>
  <w:comment w:id="182" w:author="Marion Dumont" w:date="2022-06-03T15:37:00Z" w:initials="MD">
    <w:p w14:paraId="632A8407" w14:textId="23150515" w:rsidR="00354FAB" w:rsidRPr="00F56C4B" w:rsidRDefault="00354FAB">
      <w:pPr>
        <w:pStyle w:val="Commentaire"/>
        <w:rPr>
          <w:lang w:val="fr-FR"/>
        </w:rPr>
      </w:pPr>
      <w:r>
        <w:rPr>
          <w:rStyle w:val="Marquedecommentaire"/>
        </w:rPr>
        <w:annotationRef/>
      </w:r>
      <w:r>
        <w:rPr>
          <w:lang w:val="fr-FR"/>
        </w:rPr>
        <w:t>Il n’y a que des données risques dans le PAC ? [</w:t>
      </w:r>
      <w:proofErr w:type="gramStart"/>
      <w:r>
        <w:rPr>
          <w:lang w:val="fr-FR"/>
        </w:rPr>
        <w:t>c’est</w:t>
      </w:r>
      <w:proofErr w:type="gramEnd"/>
      <w:r>
        <w:rPr>
          <w:lang w:val="fr-FR"/>
        </w:rPr>
        <w:t xml:space="preserve"> une vraie question, je n’en sais rien] Si non, ça me semble joueur de faire porter toute sa standardisation par ce GT.</w:t>
      </w:r>
    </w:p>
  </w:comment>
  <w:comment w:id="183" w:author="Gilles Cébélieu" w:date="2022-06-16T11:24:00Z" w:initials="GC">
    <w:p w14:paraId="6FFE0485" w14:textId="4515D293" w:rsidR="00354FAB" w:rsidRPr="00C10820" w:rsidRDefault="00354FAB">
      <w:pPr>
        <w:pStyle w:val="Commentaire"/>
        <w:rPr>
          <w:lang w:val="fr-FR"/>
        </w:rPr>
      </w:pPr>
      <w:r>
        <w:rPr>
          <w:rStyle w:val="Marquedecommentaire"/>
        </w:rPr>
        <w:annotationRef/>
      </w:r>
      <w:r>
        <w:rPr>
          <w:lang w:val="fr-FR"/>
        </w:rPr>
        <w:t xml:space="preserve">Préciser données de risques dans le </w:t>
      </w:r>
      <w:proofErr w:type="spellStart"/>
      <w:r>
        <w:rPr>
          <w:lang w:val="fr-FR"/>
        </w:rPr>
        <w:t>PaC</w:t>
      </w:r>
      <w:proofErr w:type="spellEnd"/>
    </w:p>
  </w:comment>
  <w:comment w:id="184" w:author="Gilles Cébélieu" w:date="2022-06-10T16:25:00Z" w:initials="GC">
    <w:p w14:paraId="1DD89249" w14:textId="77777777" w:rsidR="00354FAB" w:rsidRDefault="00354FAB">
      <w:pPr>
        <w:pStyle w:val="Commentaire"/>
        <w:rPr>
          <w:rFonts w:eastAsia="Times New Roman"/>
          <w:lang w:val="fr-FR"/>
        </w:rPr>
      </w:pPr>
      <w:r>
        <w:rPr>
          <w:rStyle w:val="Marquedecommentaire"/>
        </w:rPr>
        <w:annotationRef/>
      </w:r>
      <w:r w:rsidRPr="00ED3252">
        <w:rPr>
          <w:b/>
          <w:lang w:val="fr-FR"/>
        </w:rPr>
        <w:t>G. Chrétien DDTM 76 </w:t>
      </w:r>
      <w:r>
        <w:rPr>
          <w:lang w:val="fr-FR"/>
        </w:rPr>
        <w:t xml:space="preserve">: </w:t>
      </w:r>
    </w:p>
    <w:p w14:paraId="386AC34E" w14:textId="77777777" w:rsidR="00354FAB" w:rsidRDefault="00354FAB">
      <w:pPr>
        <w:pStyle w:val="Commentaire"/>
        <w:rPr>
          <w:rFonts w:eastAsia="Times New Roman"/>
          <w:lang w:val="fr-FR"/>
        </w:rPr>
      </w:pPr>
      <w:r>
        <w:rPr>
          <w:rFonts w:eastAsia="Times New Roman"/>
        </w:rPr>
        <w:t xml:space="preserve">Les </w:t>
      </w:r>
      <w:proofErr w:type="spellStart"/>
      <w:r>
        <w:rPr>
          <w:rFonts w:eastAsia="Times New Roman"/>
        </w:rPr>
        <w:t>PàC</w:t>
      </w:r>
      <w:proofErr w:type="spellEnd"/>
      <w:r>
        <w:rPr>
          <w:rFonts w:eastAsia="Times New Roman"/>
        </w:rPr>
        <w:t xml:space="preserve"> </w:t>
      </w:r>
      <w:proofErr w:type="spellStart"/>
      <w:r>
        <w:rPr>
          <w:rFonts w:eastAsia="Times New Roman"/>
        </w:rPr>
        <w:t>sont</w:t>
      </w:r>
      <w:proofErr w:type="spellEnd"/>
      <w:r>
        <w:rPr>
          <w:rFonts w:eastAsia="Times New Roman"/>
        </w:rPr>
        <w:t xml:space="preserve"> à </w:t>
      </w:r>
      <w:proofErr w:type="spellStart"/>
      <w:r>
        <w:rPr>
          <w:rFonts w:eastAsia="Times New Roman"/>
        </w:rPr>
        <w:t>mon</w:t>
      </w:r>
      <w:proofErr w:type="spellEnd"/>
      <w:r>
        <w:rPr>
          <w:rFonts w:eastAsia="Times New Roman"/>
        </w:rPr>
        <w:t xml:space="preserve"> </w:t>
      </w:r>
      <w:proofErr w:type="spellStart"/>
      <w:r>
        <w:rPr>
          <w:rFonts w:eastAsia="Times New Roman"/>
        </w:rPr>
        <w:t>sens</w:t>
      </w:r>
      <w:proofErr w:type="spellEnd"/>
      <w:r>
        <w:rPr>
          <w:rFonts w:eastAsia="Times New Roman"/>
        </w:rPr>
        <w:t xml:space="preserve"> à </w:t>
      </w:r>
      <w:proofErr w:type="spellStart"/>
      <w:r>
        <w:rPr>
          <w:rFonts w:eastAsia="Times New Roman"/>
        </w:rPr>
        <w:t>rapprocher</w:t>
      </w:r>
      <w:proofErr w:type="spellEnd"/>
      <w:r>
        <w:rPr>
          <w:rFonts w:eastAsia="Times New Roman"/>
        </w:rPr>
        <w:t xml:space="preserve"> des PPR (</w:t>
      </w:r>
      <w:proofErr w:type="spellStart"/>
      <w:r>
        <w:rPr>
          <w:rFonts w:eastAsia="Times New Roman"/>
        </w:rPr>
        <w:t>dans</w:t>
      </w:r>
      <w:proofErr w:type="spellEnd"/>
      <w:r>
        <w:rPr>
          <w:rFonts w:eastAsia="Times New Roman"/>
        </w:rPr>
        <w:t xml:space="preserve"> le document </w:t>
      </w:r>
      <w:proofErr w:type="spellStart"/>
      <w:r>
        <w:rPr>
          <w:rFonts w:eastAsia="Times New Roman"/>
        </w:rPr>
        <w:t>ils</w:t>
      </w:r>
      <w:proofErr w:type="spellEnd"/>
      <w:r>
        <w:rPr>
          <w:rFonts w:eastAsia="Times New Roman"/>
        </w:rPr>
        <w:t xml:space="preserve"> </w:t>
      </w:r>
      <w:proofErr w:type="spellStart"/>
      <w:r>
        <w:rPr>
          <w:rFonts w:eastAsia="Times New Roman"/>
        </w:rPr>
        <w:t>sont</w:t>
      </w:r>
      <w:proofErr w:type="spellEnd"/>
      <w:r>
        <w:rPr>
          <w:rFonts w:eastAsia="Times New Roman"/>
        </w:rPr>
        <w:t xml:space="preserve"> </w:t>
      </w:r>
      <w:proofErr w:type="spellStart"/>
      <w:r>
        <w:rPr>
          <w:rFonts w:eastAsia="Times New Roman"/>
        </w:rPr>
        <w:t>mis</w:t>
      </w:r>
      <w:proofErr w:type="spellEnd"/>
      <w:r>
        <w:rPr>
          <w:rFonts w:eastAsia="Times New Roman"/>
        </w:rPr>
        <w:t xml:space="preserve"> après les TRI). </w:t>
      </w:r>
    </w:p>
    <w:p w14:paraId="32A588A0" w14:textId="77777777" w:rsidR="00354FAB" w:rsidRDefault="00354FAB">
      <w:pPr>
        <w:pStyle w:val="Commentaire"/>
        <w:rPr>
          <w:rFonts w:eastAsia="Times New Roman"/>
          <w:lang w:val="fr-FR"/>
        </w:rPr>
      </w:pPr>
      <w:r>
        <w:rPr>
          <w:rFonts w:eastAsia="Times New Roman"/>
        </w:rPr>
        <w:t xml:space="preserve">Il </w:t>
      </w:r>
      <w:proofErr w:type="spellStart"/>
      <w:r>
        <w:rPr>
          <w:rFonts w:eastAsia="Times New Roman"/>
        </w:rPr>
        <w:t>existe</w:t>
      </w:r>
      <w:proofErr w:type="spellEnd"/>
      <w:r>
        <w:rPr>
          <w:rFonts w:eastAsia="Times New Roman"/>
        </w:rPr>
        <w:t xml:space="preserve"> </w:t>
      </w:r>
      <w:proofErr w:type="spellStart"/>
      <w:r>
        <w:rPr>
          <w:rFonts w:eastAsia="Times New Roman"/>
        </w:rPr>
        <w:t>plusieurs</w:t>
      </w:r>
      <w:proofErr w:type="spellEnd"/>
      <w:r>
        <w:rPr>
          <w:rFonts w:eastAsia="Times New Roman"/>
        </w:rPr>
        <w:t xml:space="preserve"> types de </w:t>
      </w:r>
      <w:proofErr w:type="spellStart"/>
      <w:r>
        <w:rPr>
          <w:rFonts w:eastAsia="Times New Roman"/>
        </w:rPr>
        <w:t>PàC</w:t>
      </w:r>
      <w:proofErr w:type="spellEnd"/>
      <w:r>
        <w:rPr>
          <w:rFonts w:eastAsia="Times New Roman"/>
        </w:rPr>
        <w:t xml:space="preserve"> </w:t>
      </w:r>
      <w:proofErr w:type="spellStart"/>
      <w:r>
        <w:rPr>
          <w:rFonts w:eastAsia="Times New Roman"/>
        </w:rPr>
        <w:t>mais</w:t>
      </w:r>
      <w:proofErr w:type="spellEnd"/>
      <w:r>
        <w:rPr>
          <w:rFonts w:eastAsia="Times New Roman"/>
        </w:rPr>
        <w:t xml:space="preserve"> un des types de </w:t>
      </w:r>
      <w:proofErr w:type="spellStart"/>
      <w:r>
        <w:rPr>
          <w:rFonts w:eastAsia="Times New Roman"/>
        </w:rPr>
        <w:t>PàC</w:t>
      </w:r>
      <w:proofErr w:type="spellEnd"/>
      <w:r>
        <w:rPr>
          <w:rFonts w:eastAsia="Times New Roman"/>
        </w:rPr>
        <w:t xml:space="preserve"> correspond aux PPR en </w:t>
      </w:r>
      <w:proofErr w:type="spellStart"/>
      <w:r>
        <w:rPr>
          <w:rFonts w:eastAsia="Times New Roman"/>
        </w:rPr>
        <w:t>cours</w:t>
      </w:r>
      <w:proofErr w:type="spellEnd"/>
      <w:r>
        <w:rPr>
          <w:rFonts w:eastAsia="Times New Roman"/>
        </w:rPr>
        <w:t xml:space="preserve"> </w:t>
      </w:r>
      <w:proofErr w:type="spellStart"/>
      <w:r>
        <w:rPr>
          <w:rFonts w:eastAsia="Times New Roman"/>
        </w:rPr>
        <w:t>d'élaboration</w:t>
      </w:r>
      <w:proofErr w:type="spellEnd"/>
      <w:r>
        <w:rPr>
          <w:rFonts w:eastAsia="Times New Roman"/>
        </w:rPr>
        <w:t xml:space="preserve"> (</w:t>
      </w:r>
      <w:proofErr w:type="spellStart"/>
      <w:r>
        <w:rPr>
          <w:rFonts w:eastAsia="Times New Roman"/>
        </w:rPr>
        <w:t>comme</w:t>
      </w:r>
      <w:proofErr w:type="spellEnd"/>
      <w:r>
        <w:rPr>
          <w:rFonts w:eastAsia="Times New Roman"/>
        </w:rPr>
        <w:t xml:space="preserve"> on met </w:t>
      </w:r>
      <w:proofErr w:type="spellStart"/>
      <w:r>
        <w:rPr>
          <w:rFonts w:eastAsia="Times New Roman"/>
        </w:rPr>
        <w:t>plusieurs</w:t>
      </w:r>
      <w:proofErr w:type="spellEnd"/>
      <w:r>
        <w:rPr>
          <w:rFonts w:eastAsia="Times New Roman"/>
        </w:rPr>
        <w:t xml:space="preserve"> </w:t>
      </w:r>
      <w:proofErr w:type="spellStart"/>
      <w:r>
        <w:rPr>
          <w:rFonts w:eastAsia="Times New Roman"/>
        </w:rPr>
        <w:t>années</w:t>
      </w:r>
      <w:proofErr w:type="spellEnd"/>
      <w:r>
        <w:rPr>
          <w:rFonts w:eastAsia="Times New Roman"/>
        </w:rPr>
        <w:t xml:space="preserve"> à faire un PPR, on </w:t>
      </w:r>
      <w:proofErr w:type="spellStart"/>
      <w:r>
        <w:rPr>
          <w:rFonts w:eastAsia="Times New Roman"/>
        </w:rPr>
        <w:t>transmet</w:t>
      </w:r>
      <w:proofErr w:type="spellEnd"/>
      <w:r>
        <w:rPr>
          <w:rFonts w:eastAsia="Times New Roman"/>
        </w:rPr>
        <w:t xml:space="preserve"> les </w:t>
      </w:r>
      <w:proofErr w:type="spellStart"/>
      <w:r>
        <w:rPr>
          <w:rFonts w:eastAsia="Times New Roman"/>
        </w:rPr>
        <w:t>aléas</w:t>
      </w:r>
      <w:proofErr w:type="spellEnd"/>
      <w:r>
        <w:rPr>
          <w:rFonts w:eastAsia="Times New Roman"/>
        </w:rPr>
        <w:t xml:space="preserve"> du PPR avec des </w:t>
      </w:r>
      <w:proofErr w:type="spellStart"/>
      <w:r>
        <w:rPr>
          <w:rFonts w:eastAsia="Times New Roman"/>
        </w:rPr>
        <w:t>préconisations</w:t>
      </w:r>
      <w:proofErr w:type="spellEnd"/>
      <w:r>
        <w:rPr>
          <w:rFonts w:eastAsia="Times New Roman"/>
        </w:rPr>
        <w:t xml:space="preserve"> pour commencer à limiter </w:t>
      </w:r>
      <w:proofErr w:type="spellStart"/>
      <w:r>
        <w:rPr>
          <w:rFonts w:eastAsia="Times New Roman"/>
        </w:rPr>
        <w:t>l'urbanisme</w:t>
      </w:r>
      <w:proofErr w:type="spellEnd"/>
      <w:r>
        <w:rPr>
          <w:rFonts w:eastAsia="Times New Roman"/>
        </w:rPr>
        <w:t xml:space="preserve"> sans </w:t>
      </w:r>
      <w:proofErr w:type="spellStart"/>
      <w:r>
        <w:rPr>
          <w:rFonts w:eastAsia="Times New Roman"/>
        </w:rPr>
        <w:t>attendre</w:t>
      </w:r>
      <w:proofErr w:type="spellEnd"/>
      <w:r>
        <w:rPr>
          <w:rFonts w:eastAsia="Times New Roman"/>
        </w:rPr>
        <w:t xml:space="preserve"> </w:t>
      </w:r>
      <w:proofErr w:type="spellStart"/>
      <w:r>
        <w:rPr>
          <w:rFonts w:eastAsia="Times New Roman"/>
        </w:rPr>
        <w:t>l'approbation</w:t>
      </w:r>
      <w:proofErr w:type="spellEnd"/>
      <w:r>
        <w:rPr>
          <w:rFonts w:eastAsia="Times New Roman"/>
        </w:rPr>
        <w:t xml:space="preserve">). </w:t>
      </w:r>
    </w:p>
    <w:p w14:paraId="0009849D" w14:textId="1377227E" w:rsidR="00354FAB" w:rsidRPr="00ED3252" w:rsidRDefault="00354FAB">
      <w:pPr>
        <w:pStyle w:val="Commentaire"/>
        <w:rPr>
          <w:lang w:val="fr-FR"/>
        </w:rPr>
      </w:pPr>
      <w:proofErr w:type="spellStart"/>
      <w:r>
        <w:rPr>
          <w:rFonts w:eastAsia="Times New Roman"/>
        </w:rPr>
        <w:t>Dans</w:t>
      </w:r>
      <w:proofErr w:type="spellEnd"/>
      <w:r>
        <w:rPr>
          <w:rFonts w:eastAsia="Times New Roman"/>
        </w:rPr>
        <w:t xml:space="preserve"> </w:t>
      </w:r>
      <w:proofErr w:type="spellStart"/>
      <w:r>
        <w:rPr>
          <w:rFonts w:eastAsia="Times New Roman"/>
        </w:rPr>
        <w:t>l'idéal</w:t>
      </w:r>
      <w:proofErr w:type="spellEnd"/>
      <w:r>
        <w:rPr>
          <w:rFonts w:eastAsia="Times New Roman"/>
        </w:rPr>
        <w:t xml:space="preserve">, le standard </w:t>
      </w:r>
      <w:proofErr w:type="spellStart"/>
      <w:r>
        <w:rPr>
          <w:rFonts w:eastAsia="Times New Roman"/>
        </w:rPr>
        <w:t>PàC</w:t>
      </w:r>
      <w:proofErr w:type="spellEnd"/>
      <w:r>
        <w:rPr>
          <w:rFonts w:eastAsia="Times New Roman"/>
        </w:rPr>
        <w:t xml:space="preserve"> </w:t>
      </w:r>
      <w:proofErr w:type="spellStart"/>
      <w:r>
        <w:rPr>
          <w:rFonts w:eastAsia="Times New Roman"/>
        </w:rPr>
        <w:t>devrait</w:t>
      </w:r>
      <w:proofErr w:type="spellEnd"/>
      <w:r>
        <w:rPr>
          <w:rFonts w:eastAsia="Times New Roman"/>
        </w:rPr>
        <w:t xml:space="preserve"> </w:t>
      </w:r>
      <w:proofErr w:type="spellStart"/>
      <w:r>
        <w:rPr>
          <w:rFonts w:eastAsia="Times New Roman"/>
        </w:rPr>
        <w:t>découler</w:t>
      </w:r>
      <w:proofErr w:type="spellEnd"/>
      <w:r>
        <w:rPr>
          <w:rFonts w:eastAsia="Times New Roman"/>
        </w:rPr>
        <w:t xml:space="preserve"> du standard PPR pour en </w:t>
      </w:r>
      <w:proofErr w:type="spellStart"/>
      <w:r>
        <w:rPr>
          <w:rFonts w:eastAsia="Times New Roman"/>
        </w:rPr>
        <w:t>être</w:t>
      </w:r>
      <w:proofErr w:type="spellEnd"/>
      <w:r>
        <w:rPr>
          <w:rFonts w:eastAsia="Times New Roman"/>
        </w:rPr>
        <w:t xml:space="preserve"> </w:t>
      </w:r>
      <w:proofErr w:type="spellStart"/>
      <w:r>
        <w:rPr>
          <w:rFonts w:eastAsia="Times New Roman"/>
        </w:rPr>
        <w:t>une</w:t>
      </w:r>
      <w:proofErr w:type="spellEnd"/>
      <w:r>
        <w:rPr>
          <w:rFonts w:eastAsia="Times New Roman"/>
        </w:rPr>
        <w:t xml:space="preserve"> version </w:t>
      </w:r>
      <w:proofErr w:type="spellStart"/>
      <w:r>
        <w:rPr>
          <w:rFonts w:eastAsia="Times New Roman"/>
        </w:rPr>
        <w:t>simplifiée</w:t>
      </w:r>
      <w:proofErr w:type="spellEnd"/>
      <w:r>
        <w:rPr>
          <w:rFonts w:eastAsia="Times New Roman"/>
        </w:rPr>
        <w:t>.</w:t>
      </w:r>
    </w:p>
  </w:comment>
  <w:comment w:id="207" w:author="Gilles Cébélieu" w:date="2022-06-16T11:35:00Z" w:initials="GC">
    <w:p w14:paraId="2CDD01D3" w14:textId="336A3C88" w:rsidR="00354FAB" w:rsidRDefault="00354FAB">
      <w:pPr>
        <w:pStyle w:val="Commentaire"/>
        <w:rPr>
          <w:lang w:val="fr-FR"/>
        </w:rPr>
      </w:pPr>
      <w:r>
        <w:rPr>
          <w:rStyle w:val="Marquedecommentaire"/>
        </w:rPr>
        <w:annotationRef/>
      </w:r>
      <w:proofErr w:type="spellStart"/>
      <w:r>
        <w:rPr>
          <w:lang w:val="fr-FR"/>
        </w:rPr>
        <w:t>Réglements</w:t>
      </w:r>
      <w:proofErr w:type="spellEnd"/>
      <w:r>
        <w:rPr>
          <w:lang w:val="fr-FR"/>
        </w:rPr>
        <w:t xml:space="preserve"> en « R » =&gt; citer les textes de référence</w:t>
      </w:r>
    </w:p>
    <w:p w14:paraId="0DA10EAB" w14:textId="77777777" w:rsidR="00354FAB" w:rsidRDefault="00354FAB">
      <w:pPr>
        <w:pStyle w:val="Commentaire"/>
        <w:rPr>
          <w:lang w:val="fr-FR"/>
        </w:rPr>
      </w:pPr>
    </w:p>
    <w:p w14:paraId="76BC60C1" w14:textId="1B6B9BE8" w:rsidR="00354FAB" w:rsidRPr="00BD2129" w:rsidRDefault="00354FAB">
      <w:pPr>
        <w:pStyle w:val="Commentaire"/>
        <w:rPr>
          <w:lang w:val="fr-FR"/>
        </w:rPr>
      </w:pPr>
      <w:r>
        <w:rPr>
          <w:lang w:val="fr-FR"/>
        </w:rPr>
        <w:t xml:space="preserve">Fournir </w:t>
      </w:r>
    </w:p>
  </w:comment>
  <w:comment w:id="218" w:author="Gilles Cébélieu" w:date="2022-06-15T18:12:00Z" w:initials="GC">
    <w:p w14:paraId="4D934678" w14:textId="77777777" w:rsidR="00354FAB" w:rsidRDefault="00354FAB">
      <w:pPr>
        <w:pStyle w:val="Commentaire"/>
        <w:rPr>
          <w:lang w:val="fr-FR"/>
        </w:rPr>
      </w:pPr>
      <w:r>
        <w:rPr>
          <w:rStyle w:val="Marquedecommentaire"/>
        </w:rPr>
        <w:annotationRef/>
      </w:r>
      <w:r w:rsidRPr="00E82818">
        <w:rPr>
          <w:b/>
          <w:lang w:val="fr-FR"/>
        </w:rPr>
        <w:t>Stanislas Besson</w:t>
      </w:r>
      <w:r>
        <w:rPr>
          <w:lang w:val="fr-FR"/>
        </w:rPr>
        <w:t xml:space="preserve"> : </w:t>
      </w:r>
    </w:p>
    <w:p w14:paraId="5F152C4E" w14:textId="260348D4" w:rsidR="00354FAB" w:rsidRPr="00E82818" w:rsidRDefault="00354FAB">
      <w:pPr>
        <w:pStyle w:val="Commentaire"/>
        <w:rPr>
          <w:lang w:val="fr-FR"/>
        </w:rPr>
      </w:pPr>
      <w:r w:rsidRPr="00E82818">
        <w:rPr>
          <w:lang w:val="fr-FR"/>
        </w:rPr>
        <w:t>Il faut distinguer les « Porter à Connaissance risques » applicables au titre de l’article R111-2 du Code de l’urbanisme. Leur intérêt et d’informer la collectivité de l’existence d’un phénomène/risque sur un périmètre sur lequel la constructibilité doit être limitée ou interdite. Cela permet de faire appliquer les mesures d’urbanisme d’un futur PPR à partir de l’étude technique (aléa) dans l’attente de son approbation future.</w:t>
      </w:r>
    </w:p>
  </w:comment>
  <w:comment w:id="219" w:author="Gilles Cébélieu" w:date="2022-06-16T11:29:00Z" w:initials="GC">
    <w:p w14:paraId="6A7CE425" w14:textId="7F885976" w:rsidR="00354FAB" w:rsidRPr="00BD2129" w:rsidRDefault="00354FAB">
      <w:pPr>
        <w:pStyle w:val="Commentaire"/>
        <w:rPr>
          <w:lang w:val="fr-FR"/>
        </w:rPr>
      </w:pPr>
      <w:r>
        <w:rPr>
          <w:rStyle w:val="Marquedecommentaire"/>
        </w:rPr>
        <w:annotationRef/>
      </w:r>
      <w:r>
        <w:rPr>
          <w:lang w:val="fr-FR"/>
        </w:rPr>
        <w:t>Point de vigilance </w:t>
      </w:r>
      <w:proofErr w:type="gramStart"/>
      <w:r>
        <w:rPr>
          <w:lang w:val="fr-FR"/>
        </w:rPr>
        <w:t>:hétérogénéité</w:t>
      </w:r>
      <w:proofErr w:type="gramEnd"/>
      <w:r>
        <w:rPr>
          <w:lang w:val="fr-FR"/>
        </w:rPr>
        <w:t xml:space="preserve"> des documents dans le </w:t>
      </w:r>
      <w:proofErr w:type="spellStart"/>
      <w:r>
        <w:rPr>
          <w:lang w:val="fr-FR"/>
        </w:rPr>
        <w:t>PaC</w:t>
      </w:r>
      <w:proofErr w:type="spellEnd"/>
    </w:p>
  </w:comment>
  <w:comment w:id="222" w:author="Gilles Cébélieu" w:date="2022-06-16T11:47:00Z" w:initials="GC">
    <w:p w14:paraId="02A01911" w14:textId="4302A3AA" w:rsidR="00354FAB" w:rsidRPr="00331130" w:rsidRDefault="00354FAB">
      <w:pPr>
        <w:pStyle w:val="Commentaire"/>
        <w:rPr>
          <w:lang w:val="fr-FR"/>
        </w:rPr>
      </w:pPr>
      <w:r>
        <w:rPr>
          <w:rStyle w:val="Marquedecommentaire"/>
        </w:rPr>
        <w:annotationRef/>
      </w:r>
      <w:r>
        <w:rPr>
          <w:lang w:val="fr-FR"/>
        </w:rPr>
        <w:t>Déclinaison supplémentaire ?</w:t>
      </w:r>
    </w:p>
  </w:comment>
  <w:comment w:id="233" w:author="Gilles Cébélieu" w:date="2022-06-16T11:55:00Z" w:initials="GC">
    <w:p w14:paraId="232030AF" w14:textId="018023D2" w:rsidR="00354FAB" w:rsidRDefault="00354FAB">
      <w:pPr>
        <w:pStyle w:val="Commentaire"/>
        <w:rPr>
          <w:lang w:val="fr-FR"/>
        </w:rPr>
      </w:pPr>
      <w:r>
        <w:rPr>
          <w:rStyle w:val="Marquedecommentaire"/>
        </w:rPr>
        <w:annotationRef/>
      </w:r>
      <w:r>
        <w:rPr>
          <w:lang w:val="fr-FR"/>
        </w:rPr>
        <w:t>A priori risques technologiques  à rajouter assez rapidement ensuite.</w:t>
      </w:r>
    </w:p>
    <w:p w14:paraId="2BEADC2C" w14:textId="77777777" w:rsidR="00354FAB" w:rsidRDefault="00354FAB">
      <w:pPr>
        <w:pStyle w:val="Commentaire"/>
        <w:rPr>
          <w:lang w:val="fr-FR"/>
        </w:rPr>
      </w:pPr>
    </w:p>
    <w:p w14:paraId="6C0D5641" w14:textId="0987B6E0" w:rsidR="00354FAB" w:rsidRPr="00C93D4B" w:rsidRDefault="00354FAB">
      <w:pPr>
        <w:pStyle w:val="Commentaire"/>
        <w:rPr>
          <w:lang w:val="fr-FR"/>
        </w:rPr>
      </w:pPr>
      <w:r>
        <w:rPr>
          <w:lang w:val="fr-FR"/>
        </w:rPr>
        <w:t>+ Lister les risques à traiter</w:t>
      </w:r>
    </w:p>
  </w:comment>
  <w:comment w:id="234" w:author="Gilles Cébélieu" w:date="2022-06-10T16:23:00Z" w:initials="GC">
    <w:p w14:paraId="6A3B1ECC" w14:textId="60E1ED8F" w:rsidR="00354FAB" w:rsidRPr="00ED3252" w:rsidRDefault="00354FAB">
      <w:pPr>
        <w:pStyle w:val="Commentaire"/>
        <w:rPr>
          <w:lang w:val="fr-FR"/>
        </w:rPr>
      </w:pPr>
      <w:r>
        <w:rPr>
          <w:rStyle w:val="Marquedecommentaire"/>
        </w:rPr>
        <w:annotationRef/>
      </w:r>
      <w:r w:rsidRPr="00ED3252">
        <w:rPr>
          <w:rStyle w:val="Marquedecommentaire"/>
          <w:b/>
          <w:kern w:val="16"/>
          <w:lang w:val="fr-FR"/>
        </w:rPr>
        <w:t xml:space="preserve">G. </w:t>
      </w:r>
      <w:proofErr w:type="spellStart"/>
      <w:r w:rsidRPr="00ED3252">
        <w:rPr>
          <w:rStyle w:val="Marquedecommentaire"/>
          <w:b/>
          <w:kern w:val="16"/>
          <w:lang w:val="fr-FR"/>
        </w:rPr>
        <w:t>Chretien</w:t>
      </w:r>
      <w:proofErr w:type="spellEnd"/>
      <w:r w:rsidRPr="00ED3252">
        <w:rPr>
          <w:rStyle w:val="Marquedecommentaire"/>
          <w:b/>
          <w:kern w:val="16"/>
          <w:lang w:val="fr-FR"/>
        </w:rPr>
        <w:t xml:space="preserve"> DDTM76</w:t>
      </w:r>
      <w:r>
        <w:rPr>
          <w:rStyle w:val="Marquedecommentaire"/>
          <w:lang w:val="fr-FR"/>
        </w:rPr>
        <w:t xml:space="preserve"> : </w:t>
      </w:r>
      <w:r>
        <w:rPr>
          <w:rFonts w:eastAsia="Times New Roman"/>
        </w:rPr>
        <w:t xml:space="preserve">En première phase des </w:t>
      </w:r>
      <w:proofErr w:type="spellStart"/>
      <w:r>
        <w:rPr>
          <w:rFonts w:eastAsia="Times New Roman"/>
        </w:rPr>
        <w:t>définitions</w:t>
      </w:r>
      <w:proofErr w:type="spellEnd"/>
      <w:r>
        <w:rPr>
          <w:rFonts w:eastAsia="Times New Roman"/>
        </w:rPr>
        <w:t xml:space="preserve"> des standards </w:t>
      </w:r>
      <w:proofErr w:type="spellStart"/>
      <w:r>
        <w:rPr>
          <w:rFonts w:eastAsia="Times New Roman"/>
        </w:rPr>
        <w:t>est-il</w:t>
      </w:r>
      <w:proofErr w:type="spellEnd"/>
      <w:r>
        <w:rPr>
          <w:rFonts w:eastAsia="Times New Roman"/>
        </w:rPr>
        <w:t xml:space="preserve"> </w:t>
      </w:r>
      <w:proofErr w:type="spellStart"/>
      <w:r>
        <w:rPr>
          <w:rFonts w:eastAsia="Times New Roman"/>
        </w:rPr>
        <w:t>prévu</w:t>
      </w:r>
      <w:proofErr w:type="spellEnd"/>
      <w:r>
        <w:rPr>
          <w:rFonts w:eastAsia="Times New Roman"/>
        </w:rPr>
        <w:t xml:space="preserve"> de faire un diagnostic avec point + points - des standards </w:t>
      </w:r>
      <w:proofErr w:type="spellStart"/>
      <w:r>
        <w:rPr>
          <w:rFonts w:eastAsia="Times New Roman"/>
        </w:rPr>
        <w:t>existant</w:t>
      </w:r>
      <w:proofErr w:type="spellEnd"/>
      <w:r>
        <w:rPr>
          <w:rFonts w:eastAsia="Times New Roman"/>
        </w:rPr>
        <w:t xml:space="preserve"> et </w:t>
      </w:r>
      <w:proofErr w:type="spellStart"/>
      <w:r>
        <w:rPr>
          <w:rFonts w:eastAsia="Times New Roman"/>
        </w:rPr>
        <w:t>ce</w:t>
      </w:r>
      <w:proofErr w:type="spellEnd"/>
      <w:r>
        <w:rPr>
          <w:rFonts w:eastAsia="Times New Roman"/>
        </w:rPr>
        <w:t xml:space="preserve"> </w:t>
      </w:r>
      <w:proofErr w:type="spellStart"/>
      <w:r>
        <w:rPr>
          <w:rFonts w:eastAsia="Times New Roman"/>
        </w:rPr>
        <w:t>que</w:t>
      </w:r>
      <w:proofErr w:type="spellEnd"/>
      <w:r>
        <w:rPr>
          <w:rFonts w:eastAsia="Times New Roman"/>
        </w:rPr>
        <w:t xml:space="preserve"> </w:t>
      </w:r>
      <w:proofErr w:type="spellStart"/>
      <w:r>
        <w:rPr>
          <w:rFonts w:eastAsia="Times New Roman"/>
        </w:rPr>
        <w:t>l'on</w:t>
      </w:r>
      <w:proofErr w:type="spellEnd"/>
      <w:r>
        <w:rPr>
          <w:rFonts w:eastAsia="Times New Roman"/>
        </w:rPr>
        <w:t xml:space="preserve"> </w:t>
      </w:r>
      <w:proofErr w:type="spellStart"/>
      <w:r>
        <w:rPr>
          <w:rFonts w:eastAsia="Times New Roman"/>
        </w:rPr>
        <w:t>veut</w:t>
      </w:r>
      <w:proofErr w:type="spellEnd"/>
      <w:r>
        <w:rPr>
          <w:rFonts w:eastAsia="Times New Roman"/>
        </w:rPr>
        <w:t xml:space="preserve"> conserver / </w:t>
      </w:r>
      <w:proofErr w:type="spellStart"/>
      <w:r>
        <w:rPr>
          <w:rFonts w:eastAsia="Times New Roman"/>
        </w:rPr>
        <w:t>améliorer</w:t>
      </w:r>
      <w:proofErr w:type="spellEnd"/>
      <w:r>
        <w:rPr>
          <w:rFonts w:eastAsia="Times New Roman"/>
        </w:rPr>
        <w:t xml:space="preserve"> / </w:t>
      </w:r>
      <w:proofErr w:type="spellStart"/>
      <w:r>
        <w:rPr>
          <w:rFonts w:eastAsia="Times New Roman"/>
        </w:rPr>
        <w:t>supprimer</w:t>
      </w:r>
      <w:proofErr w:type="spellEnd"/>
      <w:r>
        <w:rPr>
          <w:rFonts w:eastAsia="Times New Roman"/>
        </w:rPr>
        <w:t xml:space="preserve"> (chez nous on </w:t>
      </w:r>
      <w:proofErr w:type="spellStart"/>
      <w:r>
        <w:rPr>
          <w:rFonts w:eastAsia="Times New Roman"/>
        </w:rPr>
        <w:t>trouvait</w:t>
      </w:r>
      <w:proofErr w:type="spellEnd"/>
      <w:r>
        <w:rPr>
          <w:rFonts w:eastAsia="Times New Roman"/>
        </w:rPr>
        <w:t xml:space="preserve"> les standards </w:t>
      </w:r>
      <w:proofErr w:type="spellStart"/>
      <w:r>
        <w:rPr>
          <w:rFonts w:eastAsia="Times New Roman"/>
        </w:rPr>
        <w:t>covadis</w:t>
      </w:r>
      <w:proofErr w:type="spellEnd"/>
      <w:r>
        <w:rPr>
          <w:rFonts w:eastAsia="Times New Roman"/>
        </w:rPr>
        <w:t xml:space="preserve"> </w:t>
      </w:r>
      <w:proofErr w:type="spellStart"/>
      <w:r>
        <w:rPr>
          <w:rFonts w:eastAsia="Times New Roman"/>
        </w:rPr>
        <w:t>plutôt</w:t>
      </w:r>
      <w:proofErr w:type="spellEnd"/>
      <w:r>
        <w:rPr>
          <w:rFonts w:eastAsia="Times New Roman"/>
        </w:rPr>
        <w:t xml:space="preserve"> </w:t>
      </w:r>
      <w:proofErr w:type="spellStart"/>
      <w:r>
        <w:rPr>
          <w:rFonts w:eastAsia="Times New Roman"/>
        </w:rPr>
        <w:t>bien</w:t>
      </w:r>
      <w:proofErr w:type="spellEnd"/>
      <w:r>
        <w:rPr>
          <w:rFonts w:eastAsia="Times New Roman"/>
        </w:rPr>
        <w:t xml:space="preserve"> </w:t>
      </w:r>
      <w:proofErr w:type="spellStart"/>
      <w:r>
        <w:rPr>
          <w:rFonts w:eastAsia="Times New Roman"/>
        </w:rPr>
        <w:t>mais</w:t>
      </w:r>
      <w:proofErr w:type="spellEnd"/>
      <w:r>
        <w:rPr>
          <w:rFonts w:eastAsia="Times New Roman"/>
        </w:rPr>
        <w:t xml:space="preserve"> le standard TRI </w:t>
      </w:r>
      <w:proofErr w:type="spellStart"/>
      <w:r>
        <w:rPr>
          <w:rFonts w:eastAsia="Times New Roman"/>
        </w:rPr>
        <w:t>plutôt</w:t>
      </w:r>
      <w:proofErr w:type="spellEnd"/>
      <w:r>
        <w:rPr>
          <w:rFonts w:eastAsia="Times New Roman"/>
        </w:rPr>
        <w:t xml:space="preserve"> </w:t>
      </w:r>
      <w:proofErr w:type="spellStart"/>
      <w:r>
        <w:rPr>
          <w:rFonts w:eastAsia="Times New Roman"/>
        </w:rPr>
        <w:t>affreux</w:t>
      </w:r>
      <w:proofErr w:type="spellEnd"/>
      <w:r>
        <w:rPr>
          <w:rFonts w:eastAsia="Times New Roman"/>
        </w:rPr>
        <w:t>).</w:t>
      </w:r>
    </w:p>
  </w:comment>
  <w:comment w:id="235" w:author="Gilles Cébélieu" w:date="2022-06-29T17:06:00Z" w:initials="GC">
    <w:p w14:paraId="320B355C" w14:textId="65BA39C2" w:rsidR="00D0191F" w:rsidRPr="00D0191F" w:rsidRDefault="00D0191F">
      <w:pPr>
        <w:pStyle w:val="Commentaire"/>
        <w:rPr>
          <w:lang w:val="fr-FR"/>
        </w:rPr>
      </w:pPr>
      <w:r>
        <w:rPr>
          <w:rStyle w:val="Marquedecommentaire"/>
        </w:rPr>
        <w:annotationRef/>
      </w:r>
      <w:r>
        <w:rPr>
          <w:lang w:val="fr-FR"/>
        </w:rPr>
        <w:t xml:space="preserve">Les travaux d’écriture des standards prendront en compte l’existant (modèle et  jeux de données), mais </w:t>
      </w:r>
      <w:r w:rsidR="00AD0437">
        <w:rPr>
          <w:lang w:val="fr-FR"/>
        </w:rPr>
        <w:t xml:space="preserve">peut-être </w:t>
      </w:r>
      <w:r>
        <w:rPr>
          <w:lang w:val="fr-FR"/>
        </w:rPr>
        <w:t>pas sous la forme d’un diagnostic.</w:t>
      </w:r>
    </w:p>
  </w:comment>
  <w:comment w:id="238" w:author="Gilles Cébélieu" w:date="2022-06-10T16:33:00Z" w:initials="GC">
    <w:p w14:paraId="5898CEDA" w14:textId="3238368B" w:rsidR="00354FAB" w:rsidRPr="00ED3252" w:rsidRDefault="00354FAB">
      <w:pPr>
        <w:pStyle w:val="Commentaire"/>
        <w:rPr>
          <w:rFonts w:eastAsia="Times New Roman"/>
          <w:b/>
          <w:u w:val="single"/>
          <w:lang w:val="fr-FR"/>
        </w:rPr>
      </w:pPr>
      <w:r>
        <w:rPr>
          <w:rStyle w:val="Marquedecommentaire"/>
        </w:rPr>
        <w:annotationRef/>
      </w:r>
      <w:r w:rsidRPr="00ED3252">
        <w:rPr>
          <w:rFonts w:eastAsia="Times New Roman"/>
          <w:b/>
          <w:u w:val="single"/>
          <w:lang w:val="fr-FR"/>
        </w:rPr>
        <w:t>G. Chrétien DDTM 76 :</w:t>
      </w:r>
    </w:p>
    <w:p w14:paraId="5C72F05F" w14:textId="7944739C" w:rsidR="00354FAB" w:rsidRDefault="00354FAB">
      <w:pPr>
        <w:pStyle w:val="Commentaire"/>
      </w:pPr>
      <w:r>
        <w:rPr>
          <w:rFonts w:eastAsia="Times New Roman"/>
        </w:rPr>
        <w:t xml:space="preserve">La seine maritime </w:t>
      </w:r>
      <w:proofErr w:type="spellStart"/>
      <w:r>
        <w:rPr>
          <w:rFonts w:eastAsia="Times New Roman"/>
        </w:rPr>
        <w:t>est</w:t>
      </w:r>
      <w:proofErr w:type="spellEnd"/>
      <w:r>
        <w:rPr>
          <w:rFonts w:eastAsia="Times New Roman"/>
        </w:rPr>
        <w:t xml:space="preserve"> </w:t>
      </w:r>
      <w:proofErr w:type="spellStart"/>
      <w:r>
        <w:rPr>
          <w:rFonts w:eastAsia="Times New Roman"/>
        </w:rPr>
        <w:t>investi</w:t>
      </w:r>
      <w:proofErr w:type="spellEnd"/>
      <w:r>
        <w:rPr>
          <w:rFonts w:eastAsia="Times New Roman"/>
        </w:rPr>
        <w:t xml:space="preserve"> </w:t>
      </w:r>
      <w:proofErr w:type="spellStart"/>
      <w:r>
        <w:rPr>
          <w:rFonts w:eastAsia="Times New Roman"/>
        </w:rPr>
        <w:t>sur</w:t>
      </w:r>
      <w:proofErr w:type="spellEnd"/>
      <w:r>
        <w:rPr>
          <w:rFonts w:eastAsia="Times New Roman"/>
        </w:rPr>
        <w:t xml:space="preserve"> les standards </w:t>
      </w:r>
      <w:proofErr w:type="spellStart"/>
      <w:r>
        <w:rPr>
          <w:rFonts w:eastAsia="Times New Roman"/>
        </w:rPr>
        <w:t>actuel</w:t>
      </w:r>
      <w:proofErr w:type="spellEnd"/>
      <w:r>
        <w:rPr>
          <w:rFonts w:eastAsia="Times New Roman"/>
        </w:rPr>
        <w:t xml:space="preserve"> (</w:t>
      </w:r>
      <w:proofErr w:type="spellStart"/>
      <w:r>
        <w:rPr>
          <w:rFonts w:eastAsia="Times New Roman"/>
        </w:rPr>
        <w:t>cnig</w:t>
      </w:r>
      <w:proofErr w:type="spellEnd"/>
      <w:r>
        <w:rPr>
          <w:rFonts w:eastAsia="Times New Roman"/>
        </w:rPr>
        <w:t xml:space="preserve"> et </w:t>
      </w:r>
      <w:proofErr w:type="spellStart"/>
      <w:r>
        <w:rPr>
          <w:rFonts w:eastAsia="Times New Roman"/>
        </w:rPr>
        <w:t>covadis</w:t>
      </w:r>
      <w:proofErr w:type="spellEnd"/>
      <w:r>
        <w:rPr>
          <w:rFonts w:eastAsia="Times New Roman"/>
        </w:rPr>
        <w:t xml:space="preserve">) et </w:t>
      </w:r>
      <w:proofErr w:type="spellStart"/>
      <w:r>
        <w:rPr>
          <w:rFonts w:eastAsia="Times New Roman"/>
        </w:rPr>
        <w:t>est</w:t>
      </w:r>
      <w:proofErr w:type="spellEnd"/>
      <w:r>
        <w:rPr>
          <w:rFonts w:eastAsia="Times New Roman"/>
        </w:rPr>
        <w:t xml:space="preserve"> à jour </w:t>
      </w:r>
      <w:proofErr w:type="spellStart"/>
      <w:r>
        <w:rPr>
          <w:rFonts w:eastAsia="Times New Roman"/>
        </w:rPr>
        <w:t>tant</w:t>
      </w:r>
      <w:proofErr w:type="spellEnd"/>
      <w:r>
        <w:rPr>
          <w:rFonts w:eastAsia="Times New Roman"/>
        </w:rPr>
        <w:t xml:space="preserve"> </w:t>
      </w:r>
      <w:proofErr w:type="spellStart"/>
      <w:r>
        <w:rPr>
          <w:rFonts w:eastAsia="Times New Roman"/>
        </w:rPr>
        <w:t>côté</w:t>
      </w:r>
      <w:proofErr w:type="spellEnd"/>
      <w:r>
        <w:rPr>
          <w:rFonts w:eastAsia="Times New Roman"/>
        </w:rPr>
        <w:t xml:space="preserve"> GPU </w:t>
      </w:r>
      <w:proofErr w:type="spellStart"/>
      <w:r>
        <w:rPr>
          <w:rFonts w:eastAsia="Times New Roman"/>
        </w:rPr>
        <w:t>que</w:t>
      </w:r>
      <w:proofErr w:type="spellEnd"/>
      <w:r>
        <w:rPr>
          <w:rFonts w:eastAsia="Times New Roman"/>
        </w:rPr>
        <w:t xml:space="preserve"> </w:t>
      </w:r>
      <w:proofErr w:type="spellStart"/>
      <w:r>
        <w:rPr>
          <w:rFonts w:eastAsia="Times New Roman"/>
        </w:rPr>
        <w:t>côté</w:t>
      </w:r>
      <w:proofErr w:type="spellEnd"/>
      <w:r>
        <w:rPr>
          <w:rFonts w:eastAsia="Times New Roman"/>
        </w:rPr>
        <w:t xml:space="preserve"> GASPAR </w:t>
      </w:r>
      <w:proofErr w:type="spellStart"/>
      <w:r>
        <w:rPr>
          <w:rFonts w:eastAsia="Times New Roman"/>
        </w:rPr>
        <w:t>mais</w:t>
      </w:r>
      <w:proofErr w:type="spellEnd"/>
      <w:r>
        <w:rPr>
          <w:rFonts w:eastAsia="Times New Roman"/>
        </w:rPr>
        <w:t xml:space="preserve"> les bugs de </w:t>
      </w:r>
      <w:proofErr w:type="spellStart"/>
      <w:r>
        <w:rPr>
          <w:rFonts w:eastAsia="Times New Roman"/>
        </w:rPr>
        <w:t>remontées</w:t>
      </w:r>
      <w:proofErr w:type="spellEnd"/>
      <w:r>
        <w:rPr>
          <w:rFonts w:eastAsia="Times New Roman"/>
        </w:rPr>
        <w:t xml:space="preserve"> des données </w:t>
      </w:r>
      <w:proofErr w:type="spellStart"/>
      <w:r>
        <w:rPr>
          <w:rFonts w:eastAsia="Times New Roman"/>
        </w:rPr>
        <w:t>vers</w:t>
      </w:r>
      <w:proofErr w:type="spellEnd"/>
      <w:r>
        <w:rPr>
          <w:rFonts w:eastAsia="Times New Roman"/>
        </w:rPr>
        <w:t xml:space="preserve"> </w:t>
      </w:r>
      <w:proofErr w:type="spellStart"/>
      <w:r>
        <w:rPr>
          <w:rFonts w:eastAsia="Times New Roman"/>
        </w:rPr>
        <w:t>géorisques</w:t>
      </w:r>
      <w:proofErr w:type="spellEnd"/>
      <w:r>
        <w:rPr>
          <w:rFonts w:eastAsia="Times New Roman"/>
        </w:rPr>
        <w:t xml:space="preserve"> et </w:t>
      </w:r>
      <w:proofErr w:type="spellStart"/>
      <w:r>
        <w:rPr>
          <w:rFonts w:eastAsia="Times New Roman"/>
        </w:rPr>
        <w:t>errial</w:t>
      </w:r>
      <w:proofErr w:type="spellEnd"/>
      <w:r>
        <w:rPr>
          <w:rFonts w:eastAsia="Times New Roman"/>
        </w:rPr>
        <w:t xml:space="preserve"> se </w:t>
      </w:r>
      <w:proofErr w:type="spellStart"/>
      <w:r>
        <w:rPr>
          <w:rFonts w:eastAsia="Times New Roman"/>
        </w:rPr>
        <w:t>sont</w:t>
      </w:r>
      <w:proofErr w:type="spellEnd"/>
      <w:r>
        <w:rPr>
          <w:rFonts w:eastAsia="Times New Roman"/>
        </w:rPr>
        <w:t xml:space="preserve"> </w:t>
      </w:r>
      <w:proofErr w:type="spellStart"/>
      <w:r>
        <w:rPr>
          <w:rFonts w:eastAsia="Times New Roman"/>
        </w:rPr>
        <w:t>multipliés</w:t>
      </w:r>
      <w:proofErr w:type="spellEnd"/>
      <w:r>
        <w:rPr>
          <w:rFonts w:eastAsia="Times New Roman"/>
        </w:rPr>
        <w:t xml:space="preserve">. Par </w:t>
      </w:r>
      <w:proofErr w:type="spellStart"/>
      <w:r>
        <w:rPr>
          <w:rFonts w:eastAsia="Times New Roman"/>
        </w:rPr>
        <w:t>exemple</w:t>
      </w:r>
      <w:proofErr w:type="spellEnd"/>
      <w:r>
        <w:rPr>
          <w:rFonts w:eastAsia="Times New Roman"/>
        </w:rPr>
        <w:t xml:space="preserve"> le PPRT de la zip du Havre a </w:t>
      </w:r>
      <w:proofErr w:type="spellStart"/>
      <w:r>
        <w:rPr>
          <w:rFonts w:eastAsia="Times New Roman"/>
        </w:rPr>
        <w:t>disparu</w:t>
      </w:r>
      <w:proofErr w:type="spellEnd"/>
      <w:r>
        <w:rPr>
          <w:rFonts w:eastAsia="Times New Roman"/>
        </w:rPr>
        <w:t xml:space="preserve"> </w:t>
      </w:r>
      <w:proofErr w:type="spellStart"/>
      <w:r>
        <w:rPr>
          <w:rFonts w:eastAsia="Times New Roman"/>
        </w:rPr>
        <w:t>lors</w:t>
      </w:r>
      <w:proofErr w:type="spellEnd"/>
      <w:r>
        <w:rPr>
          <w:rFonts w:eastAsia="Times New Roman"/>
        </w:rPr>
        <w:t xml:space="preserve"> des </w:t>
      </w:r>
      <w:proofErr w:type="spellStart"/>
      <w:r>
        <w:rPr>
          <w:rFonts w:eastAsia="Times New Roman"/>
        </w:rPr>
        <w:t>dernières</w:t>
      </w:r>
      <w:proofErr w:type="spellEnd"/>
      <w:r>
        <w:rPr>
          <w:rFonts w:eastAsia="Times New Roman"/>
        </w:rPr>
        <w:t xml:space="preserve"> </w:t>
      </w:r>
      <w:proofErr w:type="spellStart"/>
      <w:r>
        <w:rPr>
          <w:rFonts w:eastAsia="Times New Roman"/>
        </w:rPr>
        <w:t>mises</w:t>
      </w:r>
      <w:proofErr w:type="spellEnd"/>
      <w:r>
        <w:rPr>
          <w:rFonts w:eastAsia="Times New Roman"/>
        </w:rPr>
        <w:t xml:space="preserve"> à jour </w:t>
      </w:r>
      <w:proofErr w:type="spellStart"/>
      <w:r>
        <w:rPr>
          <w:rFonts w:eastAsia="Times New Roman"/>
        </w:rPr>
        <w:t>il</w:t>
      </w:r>
      <w:proofErr w:type="spellEnd"/>
      <w:r>
        <w:rPr>
          <w:rFonts w:eastAsia="Times New Roman"/>
        </w:rPr>
        <w:t xml:space="preserve"> y a un </w:t>
      </w:r>
      <w:proofErr w:type="spellStart"/>
      <w:r>
        <w:rPr>
          <w:rFonts w:eastAsia="Times New Roman"/>
        </w:rPr>
        <w:t>mois</w:t>
      </w:r>
      <w:proofErr w:type="spellEnd"/>
      <w:r>
        <w:rPr>
          <w:rFonts w:eastAsia="Times New Roman"/>
        </w:rPr>
        <w:t xml:space="preserve">. </w:t>
      </w:r>
      <w:proofErr w:type="spellStart"/>
      <w:r>
        <w:rPr>
          <w:rFonts w:eastAsia="Times New Roman"/>
        </w:rPr>
        <w:t>Malgré</w:t>
      </w:r>
      <w:proofErr w:type="spellEnd"/>
      <w:r>
        <w:rPr>
          <w:rFonts w:eastAsia="Times New Roman"/>
        </w:rPr>
        <w:t xml:space="preserve"> les </w:t>
      </w:r>
      <w:proofErr w:type="spellStart"/>
      <w:r>
        <w:rPr>
          <w:rFonts w:eastAsia="Times New Roman"/>
        </w:rPr>
        <w:t>signalements</w:t>
      </w:r>
      <w:proofErr w:type="spellEnd"/>
      <w:r>
        <w:rPr>
          <w:rFonts w:eastAsia="Times New Roman"/>
        </w:rPr>
        <w:t xml:space="preserve"> à </w:t>
      </w:r>
      <w:proofErr w:type="spellStart"/>
      <w:r>
        <w:rPr>
          <w:rFonts w:eastAsia="Times New Roman"/>
        </w:rPr>
        <w:t>l'équipe</w:t>
      </w:r>
      <w:proofErr w:type="spellEnd"/>
      <w:r>
        <w:rPr>
          <w:rFonts w:eastAsia="Times New Roman"/>
        </w:rPr>
        <w:t xml:space="preserve"> </w:t>
      </w:r>
      <w:proofErr w:type="spellStart"/>
      <w:r>
        <w:rPr>
          <w:rFonts w:eastAsia="Times New Roman"/>
        </w:rPr>
        <w:t>il</w:t>
      </w:r>
      <w:proofErr w:type="spellEnd"/>
      <w:r>
        <w:rPr>
          <w:rFonts w:eastAsia="Times New Roman"/>
        </w:rPr>
        <w:t xml:space="preserve"> </w:t>
      </w:r>
      <w:proofErr w:type="spellStart"/>
      <w:r>
        <w:rPr>
          <w:rFonts w:eastAsia="Times New Roman"/>
        </w:rPr>
        <w:t>n'y</w:t>
      </w:r>
      <w:proofErr w:type="spellEnd"/>
      <w:r>
        <w:rPr>
          <w:rFonts w:eastAsia="Times New Roman"/>
        </w:rPr>
        <w:t xml:space="preserve"> a </w:t>
      </w:r>
      <w:proofErr w:type="spellStart"/>
      <w:r>
        <w:rPr>
          <w:rFonts w:eastAsia="Times New Roman"/>
        </w:rPr>
        <w:t>ni</w:t>
      </w:r>
      <w:proofErr w:type="spellEnd"/>
      <w:r>
        <w:rPr>
          <w:rFonts w:eastAsia="Times New Roman"/>
        </w:rPr>
        <w:t xml:space="preserve"> correction </w:t>
      </w:r>
      <w:proofErr w:type="spellStart"/>
      <w:r>
        <w:rPr>
          <w:rFonts w:eastAsia="Times New Roman"/>
        </w:rPr>
        <w:t>ni</w:t>
      </w:r>
      <w:proofErr w:type="spellEnd"/>
      <w:r>
        <w:rPr>
          <w:rFonts w:eastAsia="Times New Roman"/>
        </w:rPr>
        <w:t xml:space="preserve"> </w:t>
      </w:r>
      <w:proofErr w:type="spellStart"/>
      <w:r>
        <w:rPr>
          <w:rFonts w:eastAsia="Times New Roman"/>
        </w:rPr>
        <w:t>avertissement</w:t>
      </w:r>
      <w:proofErr w:type="spellEnd"/>
      <w:r>
        <w:rPr>
          <w:rFonts w:eastAsia="Times New Roman"/>
        </w:rPr>
        <w:t xml:space="preserve"> </w:t>
      </w:r>
      <w:proofErr w:type="spellStart"/>
      <w:r>
        <w:rPr>
          <w:rFonts w:eastAsia="Times New Roman"/>
        </w:rPr>
        <w:t>sur</w:t>
      </w:r>
      <w:proofErr w:type="spellEnd"/>
      <w:r>
        <w:rPr>
          <w:rFonts w:eastAsia="Times New Roman"/>
        </w:rPr>
        <w:t xml:space="preserve"> le site </w:t>
      </w:r>
      <w:proofErr w:type="spellStart"/>
      <w:r>
        <w:rPr>
          <w:rFonts w:eastAsia="Times New Roman"/>
        </w:rPr>
        <w:t>géorisque</w:t>
      </w:r>
      <w:proofErr w:type="spellEnd"/>
      <w:r>
        <w:rPr>
          <w:rFonts w:eastAsia="Times New Roman"/>
        </w:rPr>
        <w:t xml:space="preserve"> et le site </w:t>
      </w:r>
      <w:proofErr w:type="spellStart"/>
      <w:r>
        <w:rPr>
          <w:rFonts w:eastAsia="Times New Roman"/>
        </w:rPr>
        <w:t>errial</w:t>
      </w:r>
      <w:proofErr w:type="spellEnd"/>
      <w:r>
        <w:rPr>
          <w:rFonts w:eastAsia="Times New Roman"/>
        </w:rPr>
        <w:t xml:space="preserve">. </w:t>
      </w:r>
      <w:proofErr w:type="spellStart"/>
      <w:r>
        <w:rPr>
          <w:rFonts w:eastAsia="Times New Roman"/>
        </w:rPr>
        <w:t>Cette</w:t>
      </w:r>
      <w:proofErr w:type="spellEnd"/>
      <w:r>
        <w:rPr>
          <w:rFonts w:eastAsia="Times New Roman"/>
        </w:rPr>
        <w:t xml:space="preserve"> situation </w:t>
      </w:r>
      <w:proofErr w:type="spellStart"/>
      <w:r>
        <w:rPr>
          <w:rFonts w:eastAsia="Times New Roman"/>
        </w:rPr>
        <w:t>est</w:t>
      </w:r>
      <w:proofErr w:type="spellEnd"/>
      <w:r>
        <w:rPr>
          <w:rFonts w:eastAsia="Times New Roman"/>
        </w:rPr>
        <w:t xml:space="preserve"> </w:t>
      </w:r>
      <w:proofErr w:type="spellStart"/>
      <w:r>
        <w:rPr>
          <w:rFonts w:eastAsia="Times New Roman"/>
        </w:rPr>
        <w:t>contre</w:t>
      </w:r>
      <w:proofErr w:type="spellEnd"/>
      <w:r>
        <w:rPr>
          <w:rFonts w:eastAsia="Times New Roman"/>
        </w:rPr>
        <w:t xml:space="preserve"> productive et </w:t>
      </w:r>
      <w:proofErr w:type="spellStart"/>
      <w:r>
        <w:rPr>
          <w:rFonts w:eastAsia="Times New Roman"/>
        </w:rPr>
        <w:t>pénalise</w:t>
      </w:r>
      <w:proofErr w:type="spellEnd"/>
      <w:r>
        <w:rPr>
          <w:rFonts w:eastAsia="Times New Roman"/>
        </w:rPr>
        <w:t xml:space="preserve"> </w:t>
      </w:r>
      <w:proofErr w:type="spellStart"/>
      <w:r>
        <w:rPr>
          <w:rFonts w:eastAsia="Times New Roman"/>
        </w:rPr>
        <w:t>tant</w:t>
      </w:r>
      <w:proofErr w:type="spellEnd"/>
      <w:r>
        <w:rPr>
          <w:rFonts w:eastAsia="Times New Roman"/>
        </w:rPr>
        <w:t xml:space="preserve"> les services de </w:t>
      </w:r>
      <w:proofErr w:type="spellStart"/>
      <w:r>
        <w:rPr>
          <w:rFonts w:eastAsia="Times New Roman"/>
        </w:rPr>
        <w:t>l'état</w:t>
      </w:r>
      <w:proofErr w:type="spellEnd"/>
      <w:r>
        <w:rPr>
          <w:rFonts w:eastAsia="Times New Roman"/>
        </w:rPr>
        <w:t xml:space="preserve"> </w:t>
      </w:r>
      <w:proofErr w:type="spellStart"/>
      <w:r>
        <w:rPr>
          <w:rFonts w:eastAsia="Times New Roman"/>
        </w:rPr>
        <w:t>que</w:t>
      </w:r>
      <w:proofErr w:type="spellEnd"/>
      <w:r>
        <w:rPr>
          <w:rFonts w:eastAsia="Times New Roman"/>
        </w:rPr>
        <w:t xml:space="preserve"> les </w:t>
      </w:r>
      <w:proofErr w:type="spellStart"/>
      <w:r>
        <w:rPr>
          <w:rFonts w:eastAsia="Times New Roman"/>
        </w:rPr>
        <w:t>riverains</w:t>
      </w:r>
      <w:proofErr w:type="spellEnd"/>
      <w:r>
        <w:rPr>
          <w:rFonts w:eastAsia="Times New Roman"/>
        </w:rPr>
        <w:t>.</w:t>
      </w:r>
      <w:r>
        <w:rPr>
          <w:rFonts w:eastAsia="Times New Roman"/>
        </w:rPr>
        <w:br/>
        <w:t xml:space="preserve">Le groupe de travail </w:t>
      </w:r>
      <w:proofErr w:type="spellStart"/>
      <w:r>
        <w:rPr>
          <w:rFonts w:eastAsia="Times New Roman"/>
        </w:rPr>
        <w:t>sur</w:t>
      </w:r>
      <w:proofErr w:type="spellEnd"/>
      <w:r>
        <w:rPr>
          <w:rFonts w:eastAsia="Times New Roman"/>
        </w:rPr>
        <w:t xml:space="preserve"> les standards </w:t>
      </w:r>
      <w:proofErr w:type="spellStart"/>
      <w:r>
        <w:rPr>
          <w:rFonts w:eastAsia="Times New Roman"/>
        </w:rPr>
        <w:t>n'a</w:t>
      </w:r>
      <w:proofErr w:type="spellEnd"/>
      <w:r>
        <w:rPr>
          <w:rFonts w:eastAsia="Times New Roman"/>
        </w:rPr>
        <w:t xml:space="preserve"> de </w:t>
      </w:r>
      <w:proofErr w:type="spellStart"/>
      <w:r>
        <w:rPr>
          <w:rFonts w:eastAsia="Times New Roman"/>
        </w:rPr>
        <w:t>sens</w:t>
      </w:r>
      <w:proofErr w:type="spellEnd"/>
      <w:r>
        <w:rPr>
          <w:rFonts w:eastAsia="Times New Roman"/>
        </w:rPr>
        <w:t xml:space="preserve"> </w:t>
      </w:r>
      <w:proofErr w:type="spellStart"/>
      <w:r>
        <w:rPr>
          <w:rFonts w:eastAsia="Times New Roman"/>
        </w:rPr>
        <w:t>que</w:t>
      </w:r>
      <w:proofErr w:type="spellEnd"/>
      <w:r>
        <w:rPr>
          <w:rFonts w:eastAsia="Times New Roman"/>
        </w:rPr>
        <w:t xml:space="preserve"> si les données </w:t>
      </w:r>
      <w:proofErr w:type="spellStart"/>
      <w:r>
        <w:rPr>
          <w:rFonts w:eastAsia="Times New Roman"/>
        </w:rPr>
        <w:t>standardisés</w:t>
      </w:r>
      <w:proofErr w:type="spellEnd"/>
      <w:r>
        <w:rPr>
          <w:rFonts w:eastAsia="Times New Roman"/>
        </w:rPr>
        <w:t xml:space="preserve"> </w:t>
      </w:r>
      <w:proofErr w:type="spellStart"/>
      <w:r>
        <w:rPr>
          <w:rFonts w:eastAsia="Times New Roman"/>
        </w:rPr>
        <w:t>sont</w:t>
      </w:r>
      <w:proofErr w:type="spellEnd"/>
      <w:r>
        <w:rPr>
          <w:rFonts w:eastAsia="Times New Roman"/>
        </w:rPr>
        <w:t xml:space="preserve"> </w:t>
      </w:r>
      <w:proofErr w:type="spellStart"/>
      <w:r>
        <w:rPr>
          <w:rFonts w:eastAsia="Times New Roman"/>
        </w:rPr>
        <w:t>rendues</w:t>
      </w:r>
      <w:proofErr w:type="spellEnd"/>
      <w:r>
        <w:rPr>
          <w:rFonts w:eastAsia="Times New Roman"/>
        </w:rPr>
        <w:t xml:space="preserve"> </w:t>
      </w:r>
      <w:proofErr w:type="spellStart"/>
      <w:r>
        <w:rPr>
          <w:rFonts w:eastAsia="Times New Roman"/>
        </w:rPr>
        <w:t>accessibles</w:t>
      </w:r>
      <w:proofErr w:type="spellEnd"/>
      <w:r>
        <w:rPr>
          <w:rFonts w:eastAsia="Times New Roman"/>
        </w:rPr>
        <w:t xml:space="preserve"> </w:t>
      </w:r>
      <w:proofErr w:type="spellStart"/>
      <w:r>
        <w:rPr>
          <w:rFonts w:eastAsia="Times New Roman"/>
        </w:rPr>
        <w:t>sur</w:t>
      </w:r>
      <w:proofErr w:type="spellEnd"/>
      <w:r>
        <w:rPr>
          <w:rFonts w:eastAsia="Times New Roman"/>
        </w:rPr>
        <w:t xml:space="preserve"> des </w:t>
      </w:r>
      <w:proofErr w:type="spellStart"/>
      <w:r>
        <w:rPr>
          <w:rFonts w:eastAsia="Times New Roman"/>
        </w:rPr>
        <w:t>outils</w:t>
      </w:r>
      <w:proofErr w:type="spellEnd"/>
      <w:r>
        <w:rPr>
          <w:rFonts w:eastAsia="Times New Roman"/>
        </w:rPr>
        <w:t xml:space="preserve"> </w:t>
      </w:r>
      <w:proofErr w:type="spellStart"/>
      <w:r>
        <w:rPr>
          <w:rFonts w:eastAsia="Times New Roman"/>
        </w:rPr>
        <w:t>fiables</w:t>
      </w:r>
      <w:proofErr w:type="spellEnd"/>
      <w:r>
        <w:rPr>
          <w:rFonts w:eastAsia="Times New Roman"/>
        </w:rPr>
        <w:t>.</w:t>
      </w:r>
      <w:r>
        <w:rPr>
          <w:rFonts w:eastAsia="Times New Roman"/>
        </w:rPr>
        <w:br/>
        <w:t xml:space="preserve">Nous </w:t>
      </w:r>
      <w:proofErr w:type="spellStart"/>
      <w:r>
        <w:rPr>
          <w:rFonts w:eastAsia="Times New Roman"/>
        </w:rPr>
        <w:t>souhaiterions</w:t>
      </w:r>
      <w:proofErr w:type="spellEnd"/>
      <w:r>
        <w:rPr>
          <w:rFonts w:eastAsia="Times New Roman"/>
        </w:rPr>
        <w:t xml:space="preserve"> </w:t>
      </w:r>
      <w:proofErr w:type="spellStart"/>
      <w:r>
        <w:rPr>
          <w:rFonts w:eastAsia="Times New Roman"/>
        </w:rPr>
        <w:t>dans</w:t>
      </w:r>
      <w:proofErr w:type="spellEnd"/>
      <w:r>
        <w:rPr>
          <w:rFonts w:eastAsia="Times New Roman"/>
        </w:rPr>
        <w:t xml:space="preserve"> le cadre de la </w:t>
      </w:r>
      <w:proofErr w:type="spellStart"/>
      <w:r>
        <w:rPr>
          <w:rFonts w:eastAsia="Times New Roman"/>
        </w:rPr>
        <w:t>refonte</w:t>
      </w:r>
      <w:proofErr w:type="spellEnd"/>
      <w:r>
        <w:rPr>
          <w:rFonts w:eastAsia="Times New Roman"/>
        </w:rPr>
        <w:t xml:space="preserve"> des standards </w:t>
      </w:r>
      <w:proofErr w:type="spellStart"/>
      <w:r>
        <w:rPr>
          <w:rFonts w:eastAsia="Times New Roman"/>
        </w:rPr>
        <w:t>que</w:t>
      </w:r>
      <w:proofErr w:type="spellEnd"/>
      <w:r>
        <w:rPr>
          <w:rFonts w:eastAsia="Times New Roman"/>
        </w:rPr>
        <w:t xml:space="preserve"> la DGPR en </w:t>
      </w:r>
      <w:proofErr w:type="spellStart"/>
      <w:r>
        <w:rPr>
          <w:rFonts w:eastAsia="Times New Roman"/>
        </w:rPr>
        <w:t>profite</w:t>
      </w:r>
      <w:proofErr w:type="spellEnd"/>
      <w:r>
        <w:rPr>
          <w:rFonts w:eastAsia="Times New Roman"/>
        </w:rPr>
        <w:t xml:space="preserve"> pour :</w:t>
      </w:r>
      <w:r>
        <w:rPr>
          <w:rFonts w:eastAsia="Times New Roman"/>
        </w:rPr>
        <w:br/>
      </w:r>
      <w:r>
        <w:rPr>
          <w:rFonts w:eastAsia="Times New Roman"/>
        </w:rPr>
        <w:br/>
        <w:t xml:space="preserve">    - </w:t>
      </w:r>
      <w:r w:rsidRPr="00902D52">
        <w:rPr>
          <w:rFonts w:eastAsia="Times New Roman"/>
          <w:b/>
        </w:rPr>
        <w:t xml:space="preserve">affirmer </w:t>
      </w:r>
      <w:proofErr w:type="spellStart"/>
      <w:r w:rsidRPr="00902D52">
        <w:rPr>
          <w:rFonts w:eastAsia="Times New Roman"/>
          <w:b/>
        </w:rPr>
        <w:t>l'utilisation</w:t>
      </w:r>
      <w:proofErr w:type="spellEnd"/>
      <w:r w:rsidRPr="00902D52">
        <w:rPr>
          <w:rFonts w:eastAsia="Times New Roman"/>
          <w:b/>
        </w:rPr>
        <w:t xml:space="preserve"> </w:t>
      </w:r>
      <w:proofErr w:type="spellStart"/>
      <w:r w:rsidRPr="00902D52">
        <w:rPr>
          <w:rFonts w:eastAsia="Times New Roman"/>
          <w:b/>
        </w:rPr>
        <w:t>attendue</w:t>
      </w:r>
      <w:proofErr w:type="spellEnd"/>
      <w:r w:rsidRPr="00902D52">
        <w:rPr>
          <w:rFonts w:eastAsia="Times New Roman"/>
          <w:b/>
        </w:rPr>
        <w:t xml:space="preserve"> des </w:t>
      </w:r>
      <w:proofErr w:type="spellStart"/>
      <w:r w:rsidRPr="00902D52">
        <w:rPr>
          <w:rFonts w:eastAsia="Times New Roman"/>
          <w:b/>
        </w:rPr>
        <w:t>futurs</w:t>
      </w:r>
      <w:proofErr w:type="spellEnd"/>
      <w:r w:rsidRPr="00902D52">
        <w:rPr>
          <w:rFonts w:eastAsia="Times New Roman"/>
          <w:b/>
        </w:rPr>
        <w:t xml:space="preserve"> standards</w:t>
      </w:r>
      <w:r>
        <w:rPr>
          <w:rFonts w:eastAsia="Times New Roman"/>
        </w:rPr>
        <w:t xml:space="preserve">, </w:t>
      </w:r>
      <w:proofErr w:type="spellStart"/>
      <w:r>
        <w:rPr>
          <w:rFonts w:eastAsia="Times New Roman"/>
        </w:rPr>
        <w:t>notamment</w:t>
      </w:r>
      <w:proofErr w:type="spellEnd"/>
      <w:r>
        <w:rPr>
          <w:rFonts w:eastAsia="Times New Roman"/>
        </w:rPr>
        <w:t xml:space="preserve"> pour le </w:t>
      </w:r>
      <w:proofErr w:type="spellStart"/>
      <w:r>
        <w:rPr>
          <w:rFonts w:eastAsia="Times New Roman"/>
        </w:rPr>
        <w:t>détail</w:t>
      </w:r>
      <w:proofErr w:type="spellEnd"/>
      <w:r>
        <w:rPr>
          <w:rFonts w:eastAsia="Times New Roman"/>
        </w:rPr>
        <w:t xml:space="preserve"> des </w:t>
      </w:r>
      <w:proofErr w:type="spellStart"/>
      <w:r>
        <w:rPr>
          <w:rFonts w:eastAsia="Times New Roman"/>
        </w:rPr>
        <w:t>zonages</w:t>
      </w:r>
      <w:proofErr w:type="spellEnd"/>
      <w:r>
        <w:rPr>
          <w:rFonts w:eastAsia="Times New Roman"/>
        </w:rPr>
        <w:t xml:space="preserve"> </w:t>
      </w:r>
      <w:proofErr w:type="spellStart"/>
      <w:r>
        <w:rPr>
          <w:rFonts w:eastAsia="Times New Roman"/>
        </w:rPr>
        <w:t>règlementaires</w:t>
      </w:r>
      <w:proofErr w:type="spellEnd"/>
      <w:r>
        <w:rPr>
          <w:rFonts w:eastAsia="Times New Roman"/>
        </w:rPr>
        <w:t xml:space="preserve"> (à </w:t>
      </w:r>
      <w:proofErr w:type="spellStart"/>
      <w:r>
        <w:rPr>
          <w:rFonts w:eastAsia="Times New Roman"/>
        </w:rPr>
        <w:t>moitié</w:t>
      </w:r>
      <w:proofErr w:type="spellEnd"/>
      <w:r>
        <w:rPr>
          <w:rFonts w:eastAsia="Times New Roman"/>
        </w:rPr>
        <w:t xml:space="preserve"> </w:t>
      </w:r>
      <w:proofErr w:type="spellStart"/>
      <w:r>
        <w:rPr>
          <w:rFonts w:eastAsia="Times New Roman"/>
        </w:rPr>
        <w:t>mis</w:t>
      </w:r>
      <w:proofErr w:type="spellEnd"/>
      <w:r>
        <w:rPr>
          <w:rFonts w:eastAsia="Times New Roman"/>
        </w:rPr>
        <w:t xml:space="preserve"> </w:t>
      </w:r>
      <w:proofErr w:type="spellStart"/>
      <w:r>
        <w:rPr>
          <w:rFonts w:eastAsia="Times New Roman"/>
        </w:rPr>
        <w:t>sur</w:t>
      </w:r>
      <w:proofErr w:type="spellEnd"/>
      <w:r>
        <w:rPr>
          <w:rFonts w:eastAsia="Times New Roman"/>
        </w:rPr>
        <w:t xml:space="preserve"> </w:t>
      </w:r>
      <w:proofErr w:type="spellStart"/>
      <w:r>
        <w:rPr>
          <w:rFonts w:eastAsia="Times New Roman"/>
        </w:rPr>
        <w:t>géorisque</w:t>
      </w:r>
      <w:proofErr w:type="spellEnd"/>
      <w:r>
        <w:rPr>
          <w:rFonts w:eastAsia="Times New Roman"/>
        </w:rPr>
        <w:t xml:space="preserve"> avec un </w:t>
      </w:r>
      <w:proofErr w:type="spellStart"/>
      <w:r>
        <w:rPr>
          <w:rFonts w:eastAsia="Times New Roman"/>
        </w:rPr>
        <w:t>moissonage</w:t>
      </w:r>
      <w:proofErr w:type="spellEnd"/>
      <w:r>
        <w:rPr>
          <w:rFonts w:eastAsia="Times New Roman"/>
        </w:rPr>
        <w:t xml:space="preserve"> qui </w:t>
      </w:r>
      <w:proofErr w:type="spellStart"/>
      <w:r>
        <w:rPr>
          <w:rFonts w:eastAsia="Times New Roman"/>
        </w:rPr>
        <w:t>marche</w:t>
      </w:r>
      <w:proofErr w:type="spellEnd"/>
      <w:r>
        <w:rPr>
          <w:rFonts w:eastAsia="Times New Roman"/>
        </w:rPr>
        <w:t xml:space="preserve"> pas), </w:t>
      </w:r>
      <w:proofErr w:type="spellStart"/>
      <w:r>
        <w:rPr>
          <w:rFonts w:eastAsia="Times New Roman"/>
        </w:rPr>
        <w:t>ces</w:t>
      </w:r>
      <w:proofErr w:type="spellEnd"/>
      <w:r>
        <w:rPr>
          <w:rFonts w:eastAsia="Times New Roman"/>
        </w:rPr>
        <w:t xml:space="preserve"> </w:t>
      </w:r>
      <w:proofErr w:type="spellStart"/>
      <w:r>
        <w:rPr>
          <w:rFonts w:eastAsia="Times New Roman"/>
        </w:rPr>
        <w:t>zonages</w:t>
      </w:r>
      <w:proofErr w:type="spellEnd"/>
      <w:r>
        <w:rPr>
          <w:rFonts w:eastAsia="Times New Roman"/>
        </w:rPr>
        <w:t xml:space="preserve"> </w:t>
      </w:r>
      <w:proofErr w:type="spellStart"/>
      <w:r>
        <w:rPr>
          <w:rFonts w:eastAsia="Times New Roman"/>
        </w:rPr>
        <w:t>doivent</w:t>
      </w:r>
      <w:proofErr w:type="spellEnd"/>
      <w:r>
        <w:rPr>
          <w:rFonts w:eastAsia="Times New Roman"/>
        </w:rPr>
        <w:t xml:space="preserve"> </w:t>
      </w:r>
      <w:proofErr w:type="spellStart"/>
      <w:r>
        <w:rPr>
          <w:rFonts w:eastAsia="Times New Roman"/>
        </w:rPr>
        <w:t>ils</w:t>
      </w:r>
      <w:proofErr w:type="spellEnd"/>
      <w:r>
        <w:rPr>
          <w:rFonts w:eastAsia="Times New Roman"/>
        </w:rPr>
        <w:t xml:space="preserve"> </w:t>
      </w:r>
      <w:proofErr w:type="spellStart"/>
      <w:r>
        <w:rPr>
          <w:rFonts w:eastAsia="Times New Roman"/>
        </w:rPr>
        <w:t>être</w:t>
      </w:r>
      <w:proofErr w:type="spellEnd"/>
      <w:r>
        <w:rPr>
          <w:rFonts w:eastAsia="Times New Roman"/>
        </w:rPr>
        <w:t xml:space="preserve"> </w:t>
      </w:r>
      <w:proofErr w:type="spellStart"/>
      <w:r>
        <w:rPr>
          <w:rFonts w:eastAsia="Times New Roman"/>
        </w:rPr>
        <w:t>sur</w:t>
      </w:r>
      <w:proofErr w:type="spellEnd"/>
      <w:r>
        <w:rPr>
          <w:rFonts w:eastAsia="Times New Roman"/>
        </w:rPr>
        <w:t xml:space="preserve"> </w:t>
      </w:r>
      <w:proofErr w:type="spellStart"/>
      <w:r>
        <w:rPr>
          <w:rFonts w:eastAsia="Times New Roman"/>
        </w:rPr>
        <w:t>géorisques</w:t>
      </w:r>
      <w:proofErr w:type="spellEnd"/>
      <w:r>
        <w:rPr>
          <w:rFonts w:eastAsia="Times New Roman"/>
        </w:rPr>
        <w:t xml:space="preserve"> </w:t>
      </w:r>
      <w:proofErr w:type="spellStart"/>
      <w:r>
        <w:rPr>
          <w:rFonts w:eastAsia="Times New Roman"/>
        </w:rPr>
        <w:t>d'ici</w:t>
      </w:r>
      <w:proofErr w:type="spellEnd"/>
      <w:r>
        <w:rPr>
          <w:rFonts w:eastAsia="Times New Roman"/>
        </w:rPr>
        <w:t xml:space="preserve"> </w:t>
      </w:r>
      <w:proofErr w:type="spellStart"/>
      <w:r>
        <w:rPr>
          <w:rFonts w:eastAsia="Times New Roman"/>
        </w:rPr>
        <w:t>quelques</w:t>
      </w:r>
      <w:proofErr w:type="spellEnd"/>
      <w:r>
        <w:rPr>
          <w:rFonts w:eastAsia="Times New Roman"/>
        </w:rPr>
        <w:t xml:space="preserve"> </w:t>
      </w:r>
      <w:proofErr w:type="spellStart"/>
      <w:r>
        <w:rPr>
          <w:rFonts w:eastAsia="Times New Roman"/>
        </w:rPr>
        <w:t>années</w:t>
      </w:r>
      <w:proofErr w:type="spellEnd"/>
      <w:r>
        <w:rPr>
          <w:rFonts w:eastAsia="Times New Roman"/>
        </w:rPr>
        <w:t xml:space="preserve"> ?</w:t>
      </w:r>
      <w:r>
        <w:rPr>
          <w:rFonts w:eastAsia="Times New Roman"/>
        </w:rPr>
        <w:br/>
      </w:r>
      <w:r>
        <w:rPr>
          <w:rFonts w:eastAsia="Times New Roman"/>
        </w:rPr>
        <w:br/>
        <w:t xml:space="preserve">    </w:t>
      </w:r>
      <w:r w:rsidRPr="00902D52">
        <w:rPr>
          <w:rFonts w:eastAsia="Times New Roman"/>
          <w:b/>
        </w:rPr>
        <w:t xml:space="preserve">- </w:t>
      </w:r>
      <w:proofErr w:type="spellStart"/>
      <w:r w:rsidRPr="00902D52">
        <w:rPr>
          <w:rFonts w:eastAsia="Times New Roman"/>
          <w:b/>
        </w:rPr>
        <w:t>préciser</w:t>
      </w:r>
      <w:proofErr w:type="spellEnd"/>
      <w:r w:rsidRPr="00902D52">
        <w:rPr>
          <w:rFonts w:eastAsia="Times New Roman"/>
          <w:b/>
        </w:rPr>
        <w:t xml:space="preserve"> le </w:t>
      </w:r>
      <w:proofErr w:type="spellStart"/>
      <w:r w:rsidRPr="00902D52">
        <w:rPr>
          <w:rFonts w:eastAsia="Times New Roman"/>
          <w:b/>
        </w:rPr>
        <w:t>niveau</w:t>
      </w:r>
      <w:proofErr w:type="spellEnd"/>
      <w:r w:rsidRPr="00902D52">
        <w:rPr>
          <w:rFonts w:eastAsia="Times New Roman"/>
          <w:b/>
        </w:rPr>
        <w:t xml:space="preserve"> de diffusion </w:t>
      </w:r>
      <w:proofErr w:type="spellStart"/>
      <w:r w:rsidRPr="00902D52">
        <w:rPr>
          <w:rFonts w:eastAsia="Times New Roman"/>
          <w:b/>
        </w:rPr>
        <w:t>attendue</w:t>
      </w:r>
      <w:proofErr w:type="spellEnd"/>
      <w:r w:rsidRPr="00902D52">
        <w:rPr>
          <w:rFonts w:eastAsia="Times New Roman"/>
          <w:b/>
        </w:rPr>
        <w:t xml:space="preserve"> des données SIG (interne </w:t>
      </w:r>
      <w:proofErr w:type="spellStart"/>
      <w:r w:rsidRPr="00902D52">
        <w:rPr>
          <w:rFonts w:eastAsia="Times New Roman"/>
          <w:b/>
        </w:rPr>
        <w:t>état</w:t>
      </w:r>
      <w:proofErr w:type="spellEnd"/>
      <w:r w:rsidRPr="00902D52">
        <w:rPr>
          <w:rFonts w:eastAsia="Times New Roman"/>
          <w:b/>
        </w:rPr>
        <w:t xml:space="preserve">, à </w:t>
      </w:r>
      <w:proofErr w:type="spellStart"/>
      <w:r w:rsidRPr="00902D52">
        <w:rPr>
          <w:rFonts w:eastAsia="Times New Roman"/>
          <w:b/>
        </w:rPr>
        <w:t>partager</w:t>
      </w:r>
      <w:proofErr w:type="spellEnd"/>
      <w:r w:rsidRPr="00902D52">
        <w:rPr>
          <w:rFonts w:eastAsia="Times New Roman"/>
          <w:b/>
        </w:rPr>
        <w:t xml:space="preserve"> avec les </w:t>
      </w:r>
      <w:proofErr w:type="spellStart"/>
      <w:r w:rsidRPr="00902D52">
        <w:rPr>
          <w:rFonts w:eastAsia="Times New Roman"/>
          <w:b/>
        </w:rPr>
        <w:t>collectivités</w:t>
      </w:r>
      <w:proofErr w:type="spellEnd"/>
      <w:r w:rsidRPr="00902D52">
        <w:rPr>
          <w:rFonts w:eastAsia="Times New Roman"/>
          <w:b/>
        </w:rPr>
        <w:t>, tout public</w:t>
      </w:r>
      <w:r>
        <w:rPr>
          <w:rFonts w:eastAsia="Times New Roman"/>
        </w:rPr>
        <w:t xml:space="preserve">). Par </w:t>
      </w:r>
      <w:proofErr w:type="spellStart"/>
      <w:r>
        <w:rPr>
          <w:rFonts w:eastAsia="Times New Roman"/>
        </w:rPr>
        <w:t>exemple</w:t>
      </w:r>
      <w:proofErr w:type="spellEnd"/>
      <w:r>
        <w:rPr>
          <w:rFonts w:eastAsia="Times New Roman"/>
        </w:rPr>
        <w:t xml:space="preserve"> les données </w:t>
      </w:r>
      <w:proofErr w:type="spellStart"/>
      <w:r>
        <w:rPr>
          <w:rFonts w:eastAsia="Times New Roman"/>
        </w:rPr>
        <w:t>PàC</w:t>
      </w:r>
      <w:proofErr w:type="spellEnd"/>
      <w:r>
        <w:rPr>
          <w:rFonts w:eastAsia="Times New Roman"/>
        </w:rPr>
        <w:t xml:space="preserve"> risques </w:t>
      </w:r>
      <w:proofErr w:type="spellStart"/>
      <w:r>
        <w:rPr>
          <w:rFonts w:eastAsia="Times New Roman"/>
        </w:rPr>
        <w:t>technologiques</w:t>
      </w:r>
      <w:proofErr w:type="spellEnd"/>
      <w:r>
        <w:rPr>
          <w:rFonts w:eastAsia="Times New Roman"/>
        </w:rPr>
        <w:t xml:space="preserve"> des ICPE </w:t>
      </w:r>
      <w:proofErr w:type="spellStart"/>
      <w:r>
        <w:rPr>
          <w:rFonts w:eastAsia="Times New Roman"/>
        </w:rPr>
        <w:t>seuil</w:t>
      </w:r>
      <w:proofErr w:type="spellEnd"/>
      <w:r>
        <w:rPr>
          <w:rFonts w:eastAsia="Times New Roman"/>
        </w:rPr>
        <w:t xml:space="preserve"> bas (hors </w:t>
      </w:r>
      <w:proofErr w:type="spellStart"/>
      <w:r>
        <w:rPr>
          <w:rFonts w:eastAsia="Times New Roman"/>
        </w:rPr>
        <w:t>pprt</w:t>
      </w:r>
      <w:proofErr w:type="spellEnd"/>
      <w:r>
        <w:rPr>
          <w:rFonts w:eastAsia="Times New Roman"/>
        </w:rPr>
        <w:t xml:space="preserve">) ne </w:t>
      </w:r>
      <w:proofErr w:type="spellStart"/>
      <w:r>
        <w:rPr>
          <w:rFonts w:eastAsia="Times New Roman"/>
        </w:rPr>
        <w:t>sont</w:t>
      </w:r>
      <w:proofErr w:type="spellEnd"/>
      <w:r>
        <w:rPr>
          <w:rFonts w:eastAsia="Times New Roman"/>
        </w:rPr>
        <w:t xml:space="preserve"> pas </w:t>
      </w:r>
      <w:proofErr w:type="spellStart"/>
      <w:r>
        <w:rPr>
          <w:rFonts w:eastAsia="Times New Roman"/>
        </w:rPr>
        <w:t>transmises</w:t>
      </w:r>
      <w:proofErr w:type="spellEnd"/>
      <w:r>
        <w:rPr>
          <w:rFonts w:eastAsia="Times New Roman"/>
        </w:rPr>
        <w:t xml:space="preserve"> par </w:t>
      </w:r>
      <w:proofErr w:type="spellStart"/>
      <w:r>
        <w:rPr>
          <w:rFonts w:eastAsia="Times New Roman"/>
        </w:rPr>
        <w:t>notre</w:t>
      </w:r>
      <w:proofErr w:type="spellEnd"/>
      <w:r>
        <w:rPr>
          <w:rFonts w:eastAsia="Times New Roman"/>
        </w:rPr>
        <w:t xml:space="preserve"> DREAL pour des raisons de </w:t>
      </w:r>
      <w:proofErr w:type="spellStart"/>
      <w:r>
        <w:rPr>
          <w:rFonts w:eastAsia="Times New Roman"/>
        </w:rPr>
        <w:t>sûreté</w:t>
      </w:r>
      <w:proofErr w:type="spellEnd"/>
      <w:r>
        <w:rPr>
          <w:rFonts w:eastAsia="Times New Roman"/>
        </w:rPr>
        <w:t xml:space="preserve"> </w:t>
      </w:r>
      <w:proofErr w:type="spellStart"/>
      <w:r>
        <w:rPr>
          <w:rFonts w:eastAsia="Times New Roman"/>
        </w:rPr>
        <w:t>alors</w:t>
      </w:r>
      <w:proofErr w:type="spellEnd"/>
      <w:r>
        <w:rPr>
          <w:rFonts w:eastAsia="Times New Roman"/>
        </w:rPr>
        <w:t xml:space="preserve"> </w:t>
      </w:r>
      <w:proofErr w:type="spellStart"/>
      <w:r>
        <w:rPr>
          <w:rFonts w:eastAsia="Times New Roman"/>
        </w:rPr>
        <w:t>que</w:t>
      </w:r>
      <w:proofErr w:type="spellEnd"/>
      <w:r>
        <w:rPr>
          <w:rFonts w:eastAsia="Times New Roman"/>
        </w:rPr>
        <w:t xml:space="preserve"> </w:t>
      </w:r>
      <w:proofErr w:type="spellStart"/>
      <w:r>
        <w:rPr>
          <w:rFonts w:eastAsia="Times New Roman"/>
        </w:rPr>
        <w:t>ce</w:t>
      </w:r>
      <w:proofErr w:type="spellEnd"/>
      <w:r>
        <w:rPr>
          <w:rFonts w:eastAsia="Times New Roman"/>
        </w:rPr>
        <w:t xml:space="preserve"> </w:t>
      </w:r>
      <w:proofErr w:type="spellStart"/>
      <w:r>
        <w:rPr>
          <w:rFonts w:eastAsia="Times New Roman"/>
        </w:rPr>
        <w:t>n'est</w:t>
      </w:r>
      <w:proofErr w:type="spellEnd"/>
      <w:r>
        <w:rPr>
          <w:rFonts w:eastAsia="Times New Roman"/>
        </w:rPr>
        <w:t xml:space="preserve"> pas la </w:t>
      </w:r>
      <w:proofErr w:type="spellStart"/>
      <w:r>
        <w:rPr>
          <w:rFonts w:eastAsia="Times New Roman"/>
        </w:rPr>
        <w:t>pratique</w:t>
      </w:r>
      <w:proofErr w:type="spellEnd"/>
      <w:r>
        <w:rPr>
          <w:rFonts w:eastAsia="Times New Roman"/>
        </w:rPr>
        <w:t xml:space="preserve"> de </w:t>
      </w:r>
      <w:proofErr w:type="spellStart"/>
      <w:r>
        <w:rPr>
          <w:rFonts w:eastAsia="Times New Roman"/>
        </w:rPr>
        <w:t>toutes</w:t>
      </w:r>
      <w:proofErr w:type="spellEnd"/>
      <w:r>
        <w:rPr>
          <w:rFonts w:eastAsia="Times New Roman"/>
        </w:rPr>
        <w:t xml:space="preserve"> les </w:t>
      </w:r>
      <w:proofErr w:type="spellStart"/>
      <w:r>
        <w:rPr>
          <w:rFonts w:eastAsia="Times New Roman"/>
        </w:rPr>
        <w:t>régions</w:t>
      </w:r>
      <w:proofErr w:type="spellEnd"/>
      <w:r>
        <w:rPr>
          <w:rFonts w:eastAsia="Times New Roman"/>
        </w:rPr>
        <w:t xml:space="preserve"> et </w:t>
      </w:r>
      <w:proofErr w:type="spellStart"/>
      <w:r>
        <w:rPr>
          <w:rFonts w:eastAsia="Times New Roman"/>
        </w:rPr>
        <w:t>que</w:t>
      </w:r>
      <w:proofErr w:type="spellEnd"/>
      <w:r>
        <w:rPr>
          <w:rFonts w:eastAsia="Times New Roman"/>
        </w:rPr>
        <w:t xml:space="preserve"> les </w:t>
      </w:r>
      <w:proofErr w:type="spellStart"/>
      <w:r>
        <w:rPr>
          <w:rFonts w:eastAsia="Times New Roman"/>
        </w:rPr>
        <w:t>collectivités</w:t>
      </w:r>
      <w:proofErr w:type="spellEnd"/>
      <w:r>
        <w:rPr>
          <w:rFonts w:eastAsia="Times New Roman"/>
        </w:rPr>
        <w:t xml:space="preserve"> </w:t>
      </w:r>
      <w:proofErr w:type="spellStart"/>
      <w:r>
        <w:rPr>
          <w:rFonts w:eastAsia="Times New Roman"/>
        </w:rPr>
        <w:t>doivent</w:t>
      </w:r>
      <w:proofErr w:type="spellEnd"/>
      <w:r>
        <w:rPr>
          <w:rFonts w:eastAsia="Times New Roman"/>
        </w:rPr>
        <w:t xml:space="preserve"> </w:t>
      </w:r>
      <w:proofErr w:type="spellStart"/>
      <w:r>
        <w:rPr>
          <w:rFonts w:eastAsia="Times New Roman"/>
        </w:rPr>
        <w:t>répercuter</w:t>
      </w:r>
      <w:proofErr w:type="spellEnd"/>
      <w:r>
        <w:rPr>
          <w:rFonts w:eastAsia="Times New Roman"/>
        </w:rPr>
        <w:t xml:space="preserve"> </w:t>
      </w:r>
      <w:proofErr w:type="spellStart"/>
      <w:r>
        <w:rPr>
          <w:rFonts w:eastAsia="Times New Roman"/>
        </w:rPr>
        <w:t>ces</w:t>
      </w:r>
      <w:proofErr w:type="spellEnd"/>
      <w:r>
        <w:rPr>
          <w:rFonts w:eastAsia="Times New Roman"/>
        </w:rPr>
        <w:t xml:space="preserve"> zones </w:t>
      </w:r>
      <w:proofErr w:type="spellStart"/>
      <w:r>
        <w:rPr>
          <w:rFonts w:eastAsia="Times New Roman"/>
        </w:rPr>
        <w:t>graphiquement</w:t>
      </w:r>
      <w:proofErr w:type="spellEnd"/>
      <w:r>
        <w:rPr>
          <w:rFonts w:eastAsia="Times New Roman"/>
        </w:rPr>
        <w:t xml:space="preserve"> </w:t>
      </w:r>
      <w:proofErr w:type="spellStart"/>
      <w:r>
        <w:rPr>
          <w:rFonts w:eastAsia="Times New Roman"/>
        </w:rPr>
        <w:t>dans</w:t>
      </w:r>
      <w:proofErr w:type="spellEnd"/>
      <w:r>
        <w:rPr>
          <w:rFonts w:eastAsia="Times New Roman"/>
        </w:rPr>
        <w:t xml:space="preserve"> </w:t>
      </w:r>
      <w:proofErr w:type="spellStart"/>
      <w:r>
        <w:rPr>
          <w:rFonts w:eastAsia="Times New Roman"/>
        </w:rPr>
        <w:t>leurs</w:t>
      </w:r>
      <w:proofErr w:type="spellEnd"/>
      <w:r>
        <w:rPr>
          <w:rFonts w:eastAsia="Times New Roman"/>
        </w:rPr>
        <w:t xml:space="preserve"> documents </w:t>
      </w:r>
      <w:proofErr w:type="spellStart"/>
      <w:r>
        <w:rPr>
          <w:rFonts w:eastAsia="Times New Roman"/>
        </w:rPr>
        <w:t>d'urbanisme</w:t>
      </w:r>
      <w:proofErr w:type="spellEnd"/>
      <w:r>
        <w:rPr>
          <w:rFonts w:eastAsia="Times New Roman"/>
        </w:rPr>
        <w:t>.</w:t>
      </w:r>
      <w:r>
        <w:rPr>
          <w:rFonts w:eastAsia="Times New Roman"/>
        </w:rPr>
        <w:br/>
      </w:r>
      <w:r>
        <w:rPr>
          <w:rFonts w:eastAsia="Times New Roman"/>
        </w:rPr>
        <w:br/>
        <w:t xml:space="preserve">    - </w:t>
      </w:r>
      <w:proofErr w:type="spellStart"/>
      <w:r w:rsidRPr="00902D52">
        <w:rPr>
          <w:rFonts w:eastAsia="Times New Roman"/>
          <w:b/>
        </w:rPr>
        <w:t>définir</w:t>
      </w:r>
      <w:proofErr w:type="spellEnd"/>
      <w:r w:rsidRPr="00902D52">
        <w:rPr>
          <w:rFonts w:eastAsia="Times New Roman"/>
          <w:b/>
        </w:rPr>
        <w:t xml:space="preserve"> et imposer le mode de </w:t>
      </w:r>
      <w:proofErr w:type="spellStart"/>
      <w:r w:rsidRPr="00902D52">
        <w:rPr>
          <w:rFonts w:eastAsia="Times New Roman"/>
          <w:b/>
        </w:rPr>
        <w:t>dépôt</w:t>
      </w:r>
      <w:proofErr w:type="spellEnd"/>
      <w:r w:rsidRPr="00902D52">
        <w:rPr>
          <w:rFonts w:eastAsia="Times New Roman"/>
          <w:b/>
        </w:rPr>
        <w:t xml:space="preserve"> des données (si possible par les </w:t>
      </w:r>
      <w:proofErr w:type="spellStart"/>
      <w:r w:rsidRPr="00902D52">
        <w:rPr>
          <w:rFonts w:eastAsia="Times New Roman"/>
          <w:b/>
        </w:rPr>
        <w:t>producteurs</w:t>
      </w:r>
      <w:proofErr w:type="spellEnd"/>
      <w:r>
        <w:rPr>
          <w:rFonts w:eastAsia="Times New Roman"/>
        </w:rPr>
        <w:t xml:space="preserve">) en </w:t>
      </w:r>
      <w:proofErr w:type="spellStart"/>
      <w:r>
        <w:rPr>
          <w:rFonts w:eastAsia="Times New Roman"/>
        </w:rPr>
        <w:t>s'inspirant</w:t>
      </w:r>
      <w:proofErr w:type="spellEnd"/>
      <w:r>
        <w:rPr>
          <w:rFonts w:eastAsia="Times New Roman"/>
        </w:rPr>
        <w:t xml:space="preserve"> </w:t>
      </w:r>
      <w:proofErr w:type="spellStart"/>
      <w:r>
        <w:rPr>
          <w:rFonts w:eastAsia="Times New Roman"/>
        </w:rPr>
        <w:t>plutôt</w:t>
      </w:r>
      <w:proofErr w:type="spellEnd"/>
      <w:r>
        <w:rPr>
          <w:rFonts w:eastAsia="Times New Roman"/>
        </w:rPr>
        <w:t xml:space="preserve"> du </w:t>
      </w:r>
      <w:proofErr w:type="spellStart"/>
      <w:r>
        <w:rPr>
          <w:rFonts w:eastAsia="Times New Roman"/>
        </w:rPr>
        <w:t>système</w:t>
      </w:r>
      <w:proofErr w:type="spellEnd"/>
      <w:r>
        <w:rPr>
          <w:rFonts w:eastAsia="Times New Roman"/>
        </w:rPr>
        <w:t xml:space="preserve"> du GPU (on a la main pour </w:t>
      </w:r>
      <w:proofErr w:type="spellStart"/>
      <w:r>
        <w:rPr>
          <w:rFonts w:eastAsia="Times New Roman"/>
        </w:rPr>
        <w:t>déposer</w:t>
      </w:r>
      <w:proofErr w:type="spellEnd"/>
      <w:r>
        <w:rPr>
          <w:rFonts w:eastAsia="Times New Roman"/>
        </w:rPr>
        <w:t xml:space="preserve">) </w:t>
      </w:r>
      <w:proofErr w:type="spellStart"/>
      <w:r>
        <w:rPr>
          <w:rFonts w:eastAsia="Times New Roman"/>
        </w:rPr>
        <w:t>que</w:t>
      </w:r>
      <w:proofErr w:type="spellEnd"/>
      <w:r>
        <w:rPr>
          <w:rFonts w:eastAsia="Times New Roman"/>
        </w:rPr>
        <w:t xml:space="preserve"> du </w:t>
      </w:r>
      <w:proofErr w:type="spellStart"/>
      <w:r>
        <w:rPr>
          <w:rFonts w:eastAsia="Times New Roman"/>
        </w:rPr>
        <w:t>système</w:t>
      </w:r>
      <w:proofErr w:type="spellEnd"/>
      <w:r>
        <w:rPr>
          <w:rFonts w:eastAsia="Times New Roman"/>
        </w:rPr>
        <w:t xml:space="preserve"> </w:t>
      </w:r>
      <w:proofErr w:type="spellStart"/>
      <w:r>
        <w:rPr>
          <w:rFonts w:eastAsia="Times New Roman"/>
        </w:rPr>
        <w:t>géorisques</w:t>
      </w:r>
      <w:proofErr w:type="spellEnd"/>
      <w:r>
        <w:rPr>
          <w:rFonts w:eastAsia="Times New Roman"/>
        </w:rPr>
        <w:t xml:space="preserve"> de </w:t>
      </w:r>
      <w:proofErr w:type="spellStart"/>
      <w:r>
        <w:rPr>
          <w:rFonts w:eastAsia="Times New Roman"/>
        </w:rPr>
        <w:t>moissonnage</w:t>
      </w:r>
      <w:proofErr w:type="spellEnd"/>
      <w:r>
        <w:rPr>
          <w:rFonts w:eastAsia="Times New Roman"/>
        </w:rPr>
        <w:t xml:space="preserve"> (</w:t>
      </w:r>
      <w:proofErr w:type="spellStart"/>
      <w:r>
        <w:rPr>
          <w:rFonts w:eastAsia="Times New Roman"/>
        </w:rPr>
        <w:t>très</w:t>
      </w:r>
      <w:proofErr w:type="spellEnd"/>
      <w:r>
        <w:rPr>
          <w:rFonts w:eastAsia="Times New Roman"/>
        </w:rPr>
        <w:t xml:space="preserve"> </w:t>
      </w:r>
      <w:proofErr w:type="spellStart"/>
      <w:r>
        <w:rPr>
          <w:rFonts w:eastAsia="Times New Roman"/>
        </w:rPr>
        <w:t>aléatoire</w:t>
      </w:r>
      <w:proofErr w:type="spellEnd"/>
      <w:r>
        <w:rPr>
          <w:rFonts w:eastAsia="Times New Roman"/>
        </w:rPr>
        <w:t xml:space="preserve"> et </w:t>
      </w:r>
      <w:proofErr w:type="spellStart"/>
      <w:r>
        <w:rPr>
          <w:rFonts w:eastAsia="Times New Roman"/>
        </w:rPr>
        <w:t>jamais</w:t>
      </w:r>
      <w:proofErr w:type="spellEnd"/>
      <w:r>
        <w:rPr>
          <w:rFonts w:eastAsia="Times New Roman"/>
        </w:rPr>
        <w:t xml:space="preserve"> à jour...)</w:t>
      </w:r>
      <w:r>
        <w:rPr>
          <w:rFonts w:eastAsia="Times New Roman"/>
        </w:rPr>
        <w:br/>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F5E8A7" w14:textId="77777777" w:rsidR="00BA70D4" w:rsidRDefault="00BA70D4" w:rsidP="00987EDD">
      <w:r>
        <w:separator/>
      </w:r>
    </w:p>
  </w:endnote>
  <w:endnote w:type="continuationSeparator" w:id="0">
    <w:p w14:paraId="4F6BE7A2" w14:textId="77777777" w:rsidR="00BA70D4" w:rsidRDefault="00BA70D4" w:rsidP="00987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B8ADE" w14:textId="77777777" w:rsidR="00354FAB" w:rsidRDefault="00354FAB" w:rsidP="00987EDD">
    <w:pPr>
      <w:pStyle w:val="Pieddepage"/>
    </w:pPr>
    <w:r>
      <w:t>CNIG</w:t>
    </w:r>
    <w:r>
      <w:tab/>
    </w:r>
    <w:r>
      <w:fldChar w:fldCharType="begin"/>
    </w:r>
    <w:r>
      <w:instrText xml:space="preserve"> SUBJECT   \* MERGEFORMAT </w:instrText>
    </w:r>
    <w:r>
      <w:fldChar w:fldCharType="separate"/>
    </w:r>
    <w:r>
      <w:t xml:space="preserve">Refonte des </w:t>
    </w:r>
    <w:proofErr w:type="spellStart"/>
    <w:r>
      <w:t>Géostandards</w:t>
    </w:r>
    <w:proofErr w:type="spellEnd"/>
    <w:r>
      <w:t xml:space="preserve"> Risques</w:t>
    </w:r>
    <w:r>
      <w:fldChar w:fldCharType="end"/>
    </w:r>
    <w:r>
      <w:t xml:space="preserve"> - </w:t>
    </w:r>
    <w:fldSimple w:instr="TITLE   \* MERGEFORMAT">
      <w:r>
        <w:t>Synthèse de la phase de consolidation</w:t>
      </w:r>
    </w:fldSimple>
    <w:r>
      <w:tab/>
    </w:r>
    <w:r>
      <w:fldChar w:fldCharType="begin"/>
    </w:r>
    <w:r>
      <w:instrText xml:space="preserve"> PAGE </w:instrText>
    </w:r>
    <w:r>
      <w:fldChar w:fldCharType="separate"/>
    </w:r>
    <w:r w:rsidR="00AD0437">
      <w:rPr>
        <w:noProof/>
      </w:rPr>
      <w:t>21</w:t>
    </w:r>
    <w:r>
      <w:fldChar w:fldCharType="end"/>
    </w:r>
    <w:r>
      <w:t xml:space="preserve"> / </w:t>
    </w:r>
    <w:r>
      <w:fldChar w:fldCharType="begin"/>
    </w:r>
    <w:r>
      <w:instrText xml:space="preserve"> NUMPAGES \*Arabic </w:instrText>
    </w:r>
    <w:r>
      <w:fldChar w:fldCharType="separate"/>
    </w:r>
    <w:r w:rsidR="00AD0437">
      <w:rPr>
        <w:noProof/>
      </w:rPr>
      <w:t>25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FA30A" w14:textId="77777777" w:rsidR="00BA70D4" w:rsidRDefault="00BA70D4" w:rsidP="00D6538B">
      <w:r>
        <w:separator/>
      </w:r>
    </w:p>
  </w:footnote>
  <w:footnote w:type="continuationSeparator" w:id="0">
    <w:p w14:paraId="61F7E34C" w14:textId="77777777" w:rsidR="00BA70D4" w:rsidRDefault="00BA70D4" w:rsidP="00987E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upperLetter"/>
      <w:pStyle w:val="Titre5"/>
      <w:lvlText w:val="%1."/>
      <w:lvlJc w:val="left"/>
      <w:pPr>
        <w:tabs>
          <w:tab w:val="num" w:pos="0"/>
        </w:tabs>
        <w:ind w:left="360" w:hanging="360"/>
      </w:pPr>
    </w:lvl>
    <w:lvl w:ilvl="1">
      <w:start w:val="1"/>
      <w:numFmt w:val="decimal"/>
      <w:lvlText w:val="%1.%2"/>
      <w:lvlJc w:val="left"/>
      <w:pPr>
        <w:tabs>
          <w:tab w:val="num" w:pos="0"/>
        </w:tabs>
        <w:ind w:left="576" w:hanging="576"/>
      </w:pPr>
    </w:lvl>
    <w:lvl w:ilvl="2">
      <w:start w:val="1"/>
      <w:numFmt w:val="decimal"/>
      <w:lvlText w:val="%1.%2.%3"/>
      <w:lvlJc w:val="left"/>
      <w:pPr>
        <w:tabs>
          <w:tab w:val="num" w:pos="822"/>
        </w:tabs>
        <w:ind w:left="1202" w:hanging="380"/>
      </w:pPr>
    </w:lvl>
    <w:lvl w:ilvl="3">
      <w:start w:val="1"/>
      <w:numFmt w:val="decimal"/>
      <w:lvlText w:val="%1.%2.%3.%4"/>
      <w:lvlJc w:val="left"/>
      <w:pPr>
        <w:tabs>
          <w:tab w:val="num" w:pos="0"/>
        </w:tabs>
        <w:ind w:left="864" w:hanging="864"/>
      </w:pPr>
      <w:rPr>
        <w:rFonts w:ascii="Century Gothic" w:eastAsia="Century Gothic" w:hAnsi="Century Gothic" w:cs="Century Gothic"/>
        <w:spacing w:val="-2"/>
        <w:sz w:val="30"/>
        <w:szCs w:val="30"/>
      </w:rPr>
    </w:lvl>
    <w:lvl w:ilvl="4">
      <w:start w:val="1"/>
      <w:numFmt w:val="decimal"/>
      <w:lvlText w:val="%2.%3.%4.%5"/>
      <w:lvlJc w:val="left"/>
      <w:pPr>
        <w:tabs>
          <w:tab w:val="num" w:pos="0"/>
        </w:tabs>
        <w:ind w:left="1008" w:hanging="1008"/>
      </w:pPr>
    </w:lvl>
    <w:lvl w:ilvl="5">
      <w:start w:val="1"/>
      <w:numFmt w:val="decimal"/>
      <w:lvlText w:val="%3.%4.%5.%6"/>
      <w:lvlJc w:val="left"/>
      <w:pPr>
        <w:tabs>
          <w:tab w:val="num" w:pos="0"/>
        </w:tabs>
        <w:ind w:left="1152" w:hanging="1152"/>
      </w:pPr>
    </w:lvl>
    <w:lvl w:ilvl="6">
      <w:start w:val="1"/>
      <w:numFmt w:val="decimal"/>
      <w:lvlText w:val="%4.%5.%6.%7"/>
      <w:lvlJc w:val="left"/>
      <w:pPr>
        <w:tabs>
          <w:tab w:val="num" w:pos="0"/>
        </w:tabs>
        <w:ind w:left="1296" w:hanging="1296"/>
      </w:pPr>
    </w:lvl>
    <w:lvl w:ilvl="7">
      <w:start w:val="1"/>
      <w:numFmt w:val="decimal"/>
      <w:lvlText w:val="%5.%6.%7.%8"/>
      <w:lvlJc w:val="left"/>
      <w:pPr>
        <w:tabs>
          <w:tab w:val="num" w:pos="0"/>
        </w:tabs>
        <w:ind w:left="1440" w:hanging="1440"/>
      </w:pPr>
    </w:lvl>
    <w:lvl w:ilvl="8">
      <w:start w:val="1"/>
      <w:numFmt w:val="decimal"/>
      <w:lvlText w:val="%6.%7.%8.%9"/>
      <w:lvlJc w:val="left"/>
      <w:pPr>
        <w:tabs>
          <w:tab w:val="num" w:pos="0"/>
        </w:tabs>
        <w:ind w:left="1584" w:hanging="1584"/>
      </w:pPr>
    </w:lvl>
  </w:abstractNum>
  <w:abstractNum w:abstractNumId="1">
    <w:nsid w:val="00000004"/>
    <w:multiLevelType w:val="multilevel"/>
    <w:tmpl w:val="7CB6AE5C"/>
    <w:name w:val="WW8Num4"/>
    <w:lvl w:ilvl="0">
      <w:start w:val="1"/>
      <w:numFmt w:val="upperLetter"/>
      <w:pStyle w:val="Titre1"/>
      <w:suff w:val="space"/>
      <w:lvlText w:val="%1."/>
      <w:lvlJc w:val="left"/>
      <w:pPr>
        <w:tabs>
          <w:tab w:val="num" w:pos="0"/>
        </w:tabs>
        <w:ind w:left="0" w:firstLine="0"/>
      </w:pPr>
    </w:lvl>
    <w:lvl w:ilvl="1">
      <w:start w:val="1"/>
      <w:numFmt w:val="decimal"/>
      <w:pStyle w:val="Titre2"/>
      <w:suff w:val="space"/>
      <w:lvlText w:val="%1.%2"/>
      <w:lvlJc w:val="left"/>
      <w:pPr>
        <w:tabs>
          <w:tab w:val="num" w:pos="0"/>
        </w:tabs>
        <w:ind w:left="0" w:firstLine="0"/>
      </w:pPr>
      <w:rPr>
        <w:rFonts w:ascii="Arial" w:hAnsi="Arial" w:cs="StarSymbol"/>
        <w:sz w:val="28"/>
        <w:szCs w:val="28"/>
      </w:rPr>
    </w:lvl>
    <w:lvl w:ilvl="2">
      <w:start w:val="1"/>
      <w:numFmt w:val="decimal"/>
      <w:pStyle w:val="Titre3"/>
      <w:suff w:val="space"/>
      <w:lvlText w:val="%1.%2.%3"/>
      <w:lvlJc w:val="left"/>
      <w:pPr>
        <w:tabs>
          <w:tab w:val="num" w:pos="142"/>
        </w:tabs>
        <w:ind w:left="142" w:firstLine="0"/>
      </w:pPr>
    </w:lvl>
    <w:lvl w:ilvl="3">
      <w:start w:val="1"/>
      <w:numFmt w:val="decimal"/>
      <w:suff w:val="space"/>
      <w:lvlText w:val=" %1.%2.%3.%4 "/>
      <w:lvlJc w:val="left"/>
      <w:pPr>
        <w:tabs>
          <w:tab w:val="num" w:pos="0"/>
        </w:tabs>
        <w:ind w:left="0" w:firstLine="0"/>
      </w:pPr>
    </w:lvl>
    <w:lvl w:ilvl="4">
      <w:start w:val="1"/>
      <w:numFmt w:val="decimal"/>
      <w:suff w:val="space"/>
      <w:lvlText w:val=" %1.%2.%3.%4.%5 "/>
      <w:lvlJc w:val="left"/>
      <w:pPr>
        <w:tabs>
          <w:tab w:val="num" w:pos="0"/>
        </w:tabs>
        <w:ind w:left="0" w:firstLine="0"/>
      </w:pPr>
    </w:lvl>
    <w:lvl w:ilvl="5">
      <w:start w:val="1"/>
      <w:numFmt w:val="decimal"/>
      <w:suff w:val="space"/>
      <w:lvlText w:val=" %1.%2.%3.%4.%5.%6 "/>
      <w:lvlJc w:val="left"/>
      <w:pPr>
        <w:tabs>
          <w:tab w:val="num" w:pos="0"/>
        </w:tabs>
        <w:ind w:left="0" w:firstLine="0"/>
      </w:pPr>
    </w:lvl>
    <w:lvl w:ilvl="6">
      <w:start w:val="1"/>
      <w:numFmt w:val="decimal"/>
      <w:suff w:val="space"/>
      <w:lvlText w:val=" %1.%2.%3.%4.%5.%6.%7 "/>
      <w:lvlJc w:val="left"/>
      <w:pPr>
        <w:tabs>
          <w:tab w:val="num" w:pos="0"/>
        </w:tabs>
        <w:ind w:left="0" w:firstLine="0"/>
      </w:pPr>
    </w:lvl>
    <w:lvl w:ilvl="7">
      <w:start w:val="1"/>
      <w:numFmt w:val="decimal"/>
      <w:suff w:val="space"/>
      <w:lvlText w:val=" %1.%2.%3.%4.%5.%6.%7.%8 "/>
      <w:lvlJc w:val="left"/>
      <w:pPr>
        <w:tabs>
          <w:tab w:val="num" w:pos="0"/>
        </w:tabs>
        <w:ind w:left="0" w:firstLine="0"/>
      </w:pPr>
    </w:lvl>
    <w:lvl w:ilvl="8">
      <w:start w:val="1"/>
      <w:numFmt w:val="decimal"/>
      <w:suff w:val="space"/>
      <w:lvlText w:val=" %1.%2.%3.%4.%5.%6.%7.%8.%9 "/>
      <w:lvlJc w:val="left"/>
      <w:pPr>
        <w:tabs>
          <w:tab w:val="num" w:pos="0"/>
        </w:tabs>
        <w:ind w:left="0" w:firstLine="0"/>
      </w:pPr>
    </w:lvl>
  </w:abstractNum>
  <w:abstractNum w:abstractNumId="2">
    <w:nsid w:val="00000005"/>
    <w:multiLevelType w:val="multilevel"/>
    <w:tmpl w:val="00000005"/>
    <w:name w:val="WW8Num5"/>
    <w:lvl w:ilvl="0">
      <w:start w:val="1"/>
      <w:numFmt w:val="bullet"/>
      <w:lvlText w:val=""/>
      <w:lvlJc w:val="left"/>
      <w:pPr>
        <w:tabs>
          <w:tab w:val="num" w:pos="530"/>
        </w:tabs>
        <w:ind w:left="530" w:hanging="170"/>
      </w:pPr>
      <w:rPr>
        <w:rFonts w:ascii="Symbol" w:hAnsi="Symbol" w:cs="StarSymbol"/>
        <w:sz w:val="18"/>
        <w:szCs w:val="18"/>
      </w:rPr>
    </w:lvl>
    <w:lvl w:ilvl="1">
      <w:start w:val="1"/>
      <w:numFmt w:val="bullet"/>
      <w:lvlText w:val=""/>
      <w:lvlJc w:val="left"/>
      <w:pPr>
        <w:tabs>
          <w:tab w:val="num" w:pos="700"/>
        </w:tabs>
        <w:ind w:left="700" w:hanging="170"/>
      </w:pPr>
      <w:rPr>
        <w:rFonts w:ascii="Symbol" w:hAnsi="Symbol" w:cs="StarSymbol"/>
        <w:sz w:val="18"/>
        <w:szCs w:val="18"/>
      </w:rPr>
    </w:lvl>
    <w:lvl w:ilvl="2">
      <w:start w:val="1"/>
      <w:numFmt w:val="bullet"/>
      <w:lvlText w:val=""/>
      <w:lvlJc w:val="left"/>
      <w:pPr>
        <w:tabs>
          <w:tab w:val="num" w:pos="870"/>
        </w:tabs>
        <w:ind w:left="870" w:hanging="170"/>
      </w:pPr>
      <w:rPr>
        <w:rFonts w:ascii="Symbol" w:hAnsi="Symbol" w:cs="StarSymbol"/>
        <w:sz w:val="18"/>
        <w:szCs w:val="18"/>
      </w:rPr>
    </w:lvl>
    <w:lvl w:ilvl="3">
      <w:start w:val="1"/>
      <w:numFmt w:val="bullet"/>
      <w:lvlText w:val=""/>
      <w:lvlJc w:val="left"/>
      <w:pPr>
        <w:tabs>
          <w:tab w:val="num" w:pos="1040"/>
        </w:tabs>
        <w:ind w:left="1040" w:hanging="170"/>
      </w:pPr>
      <w:rPr>
        <w:rFonts w:ascii="Symbol" w:hAnsi="Symbol" w:cs="StarSymbol"/>
        <w:sz w:val="18"/>
        <w:szCs w:val="18"/>
      </w:rPr>
    </w:lvl>
    <w:lvl w:ilvl="4">
      <w:start w:val="1"/>
      <w:numFmt w:val="bullet"/>
      <w:lvlText w:val=""/>
      <w:lvlJc w:val="left"/>
      <w:pPr>
        <w:tabs>
          <w:tab w:val="num" w:pos="1210"/>
        </w:tabs>
        <w:ind w:left="1210" w:hanging="170"/>
      </w:pPr>
      <w:rPr>
        <w:rFonts w:ascii="Symbol" w:hAnsi="Symbol" w:cs="StarSymbol"/>
        <w:sz w:val="18"/>
        <w:szCs w:val="18"/>
      </w:rPr>
    </w:lvl>
    <w:lvl w:ilvl="5">
      <w:start w:val="1"/>
      <w:numFmt w:val="bullet"/>
      <w:lvlText w:val=""/>
      <w:lvlJc w:val="left"/>
      <w:pPr>
        <w:tabs>
          <w:tab w:val="num" w:pos="1380"/>
        </w:tabs>
        <w:ind w:left="1380" w:hanging="170"/>
      </w:pPr>
      <w:rPr>
        <w:rFonts w:ascii="Symbol" w:hAnsi="Symbol" w:cs="StarSymbol"/>
        <w:sz w:val="18"/>
        <w:szCs w:val="18"/>
      </w:rPr>
    </w:lvl>
    <w:lvl w:ilvl="6">
      <w:start w:val="1"/>
      <w:numFmt w:val="bullet"/>
      <w:lvlText w:val=""/>
      <w:lvlJc w:val="left"/>
      <w:pPr>
        <w:tabs>
          <w:tab w:val="num" w:pos="1551"/>
        </w:tabs>
        <w:ind w:left="1551" w:hanging="170"/>
      </w:pPr>
      <w:rPr>
        <w:rFonts w:ascii="Symbol" w:hAnsi="Symbol" w:cs="StarSymbol"/>
        <w:sz w:val="18"/>
        <w:szCs w:val="18"/>
      </w:rPr>
    </w:lvl>
    <w:lvl w:ilvl="7">
      <w:start w:val="1"/>
      <w:numFmt w:val="bullet"/>
      <w:lvlText w:val=""/>
      <w:lvlJc w:val="left"/>
      <w:pPr>
        <w:tabs>
          <w:tab w:val="num" w:pos="1721"/>
        </w:tabs>
        <w:ind w:left="1721" w:hanging="170"/>
      </w:pPr>
      <w:rPr>
        <w:rFonts w:ascii="Symbol" w:hAnsi="Symbol" w:cs="StarSymbol"/>
        <w:sz w:val="18"/>
        <w:szCs w:val="18"/>
      </w:rPr>
    </w:lvl>
    <w:lvl w:ilvl="8">
      <w:start w:val="1"/>
      <w:numFmt w:val="bullet"/>
      <w:lvlText w:val=""/>
      <w:lvlJc w:val="left"/>
      <w:pPr>
        <w:tabs>
          <w:tab w:val="num" w:pos="1891"/>
        </w:tabs>
        <w:ind w:left="1891" w:hanging="170"/>
      </w:pPr>
      <w:rPr>
        <w:rFonts w:ascii="Symbol" w:hAnsi="Symbol" w:cs="StarSymbol"/>
        <w:sz w:val="18"/>
        <w:szCs w:val="18"/>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4">
    <w:nsid w:val="00000007"/>
    <w:multiLevelType w:val="multilevel"/>
    <w:tmpl w:val="00000007"/>
    <w:name w:val="WW8Num7"/>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5">
    <w:nsid w:val="00000008"/>
    <w:multiLevelType w:val="multilevel"/>
    <w:tmpl w:val="00000008"/>
    <w:name w:val="WW8Num8"/>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7"/>
      </w:pPr>
      <w:rPr>
        <w:rFonts w:ascii="Symbol" w:hAnsi="Symbol" w:cs="Symbol"/>
      </w:rPr>
    </w:lvl>
    <w:lvl w:ilvl="3">
      <w:start w:val="1"/>
      <w:numFmt w:val="bullet"/>
      <w:lvlText w:val=""/>
      <w:lvlJc w:val="left"/>
      <w:pPr>
        <w:tabs>
          <w:tab w:val="num" w:pos="907"/>
        </w:tabs>
        <w:ind w:left="907" w:hanging="227"/>
      </w:pPr>
      <w:rPr>
        <w:rFonts w:ascii="Symbol" w:hAnsi="Symbol" w:cs="Symbol"/>
      </w:rPr>
    </w:lvl>
    <w:lvl w:ilvl="4">
      <w:start w:val="1"/>
      <w:numFmt w:val="bullet"/>
      <w:lvlText w:val=""/>
      <w:lvlJc w:val="left"/>
      <w:pPr>
        <w:tabs>
          <w:tab w:val="num" w:pos="1134"/>
        </w:tabs>
        <w:ind w:left="1134" w:hanging="227"/>
      </w:pPr>
      <w:rPr>
        <w:rFonts w:ascii="Symbol" w:hAnsi="Symbol" w:cs="Symbol"/>
      </w:rPr>
    </w:lvl>
    <w:lvl w:ilvl="5">
      <w:start w:val="1"/>
      <w:numFmt w:val="bullet"/>
      <w:lvlText w:val=""/>
      <w:lvlJc w:val="left"/>
      <w:pPr>
        <w:tabs>
          <w:tab w:val="num" w:pos="1361"/>
        </w:tabs>
        <w:ind w:left="1361" w:hanging="227"/>
      </w:pPr>
      <w:rPr>
        <w:rFonts w:ascii="Symbol" w:hAnsi="Symbol" w:cs="Symbol"/>
      </w:rPr>
    </w:lvl>
    <w:lvl w:ilvl="6">
      <w:start w:val="1"/>
      <w:numFmt w:val="bullet"/>
      <w:lvlText w:val=""/>
      <w:lvlJc w:val="left"/>
      <w:pPr>
        <w:tabs>
          <w:tab w:val="num" w:pos="1587"/>
        </w:tabs>
        <w:ind w:left="1587" w:hanging="227"/>
      </w:pPr>
      <w:rPr>
        <w:rFonts w:ascii="Symbol" w:hAnsi="Symbol" w:cs="Symbol"/>
      </w:rPr>
    </w:lvl>
    <w:lvl w:ilvl="7">
      <w:start w:val="1"/>
      <w:numFmt w:val="bullet"/>
      <w:lvlText w:val=""/>
      <w:lvlJc w:val="left"/>
      <w:pPr>
        <w:tabs>
          <w:tab w:val="num" w:pos="1814"/>
        </w:tabs>
        <w:ind w:left="1814" w:hanging="227"/>
      </w:pPr>
      <w:rPr>
        <w:rFonts w:ascii="Symbol" w:hAnsi="Symbol" w:cs="Symbol"/>
      </w:rPr>
    </w:lvl>
    <w:lvl w:ilvl="8">
      <w:start w:val="1"/>
      <w:numFmt w:val="bullet"/>
      <w:lvlText w:val=""/>
      <w:lvlJc w:val="left"/>
      <w:pPr>
        <w:tabs>
          <w:tab w:val="num" w:pos="2041"/>
        </w:tabs>
        <w:ind w:left="2041" w:hanging="227"/>
      </w:pPr>
      <w:rPr>
        <w:rFonts w:ascii="Symbol" w:hAnsi="Symbol" w:cs="Symbol"/>
      </w:rPr>
    </w:lvl>
  </w:abstractNum>
  <w:abstractNum w:abstractNumId="6">
    <w:nsid w:val="00000009"/>
    <w:multiLevelType w:val="multilevel"/>
    <w:tmpl w:val="00000009"/>
    <w:name w:val="WW8Num9"/>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7"/>
      </w:pPr>
      <w:rPr>
        <w:rFonts w:ascii="Symbol" w:hAnsi="Symbol" w:cs="Symbol"/>
      </w:rPr>
    </w:lvl>
    <w:lvl w:ilvl="3">
      <w:start w:val="1"/>
      <w:numFmt w:val="bullet"/>
      <w:lvlText w:val=""/>
      <w:lvlJc w:val="left"/>
      <w:pPr>
        <w:tabs>
          <w:tab w:val="num" w:pos="907"/>
        </w:tabs>
        <w:ind w:left="907" w:hanging="227"/>
      </w:pPr>
      <w:rPr>
        <w:rFonts w:ascii="Symbol" w:hAnsi="Symbol" w:cs="Symbol"/>
      </w:rPr>
    </w:lvl>
    <w:lvl w:ilvl="4">
      <w:start w:val="1"/>
      <w:numFmt w:val="bullet"/>
      <w:lvlText w:val=""/>
      <w:lvlJc w:val="left"/>
      <w:pPr>
        <w:tabs>
          <w:tab w:val="num" w:pos="1134"/>
        </w:tabs>
        <w:ind w:left="1134" w:hanging="227"/>
      </w:pPr>
      <w:rPr>
        <w:rFonts w:ascii="Symbol" w:hAnsi="Symbol" w:cs="Symbol"/>
      </w:rPr>
    </w:lvl>
    <w:lvl w:ilvl="5">
      <w:start w:val="1"/>
      <w:numFmt w:val="bullet"/>
      <w:lvlText w:val=""/>
      <w:lvlJc w:val="left"/>
      <w:pPr>
        <w:tabs>
          <w:tab w:val="num" w:pos="1361"/>
        </w:tabs>
        <w:ind w:left="1361" w:hanging="227"/>
      </w:pPr>
      <w:rPr>
        <w:rFonts w:ascii="Symbol" w:hAnsi="Symbol" w:cs="Symbol"/>
      </w:rPr>
    </w:lvl>
    <w:lvl w:ilvl="6">
      <w:start w:val="1"/>
      <w:numFmt w:val="bullet"/>
      <w:lvlText w:val=""/>
      <w:lvlJc w:val="left"/>
      <w:pPr>
        <w:tabs>
          <w:tab w:val="num" w:pos="1587"/>
        </w:tabs>
        <w:ind w:left="1587" w:hanging="227"/>
      </w:pPr>
      <w:rPr>
        <w:rFonts w:ascii="Symbol" w:hAnsi="Symbol" w:cs="Symbol"/>
      </w:rPr>
    </w:lvl>
    <w:lvl w:ilvl="7">
      <w:start w:val="1"/>
      <w:numFmt w:val="bullet"/>
      <w:lvlText w:val=""/>
      <w:lvlJc w:val="left"/>
      <w:pPr>
        <w:tabs>
          <w:tab w:val="num" w:pos="1814"/>
        </w:tabs>
        <w:ind w:left="1814" w:hanging="227"/>
      </w:pPr>
      <w:rPr>
        <w:rFonts w:ascii="Symbol" w:hAnsi="Symbol" w:cs="Symbol"/>
      </w:rPr>
    </w:lvl>
    <w:lvl w:ilvl="8">
      <w:start w:val="1"/>
      <w:numFmt w:val="bullet"/>
      <w:lvlText w:val=""/>
      <w:lvlJc w:val="left"/>
      <w:pPr>
        <w:tabs>
          <w:tab w:val="num" w:pos="2041"/>
        </w:tabs>
        <w:ind w:left="2041" w:hanging="227"/>
      </w:pPr>
      <w:rPr>
        <w:rFonts w:ascii="Symbol" w:hAnsi="Symbol" w:cs="Symbol"/>
      </w:rPr>
    </w:lvl>
  </w:abstractNum>
  <w:abstractNum w:abstractNumId="7">
    <w:nsid w:val="0000000A"/>
    <w:multiLevelType w:val="multilevel"/>
    <w:tmpl w:val="0000000A"/>
    <w:name w:val="WW8Num10"/>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8">
    <w:nsid w:val="0000000B"/>
    <w:multiLevelType w:val="multilevel"/>
    <w:tmpl w:val="0000000B"/>
    <w:name w:val="WW8Num11"/>
    <w:lvl w:ilvl="0">
      <w:start w:val="1"/>
      <w:numFmt w:val="bullet"/>
      <w:lvlText w:val=""/>
      <w:lvlJc w:val="left"/>
      <w:pPr>
        <w:tabs>
          <w:tab w:val="num" w:pos="720"/>
        </w:tabs>
        <w:ind w:left="720" w:hanging="360"/>
      </w:pPr>
      <w:rPr>
        <w:rFonts w:ascii="Symbol" w:hAnsi="Symbol" w:cs="StarSymbol"/>
        <w:kern w:val="1"/>
        <w:sz w:val="18"/>
        <w:szCs w:val="18"/>
        <w:lang w:val="fr-FR" w:eastAsia="ar-SA" w:bidi="ar-SA"/>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kern w:val="1"/>
        <w:sz w:val="18"/>
        <w:szCs w:val="18"/>
        <w:lang w:val="fr-FR" w:eastAsia="ar-SA" w:bidi="ar-SA"/>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kern w:val="1"/>
        <w:sz w:val="18"/>
        <w:szCs w:val="18"/>
        <w:lang w:val="fr-FR" w:eastAsia="ar-SA" w:bidi="ar-SA"/>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nsid w:val="0000000C"/>
    <w:multiLevelType w:val="multilevel"/>
    <w:tmpl w:val="0000000C"/>
    <w:name w:val="WW8Num1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0">
    <w:nsid w:val="0000000D"/>
    <w:multiLevelType w:val="multilevel"/>
    <w:tmpl w:val="0000000D"/>
    <w:name w:val="WW8Num1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1">
    <w:nsid w:val="0000000E"/>
    <w:multiLevelType w:val="multilevel"/>
    <w:tmpl w:val="0000000E"/>
    <w:name w:val="WW8Num14"/>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2">
    <w:nsid w:val="0000000F"/>
    <w:multiLevelType w:val="multilevel"/>
    <w:tmpl w:val="0000000F"/>
    <w:name w:val="WWNum19"/>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3">
    <w:nsid w:val="07AF7FA4"/>
    <w:multiLevelType w:val="multilevel"/>
    <w:tmpl w:val="19F8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354A88"/>
    <w:multiLevelType w:val="hybridMultilevel"/>
    <w:tmpl w:val="D6F4DB7C"/>
    <w:lvl w:ilvl="0" w:tplc="94784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361AFD"/>
    <w:multiLevelType w:val="multilevel"/>
    <w:tmpl w:val="3D4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264314"/>
    <w:multiLevelType w:val="multilevel"/>
    <w:tmpl w:val="453C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0B14A0"/>
    <w:multiLevelType w:val="multilevel"/>
    <w:tmpl w:val="0694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E64EDC"/>
    <w:multiLevelType w:val="multilevel"/>
    <w:tmpl w:val="45CE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F30D20"/>
    <w:multiLevelType w:val="multilevel"/>
    <w:tmpl w:val="8398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466BDB"/>
    <w:multiLevelType w:val="multilevel"/>
    <w:tmpl w:val="F7CE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9B110D"/>
    <w:multiLevelType w:val="hybridMultilevel"/>
    <w:tmpl w:val="177C689E"/>
    <w:lvl w:ilvl="0" w:tplc="E5C2EF40">
      <w:numFmt w:val="bullet"/>
      <w:lvlText w:val=""/>
      <w:lvlJc w:val="left"/>
      <w:pPr>
        <w:ind w:left="720" w:hanging="360"/>
      </w:pPr>
      <w:rPr>
        <w:rFonts w:ascii="Wingdings" w:eastAsia="Lucida Sans Unicode"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2C6151"/>
    <w:multiLevelType w:val="multilevel"/>
    <w:tmpl w:val="6B70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EB66AD"/>
    <w:multiLevelType w:val="multilevel"/>
    <w:tmpl w:val="9DDA35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446519BC"/>
    <w:multiLevelType w:val="multilevel"/>
    <w:tmpl w:val="EE6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815B06"/>
    <w:multiLevelType w:val="multilevel"/>
    <w:tmpl w:val="8C4A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E73586"/>
    <w:multiLevelType w:val="multilevel"/>
    <w:tmpl w:val="3282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F97E8F"/>
    <w:multiLevelType w:val="multilevel"/>
    <w:tmpl w:val="138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FE140C"/>
    <w:multiLevelType w:val="multilevel"/>
    <w:tmpl w:val="A17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AF110B"/>
    <w:multiLevelType w:val="multilevel"/>
    <w:tmpl w:val="1A86C832"/>
    <w:lvl w:ilvl="0">
      <w:start w:val="3"/>
      <w:numFmt w:val="bullet"/>
      <w:lvlText w:val="-"/>
      <w:lvlJc w:val="left"/>
      <w:pPr>
        <w:tabs>
          <w:tab w:val="num" w:pos="1080"/>
        </w:tabs>
        <w:ind w:left="1080" w:hanging="360"/>
      </w:pPr>
      <w:rPr>
        <w:rFonts w:ascii="Arial" w:eastAsia="Lucida Sans Unicode" w:hAnsi="Arial" w:cs="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nsid w:val="563C0881"/>
    <w:multiLevelType w:val="multilevel"/>
    <w:tmpl w:val="CABE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3A4699"/>
    <w:multiLevelType w:val="multilevel"/>
    <w:tmpl w:val="46B4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DF09D9"/>
    <w:multiLevelType w:val="hybridMultilevel"/>
    <w:tmpl w:val="A3E64606"/>
    <w:lvl w:ilvl="0" w:tplc="50507512">
      <w:numFmt w:val="bullet"/>
      <w:lvlText w:val="-"/>
      <w:lvlJc w:val="left"/>
      <w:pPr>
        <w:ind w:left="72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AE7EE4"/>
    <w:multiLevelType w:val="multilevel"/>
    <w:tmpl w:val="77C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B25EBF"/>
    <w:multiLevelType w:val="multilevel"/>
    <w:tmpl w:val="102A8B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nsid w:val="651D5190"/>
    <w:multiLevelType w:val="multilevel"/>
    <w:tmpl w:val="B4A4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B073FC"/>
    <w:multiLevelType w:val="multilevel"/>
    <w:tmpl w:val="9936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4C3600"/>
    <w:multiLevelType w:val="multilevel"/>
    <w:tmpl w:val="B7DC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AB679A"/>
    <w:multiLevelType w:val="multilevel"/>
    <w:tmpl w:val="8A9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FC2715"/>
    <w:multiLevelType w:val="multilevel"/>
    <w:tmpl w:val="0574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66635B"/>
    <w:multiLevelType w:val="multilevel"/>
    <w:tmpl w:val="BE4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556B79"/>
    <w:multiLevelType w:val="multilevel"/>
    <w:tmpl w:val="923C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0C393A"/>
    <w:multiLevelType w:val="multilevel"/>
    <w:tmpl w:val="653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015D0C"/>
    <w:multiLevelType w:val="hybridMultilevel"/>
    <w:tmpl w:val="96E8AEDC"/>
    <w:lvl w:ilvl="0" w:tplc="DCEA7F92">
      <w:start w:val="2"/>
      <w:numFmt w:val="bullet"/>
      <w:lvlText w:val="-"/>
      <w:lvlJc w:val="left"/>
      <w:pPr>
        <w:ind w:left="72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8"/>
  </w:num>
  <w:num w:numId="4">
    <w:abstractNumId w:val="24"/>
  </w:num>
  <w:num w:numId="5">
    <w:abstractNumId w:val="36"/>
  </w:num>
  <w:num w:numId="6">
    <w:abstractNumId w:val="40"/>
  </w:num>
  <w:num w:numId="7">
    <w:abstractNumId w:val="31"/>
  </w:num>
  <w:num w:numId="8">
    <w:abstractNumId w:val="15"/>
  </w:num>
  <w:num w:numId="9">
    <w:abstractNumId w:val="28"/>
  </w:num>
  <w:num w:numId="10">
    <w:abstractNumId w:val="22"/>
  </w:num>
  <w:num w:numId="11">
    <w:abstractNumId w:val="27"/>
  </w:num>
  <w:num w:numId="12">
    <w:abstractNumId w:val="25"/>
  </w:num>
  <w:num w:numId="13">
    <w:abstractNumId w:val="20"/>
  </w:num>
  <w:num w:numId="14">
    <w:abstractNumId w:val="35"/>
  </w:num>
  <w:num w:numId="15">
    <w:abstractNumId w:val="19"/>
  </w:num>
  <w:num w:numId="16">
    <w:abstractNumId w:val="17"/>
  </w:num>
  <w:num w:numId="17">
    <w:abstractNumId w:val="13"/>
  </w:num>
  <w:num w:numId="18">
    <w:abstractNumId w:val="33"/>
  </w:num>
  <w:num w:numId="19">
    <w:abstractNumId w:val="30"/>
  </w:num>
  <w:num w:numId="20">
    <w:abstractNumId w:val="37"/>
  </w:num>
  <w:num w:numId="21">
    <w:abstractNumId w:val="18"/>
  </w:num>
  <w:num w:numId="22">
    <w:abstractNumId w:val="16"/>
  </w:num>
  <w:num w:numId="23">
    <w:abstractNumId w:val="39"/>
  </w:num>
  <w:num w:numId="24">
    <w:abstractNumId w:val="29"/>
  </w:num>
  <w:num w:numId="25">
    <w:abstractNumId w:val="41"/>
  </w:num>
  <w:num w:numId="26">
    <w:abstractNumId w:val="42"/>
  </w:num>
  <w:num w:numId="27">
    <w:abstractNumId w:val="26"/>
  </w:num>
  <w:num w:numId="28">
    <w:abstractNumId w:val="23"/>
  </w:num>
  <w:num w:numId="29">
    <w:abstractNumId w:val="34"/>
  </w:num>
  <w:num w:numId="30">
    <w:abstractNumId w:val="43"/>
  </w:num>
  <w:num w:numId="31">
    <w:abstractNumId w:val="14"/>
  </w:num>
  <w:num w:numId="32">
    <w:abstractNumId w:val="32"/>
  </w:num>
  <w:num w:numId="33">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B33"/>
    <w:rsid w:val="00002BE3"/>
    <w:rsid w:val="000038E3"/>
    <w:rsid w:val="00012E64"/>
    <w:rsid w:val="0001341D"/>
    <w:rsid w:val="00014A96"/>
    <w:rsid w:val="00017B6D"/>
    <w:rsid w:val="000249CF"/>
    <w:rsid w:val="00032A79"/>
    <w:rsid w:val="000363EC"/>
    <w:rsid w:val="00037348"/>
    <w:rsid w:val="00040F90"/>
    <w:rsid w:val="000420A5"/>
    <w:rsid w:val="0004350A"/>
    <w:rsid w:val="0005294E"/>
    <w:rsid w:val="00054F7D"/>
    <w:rsid w:val="00063EA8"/>
    <w:rsid w:val="00070D31"/>
    <w:rsid w:val="00071EBE"/>
    <w:rsid w:val="00084F70"/>
    <w:rsid w:val="000935FB"/>
    <w:rsid w:val="000A7BE9"/>
    <w:rsid w:val="000B2293"/>
    <w:rsid w:val="000B4925"/>
    <w:rsid w:val="000B5588"/>
    <w:rsid w:val="000C0EA0"/>
    <w:rsid w:val="000C15C4"/>
    <w:rsid w:val="000C33C0"/>
    <w:rsid w:val="000C6142"/>
    <w:rsid w:val="000D4DD6"/>
    <w:rsid w:val="000D5602"/>
    <w:rsid w:val="000E22DC"/>
    <w:rsid w:val="000E5128"/>
    <w:rsid w:val="000F2C13"/>
    <w:rsid w:val="000F4C5A"/>
    <w:rsid w:val="000F5D54"/>
    <w:rsid w:val="000F70AE"/>
    <w:rsid w:val="000F796F"/>
    <w:rsid w:val="0011371D"/>
    <w:rsid w:val="00117071"/>
    <w:rsid w:val="00117D7D"/>
    <w:rsid w:val="00124E2E"/>
    <w:rsid w:val="00155294"/>
    <w:rsid w:val="00165425"/>
    <w:rsid w:val="00165F6C"/>
    <w:rsid w:val="00173EDC"/>
    <w:rsid w:val="001751D5"/>
    <w:rsid w:val="00180742"/>
    <w:rsid w:val="00181612"/>
    <w:rsid w:val="00181DB1"/>
    <w:rsid w:val="001979E0"/>
    <w:rsid w:val="001A0EE8"/>
    <w:rsid w:val="001A7C25"/>
    <w:rsid w:val="001B4915"/>
    <w:rsid w:val="001C03C6"/>
    <w:rsid w:val="001C2B9D"/>
    <w:rsid w:val="001C7810"/>
    <w:rsid w:val="001D324A"/>
    <w:rsid w:val="001E2BF0"/>
    <w:rsid w:val="001E4AAF"/>
    <w:rsid w:val="001F494F"/>
    <w:rsid w:val="001F73E6"/>
    <w:rsid w:val="001F7D27"/>
    <w:rsid w:val="0020103F"/>
    <w:rsid w:val="002017CE"/>
    <w:rsid w:val="00203E7B"/>
    <w:rsid w:val="00206ACD"/>
    <w:rsid w:val="00213BA9"/>
    <w:rsid w:val="00213E08"/>
    <w:rsid w:val="002141D7"/>
    <w:rsid w:val="00215304"/>
    <w:rsid w:val="002200A0"/>
    <w:rsid w:val="002202D8"/>
    <w:rsid w:val="002209BA"/>
    <w:rsid w:val="00224E19"/>
    <w:rsid w:val="0022712E"/>
    <w:rsid w:val="00230D79"/>
    <w:rsid w:val="0023107B"/>
    <w:rsid w:val="00232FBB"/>
    <w:rsid w:val="002345C9"/>
    <w:rsid w:val="00234731"/>
    <w:rsid w:val="00243C45"/>
    <w:rsid w:val="002527D3"/>
    <w:rsid w:val="00260B50"/>
    <w:rsid w:val="00260B73"/>
    <w:rsid w:val="00261CB7"/>
    <w:rsid w:val="00262B50"/>
    <w:rsid w:val="00263904"/>
    <w:rsid w:val="00264A41"/>
    <w:rsid w:val="00267A8A"/>
    <w:rsid w:val="00277434"/>
    <w:rsid w:val="002843DF"/>
    <w:rsid w:val="00290EA0"/>
    <w:rsid w:val="0029201D"/>
    <w:rsid w:val="00293547"/>
    <w:rsid w:val="00293843"/>
    <w:rsid w:val="0029790E"/>
    <w:rsid w:val="002A1858"/>
    <w:rsid w:val="002A2B2E"/>
    <w:rsid w:val="002C3C66"/>
    <w:rsid w:val="002C7FC7"/>
    <w:rsid w:val="002D5143"/>
    <w:rsid w:val="002E04CA"/>
    <w:rsid w:val="002E4B42"/>
    <w:rsid w:val="002E5F88"/>
    <w:rsid w:val="002F0A82"/>
    <w:rsid w:val="002F3957"/>
    <w:rsid w:val="00300877"/>
    <w:rsid w:val="00305862"/>
    <w:rsid w:val="00307F12"/>
    <w:rsid w:val="00313A6A"/>
    <w:rsid w:val="00313B6A"/>
    <w:rsid w:val="00315B56"/>
    <w:rsid w:val="003218E5"/>
    <w:rsid w:val="00323EBF"/>
    <w:rsid w:val="00326D5B"/>
    <w:rsid w:val="00327000"/>
    <w:rsid w:val="00331130"/>
    <w:rsid w:val="00333E04"/>
    <w:rsid w:val="003352F1"/>
    <w:rsid w:val="00341E4D"/>
    <w:rsid w:val="00346B9C"/>
    <w:rsid w:val="0035379E"/>
    <w:rsid w:val="00354FAB"/>
    <w:rsid w:val="0037734A"/>
    <w:rsid w:val="003834B7"/>
    <w:rsid w:val="00385190"/>
    <w:rsid w:val="003916F7"/>
    <w:rsid w:val="003A123F"/>
    <w:rsid w:val="003A3211"/>
    <w:rsid w:val="003A610D"/>
    <w:rsid w:val="003A6DF3"/>
    <w:rsid w:val="003C1724"/>
    <w:rsid w:val="003C2123"/>
    <w:rsid w:val="003C23EC"/>
    <w:rsid w:val="003C3616"/>
    <w:rsid w:val="003C4D7B"/>
    <w:rsid w:val="003C59A6"/>
    <w:rsid w:val="003D306C"/>
    <w:rsid w:val="003D4D4F"/>
    <w:rsid w:val="003D6501"/>
    <w:rsid w:val="003E159F"/>
    <w:rsid w:val="003E1D83"/>
    <w:rsid w:val="003E7465"/>
    <w:rsid w:val="003F0FCC"/>
    <w:rsid w:val="003F5960"/>
    <w:rsid w:val="0040457A"/>
    <w:rsid w:val="00404DE0"/>
    <w:rsid w:val="00406D77"/>
    <w:rsid w:val="00406EB3"/>
    <w:rsid w:val="00413002"/>
    <w:rsid w:val="004168BE"/>
    <w:rsid w:val="004201BC"/>
    <w:rsid w:val="00420C91"/>
    <w:rsid w:val="00421155"/>
    <w:rsid w:val="00433FD9"/>
    <w:rsid w:val="004409A6"/>
    <w:rsid w:val="00460D5E"/>
    <w:rsid w:val="00462A2A"/>
    <w:rsid w:val="004662D1"/>
    <w:rsid w:val="004737BF"/>
    <w:rsid w:val="00474644"/>
    <w:rsid w:val="004830B3"/>
    <w:rsid w:val="00486B08"/>
    <w:rsid w:val="004A46DA"/>
    <w:rsid w:val="004A663D"/>
    <w:rsid w:val="004B49B6"/>
    <w:rsid w:val="004B5E67"/>
    <w:rsid w:val="004D4540"/>
    <w:rsid w:val="004D62A1"/>
    <w:rsid w:val="004D7DF6"/>
    <w:rsid w:val="004E17AB"/>
    <w:rsid w:val="004E64F4"/>
    <w:rsid w:val="004E65D9"/>
    <w:rsid w:val="004E747C"/>
    <w:rsid w:val="004F3FAB"/>
    <w:rsid w:val="004F6A6A"/>
    <w:rsid w:val="004F74B6"/>
    <w:rsid w:val="00503D38"/>
    <w:rsid w:val="00505611"/>
    <w:rsid w:val="00506A4D"/>
    <w:rsid w:val="005077BA"/>
    <w:rsid w:val="00510489"/>
    <w:rsid w:val="005130E4"/>
    <w:rsid w:val="005267F7"/>
    <w:rsid w:val="00526C0F"/>
    <w:rsid w:val="00537C28"/>
    <w:rsid w:val="00541AF9"/>
    <w:rsid w:val="005510D1"/>
    <w:rsid w:val="0055322B"/>
    <w:rsid w:val="00554D6B"/>
    <w:rsid w:val="005554E5"/>
    <w:rsid w:val="00556A8A"/>
    <w:rsid w:val="00556D05"/>
    <w:rsid w:val="005573B4"/>
    <w:rsid w:val="00560466"/>
    <w:rsid w:val="00566F07"/>
    <w:rsid w:val="00567884"/>
    <w:rsid w:val="00570AAB"/>
    <w:rsid w:val="00574363"/>
    <w:rsid w:val="0057780A"/>
    <w:rsid w:val="00582740"/>
    <w:rsid w:val="00587FF3"/>
    <w:rsid w:val="0059034B"/>
    <w:rsid w:val="005A0E5E"/>
    <w:rsid w:val="005A13CF"/>
    <w:rsid w:val="005A2A7D"/>
    <w:rsid w:val="005A5E2B"/>
    <w:rsid w:val="005B0D43"/>
    <w:rsid w:val="005B3BF6"/>
    <w:rsid w:val="005B5C68"/>
    <w:rsid w:val="005C12B7"/>
    <w:rsid w:val="005C6210"/>
    <w:rsid w:val="005C7F90"/>
    <w:rsid w:val="005D38AC"/>
    <w:rsid w:val="005D4EF1"/>
    <w:rsid w:val="005E25BF"/>
    <w:rsid w:val="005E4D4D"/>
    <w:rsid w:val="005E688E"/>
    <w:rsid w:val="005F4094"/>
    <w:rsid w:val="005F7981"/>
    <w:rsid w:val="00601892"/>
    <w:rsid w:val="006049BE"/>
    <w:rsid w:val="00610E45"/>
    <w:rsid w:val="006127F6"/>
    <w:rsid w:val="00612F41"/>
    <w:rsid w:val="00613C17"/>
    <w:rsid w:val="00622642"/>
    <w:rsid w:val="00630815"/>
    <w:rsid w:val="006311A3"/>
    <w:rsid w:val="00652BC3"/>
    <w:rsid w:val="00655E01"/>
    <w:rsid w:val="006564F1"/>
    <w:rsid w:val="00656C44"/>
    <w:rsid w:val="0066664C"/>
    <w:rsid w:val="0067079E"/>
    <w:rsid w:val="0067132E"/>
    <w:rsid w:val="0068104B"/>
    <w:rsid w:val="00682245"/>
    <w:rsid w:val="00684600"/>
    <w:rsid w:val="00685093"/>
    <w:rsid w:val="006862E9"/>
    <w:rsid w:val="006936F1"/>
    <w:rsid w:val="00693AA6"/>
    <w:rsid w:val="006A0421"/>
    <w:rsid w:val="006A3227"/>
    <w:rsid w:val="006A350E"/>
    <w:rsid w:val="006A39E6"/>
    <w:rsid w:val="006B04B4"/>
    <w:rsid w:val="006C0F84"/>
    <w:rsid w:val="006D531A"/>
    <w:rsid w:val="006E3900"/>
    <w:rsid w:val="00703677"/>
    <w:rsid w:val="00715D3D"/>
    <w:rsid w:val="0071622C"/>
    <w:rsid w:val="00716387"/>
    <w:rsid w:val="007169B3"/>
    <w:rsid w:val="0072272C"/>
    <w:rsid w:val="00722F38"/>
    <w:rsid w:val="00724911"/>
    <w:rsid w:val="00727061"/>
    <w:rsid w:val="007306F0"/>
    <w:rsid w:val="00735EF7"/>
    <w:rsid w:val="0073634A"/>
    <w:rsid w:val="0073794F"/>
    <w:rsid w:val="00737FB3"/>
    <w:rsid w:val="00737FE3"/>
    <w:rsid w:val="007447E3"/>
    <w:rsid w:val="00745097"/>
    <w:rsid w:val="00755F70"/>
    <w:rsid w:val="0075621D"/>
    <w:rsid w:val="00761A5C"/>
    <w:rsid w:val="007674D1"/>
    <w:rsid w:val="007704BA"/>
    <w:rsid w:val="0078409A"/>
    <w:rsid w:val="00786CE3"/>
    <w:rsid w:val="007916B2"/>
    <w:rsid w:val="00794769"/>
    <w:rsid w:val="00795364"/>
    <w:rsid w:val="00796F0C"/>
    <w:rsid w:val="00797A71"/>
    <w:rsid w:val="00797DBF"/>
    <w:rsid w:val="007A0E09"/>
    <w:rsid w:val="007A42AA"/>
    <w:rsid w:val="007B1440"/>
    <w:rsid w:val="007C57EB"/>
    <w:rsid w:val="007D63CE"/>
    <w:rsid w:val="007E02F0"/>
    <w:rsid w:val="007E304E"/>
    <w:rsid w:val="007F280C"/>
    <w:rsid w:val="007F3703"/>
    <w:rsid w:val="007F4B68"/>
    <w:rsid w:val="007F7E3B"/>
    <w:rsid w:val="00800A1A"/>
    <w:rsid w:val="00800A31"/>
    <w:rsid w:val="00800B04"/>
    <w:rsid w:val="0080451D"/>
    <w:rsid w:val="00805D2B"/>
    <w:rsid w:val="00807DF5"/>
    <w:rsid w:val="00810184"/>
    <w:rsid w:val="00811A22"/>
    <w:rsid w:val="00821943"/>
    <w:rsid w:val="0082283B"/>
    <w:rsid w:val="0082442F"/>
    <w:rsid w:val="00824A4B"/>
    <w:rsid w:val="00825F72"/>
    <w:rsid w:val="00831381"/>
    <w:rsid w:val="008363B0"/>
    <w:rsid w:val="008367D5"/>
    <w:rsid w:val="00841044"/>
    <w:rsid w:val="00842148"/>
    <w:rsid w:val="00843A28"/>
    <w:rsid w:val="0084652F"/>
    <w:rsid w:val="008508DE"/>
    <w:rsid w:val="00850961"/>
    <w:rsid w:val="0085314C"/>
    <w:rsid w:val="00854D2F"/>
    <w:rsid w:val="00863AAA"/>
    <w:rsid w:val="00871874"/>
    <w:rsid w:val="00873E9A"/>
    <w:rsid w:val="00882ADF"/>
    <w:rsid w:val="00893635"/>
    <w:rsid w:val="008A3CE2"/>
    <w:rsid w:val="008A4DA5"/>
    <w:rsid w:val="008A4E25"/>
    <w:rsid w:val="008C2CCC"/>
    <w:rsid w:val="008C4F15"/>
    <w:rsid w:val="008C760C"/>
    <w:rsid w:val="008D4414"/>
    <w:rsid w:val="008D519B"/>
    <w:rsid w:val="008D59D0"/>
    <w:rsid w:val="008D72A3"/>
    <w:rsid w:val="008E00AF"/>
    <w:rsid w:val="008E2AD8"/>
    <w:rsid w:val="00902D52"/>
    <w:rsid w:val="009113AF"/>
    <w:rsid w:val="00912224"/>
    <w:rsid w:val="009132D0"/>
    <w:rsid w:val="009216B2"/>
    <w:rsid w:val="0093041D"/>
    <w:rsid w:val="00932D89"/>
    <w:rsid w:val="00933324"/>
    <w:rsid w:val="00934FB9"/>
    <w:rsid w:val="0093730C"/>
    <w:rsid w:val="009448BB"/>
    <w:rsid w:val="00945137"/>
    <w:rsid w:val="00955004"/>
    <w:rsid w:val="00955F53"/>
    <w:rsid w:val="00956034"/>
    <w:rsid w:val="0096393B"/>
    <w:rsid w:val="00965700"/>
    <w:rsid w:val="00967288"/>
    <w:rsid w:val="00972DB3"/>
    <w:rsid w:val="009814BD"/>
    <w:rsid w:val="00981D7E"/>
    <w:rsid w:val="00982E22"/>
    <w:rsid w:val="009878D8"/>
    <w:rsid w:val="00987EDD"/>
    <w:rsid w:val="0099108F"/>
    <w:rsid w:val="009913B2"/>
    <w:rsid w:val="009959EC"/>
    <w:rsid w:val="009A13BD"/>
    <w:rsid w:val="009A46AE"/>
    <w:rsid w:val="009A5A9D"/>
    <w:rsid w:val="009A6BFE"/>
    <w:rsid w:val="009A797B"/>
    <w:rsid w:val="009C78AD"/>
    <w:rsid w:val="009D344B"/>
    <w:rsid w:val="009F0D9B"/>
    <w:rsid w:val="00A00DC4"/>
    <w:rsid w:val="00A0537C"/>
    <w:rsid w:val="00A05EAC"/>
    <w:rsid w:val="00A108DB"/>
    <w:rsid w:val="00A1305A"/>
    <w:rsid w:val="00A151DE"/>
    <w:rsid w:val="00A15CF1"/>
    <w:rsid w:val="00A17192"/>
    <w:rsid w:val="00A20983"/>
    <w:rsid w:val="00A209E7"/>
    <w:rsid w:val="00A21246"/>
    <w:rsid w:val="00A220BF"/>
    <w:rsid w:val="00A2379C"/>
    <w:rsid w:val="00A30276"/>
    <w:rsid w:val="00A31BDA"/>
    <w:rsid w:val="00A31F9C"/>
    <w:rsid w:val="00A34519"/>
    <w:rsid w:val="00A36286"/>
    <w:rsid w:val="00A3733A"/>
    <w:rsid w:val="00A47073"/>
    <w:rsid w:val="00A50068"/>
    <w:rsid w:val="00A526C2"/>
    <w:rsid w:val="00A5375E"/>
    <w:rsid w:val="00A54190"/>
    <w:rsid w:val="00A56386"/>
    <w:rsid w:val="00A65DC1"/>
    <w:rsid w:val="00A717A5"/>
    <w:rsid w:val="00A75C30"/>
    <w:rsid w:val="00A94693"/>
    <w:rsid w:val="00A94A8B"/>
    <w:rsid w:val="00AB0961"/>
    <w:rsid w:val="00AC6C57"/>
    <w:rsid w:val="00AC7A63"/>
    <w:rsid w:val="00AD0437"/>
    <w:rsid w:val="00AD13B0"/>
    <w:rsid w:val="00AE1717"/>
    <w:rsid w:val="00AE481D"/>
    <w:rsid w:val="00AF2609"/>
    <w:rsid w:val="00B11D20"/>
    <w:rsid w:val="00B11FC2"/>
    <w:rsid w:val="00B179FF"/>
    <w:rsid w:val="00B200AF"/>
    <w:rsid w:val="00B209D4"/>
    <w:rsid w:val="00B23871"/>
    <w:rsid w:val="00B23C8B"/>
    <w:rsid w:val="00B26D19"/>
    <w:rsid w:val="00B3050F"/>
    <w:rsid w:val="00B34CBF"/>
    <w:rsid w:val="00B41221"/>
    <w:rsid w:val="00B57E4D"/>
    <w:rsid w:val="00B6463D"/>
    <w:rsid w:val="00B65091"/>
    <w:rsid w:val="00B66E36"/>
    <w:rsid w:val="00B731DA"/>
    <w:rsid w:val="00B8215E"/>
    <w:rsid w:val="00B84B30"/>
    <w:rsid w:val="00B85A0D"/>
    <w:rsid w:val="00B94EFC"/>
    <w:rsid w:val="00B95852"/>
    <w:rsid w:val="00BA1F9C"/>
    <w:rsid w:val="00BA6688"/>
    <w:rsid w:val="00BA70D4"/>
    <w:rsid w:val="00BB4651"/>
    <w:rsid w:val="00BC2865"/>
    <w:rsid w:val="00BC3A06"/>
    <w:rsid w:val="00BC609F"/>
    <w:rsid w:val="00BD2129"/>
    <w:rsid w:val="00BD57C7"/>
    <w:rsid w:val="00BE2CD0"/>
    <w:rsid w:val="00BE3F15"/>
    <w:rsid w:val="00BE551B"/>
    <w:rsid w:val="00BF05C6"/>
    <w:rsid w:val="00BF63CF"/>
    <w:rsid w:val="00C0054A"/>
    <w:rsid w:val="00C0392A"/>
    <w:rsid w:val="00C03F53"/>
    <w:rsid w:val="00C07E86"/>
    <w:rsid w:val="00C10820"/>
    <w:rsid w:val="00C12B33"/>
    <w:rsid w:val="00C140EB"/>
    <w:rsid w:val="00C14B25"/>
    <w:rsid w:val="00C234B2"/>
    <w:rsid w:val="00C23A52"/>
    <w:rsid w:val="00C34377"/>
    <w:rsid w:val="00C35956"/>
    <w:rsid w:val="00C36F95"/>
    <w:rsid w:val="00C41AAF"/>
    <w:rsid w:val="00C44A85"/>
    <w:rsid w:val="00C4542B"/>
    <w:rsid w:val="00C47791"/>
    <w:rsid w:val="00C47A88"/>
    <w:rsid w:val="00C50773"/>
    <w:rsid w:val="00C5718E"/>
    <w:rsid w:val="00C62100"/>
    <w:rsid w:val="00C621B4"/>
    <w:rsid w:val="00C65B83"/>
    <w:rsid w:val="00C70DE2"/>
    <w:rsid w:val="00C74260"/>
    <w:rsid w:val="00C76E89"/>
    <w:rsid w:val="00C7759D"/>
    <w:rsid w:val="00C77EB7"/>
    <w:rsid w:val="00C806D5"/>
    <w:rsid w:val="00C81E1D"/>
    <w:rsid w:val="00C839D4"/>
    <w:rsid w:val="00C84B91"/>
    <w:rsid w:val="00C87812"/>
    <w:rsid w:val="00C879D7"/>
    <w:rsid w:val="00C9244A"/>
    <w:rsid w:val="00C93D4B"/>
    <w:rsid w:val="00C93EA7"/>
    <w:rsid w:val="00C97B71"/>
    <w:rsid w:val="00CA0A03"/>
    <w:rsid w:val="00CA3FC4"/>
    <w:rsid w:val="00CD0E5A"/>
    <w:rsid w:val="00CD630D"/>
    <w:rsid w:val="00CE2D2C"/>
    <w:rsid w:val="00CE35A0"/>
    <w:rsid w:val="00CE6999"/>
    <w:rsid w:val="00CE76B1"/>
    <w:rsid w:val="00D00F44"/>
    <w:rsid w:val="00D0191F"/>
    <w:rsid w:val="00D11025"/>
    <w:rsid w:val="00D121D7"/>
    <w:rsid w:val="00D14117"/>
    <w:rsid w:val="00D22DC1"/>
    <w:rsid w:val="00D402AD"/>
    <w:rsid w:val="00D41A9D"/>
    <w:rsid w:val="00D47EFA"/>
    <w:rsid w:val="00D53914"/>
    <w:rsid w:val="00D63564"/>
    <w:rsid w:val="00D63AA1"/>
    <w:rsid w:val="00D6538B"/>
    <w:rsid w:val="00D654D5"/>
    <w:rsid w:val="00D72B3C"/>
    <w:rsid w:val="00D735E8"/>
    <w:rsid w:val="00D7637B"/>
    <w:rsid w:val="00D82D54"/>
    <w:rsid w:val="00D861CF"/>
    <w:rsid w:val="00DA14BC"/>
    <w:rsid w:val="00DA6E3C"/>
    <w:rsid w:val="00DA76D3"/>
    <w:rsid w:val="00DB3C76"/>
    <w:rsid w:val="00DB4A11"/>
    <w:rsid w:val="00DB5595"/>
    <w:rsid w:val="00DB564E"/>
    <w:rsid w:val="00DC2CCB"/>
    <w:rsid w:val="00DC31AD"/>
    <w:rsid w:val="00DC40B6"/>
    <w:rsid w:val="00DD6E60"/>
    <w:rsid w:val="00DD6F37"/>
    <w:rsid w:val="00DE2ED1"/>
    <w:rsid w:val="00DE6EB7"/>
    <w:rsid w:val="00DF1A48"/>
    <w:rsid w:val="00E01E90"/>
    <w:rsid w:val="00E02B94"/>
    <w:rsid w:val="00E145F0"/>
    <w:rsid w:val="00E16E3D"/>
    <w:rsid w:val="00E24F42"/>
    <w:rsid w:val="00E264AE"/>
    <w:rsid w:val="00E27937"/>
    <w:rsid w:val="00E3262B"/>
    <w:rsid w:val="00E36CEE"/>
    <w:rsid w:val="00E42775"/>
    <w:rsid w:val="00E50CF4"/>
    <w:rsid w:val="00E56B0B"/>
    <w:rsid w:val="00E613D0"/>
    <w:rsid w:val="00E65F03"/>
    <w:rsid w:val="00E82818"/>
    <w:rsid w:val="00E82B6B"/>
    <w:rsid w:val="00E908D4"/>
    <w:rsid w:val="00EA1354"/>
    <w:rsid w:val="00EA187E"/>
    <w:rsid w:val="00EA20D5"/>
    <w:rsid w:val="00EA2A40"/>
    <w:rsid w:val="00EA30C3"/>
    <w:rsid w:val="00EA62BE"/>
    <w:rsid w:val="00EA66E3"/>
    <w:rsid w:val="00EB16A3"/>
    <w:rsid w:val="00EB332D"/>
    <w:rsid w:val="00EB5EC6"/>
    <w:rsid w:val="00EB6CAA"/>
    <w:rsid w:val="00EC2F8E"/>
    <w:rsid w:val="00EC7D01"/>
    <w:rsid w:val="00ED3252"/>
    <w:rsid w:val="00ED63CE"/>
    <w:rsid w:val="00ED6DC8"/>
    <w:rsid w:val="00EE1064"/>
    <w:rsid w:val="00EF0874"/>
    <w:rsid w:val="00EF2BEE"/>
    <w:rsid w:val="00EF49EF"/>
    <w:rsid w:val="00EF4DFD"/>
    <w:rsid w:val="00F04A81"/>
    <w:rsid w:val="00F05773"/>
    <w:rsid w:val="00F07046"/>
    <w:rsid w:val="00F0713E"/>
    <w:rsid w:val="00F2428E"/>
    <w:rsid w:val="00F33F17"/>
    <w:rsid w:val="00F422A5"/>
    <w:rsid w:val="00F50B81"/>
    <w:rsid w:val="00F50C6D"/>
    <w:rsid w:val="00F54A30"/>
    <w:rsid w:val="00F553B7"/>
    <w:rsid w:val="00F56C4B"/>
    <w:rsid w:val="00F80371"/>
    <w:rsid w:val="00F81E06"/>
    <w:rsid w:val="00F91272"/>
    <w:rsid w:val="00F92F77"/>
    <w:rsid w:val="00FA22EF"/>
    <w:rsid w:val="00FA63FF"/>
    <w:rsid w:val="00FA720E"/>
    <w:rsid w:val="00FB39F9"/>
    <w:rsid w:val="00FB6700"/>
    <w:rsid w:val="00FB6DCF"/>
    <w:rsid w:val="00FD0B57"/>
    <w:rsid w:val="00FD215F"/>
    <w:rsid w:val="00FD3B14"/>
    <w:rsid w:val="00FE1779"/>
    <w:rsid w:val="00FE73D0"/>
    <w:rsid w:val="00FF3985"/>
    <w:rsid w:val="00FF4D0B"/>
    <w:rsid w:val="01F007B3"/>
    <w:rsid w:val="0683156E"/>
    <w:rsid w:val="12AB11BD"/>
    <w:rsid w:val="29386491"/>
    <w:rsid w:val="2AD434F2"/>
    <w:rsid w:val="2E54466A"/>
    <w:rsid w:val="3C7A7CF1"/>
    <w:rsid w:val="57FAF40F"/>
    <w:rsid w:val="59585946"/>
    <w:rsid w:val="61FBD159"/>
    <w:rsid w:val="6A52FD6A"/>
    <w:rsid w:val="7AC6F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A70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8B"/>
    <w:pPr>
      <w:widowControl w:val="0"/>
      <w:suppressAutoHyphens/>
      <w:jc w:val="both"/>
      <w:textAlignment w:val="baseline"/>
    </w:pPr>
    <w:rPr>
      <w:rFonts w:ascii="Arial" w:eastAsia="Lucida Sans Unicode" w:hAnsi="Arial" w:cs="Arial"/>
      <w:kern w:val="1"/>
      <w:szCs w:val="24"/>
      <w:lang w:val="fr-FR" w:eastAsia="ar-SA"/>
    </w:rPr>
  </w:style>
  <w:style w:type="paragraph" w:styleId="Titre1">
    <w:name w:val="heading 1"/>
    <w:basedOn w:val="Titre10"/>
    <w:next w:val="Corpsdetexte"/>
    <w:qFormat/>
    <w:rsid w:val="00987EDD"/>
    <w:pPr>
      <w:keepNext w:val="0"/>
      <w:pageBreakBefore/>
      <w:numPr>
        <w:numId w:val="2"/>
      </w:numPr>
      <w:suppressLineNumbers/>
      <w:pBdr>
        <w:bottom w:val="single" w:sz="4" w:space="1" w:color="000000"/>
      </w:pBdr>
      <w:spacing w:before="0" w:after="170"/>
      <w:jc w:val="center"/>
      <w:outlineLvl w:val="0"/>
    </w:pPr>
    <w:rPr>
      <w:b/>
      <w:sz w:val="36"/>
    </w:rPr>
  </w:style>
  <w:style w:type="paragraph" w:styleId="Titre2">
    <w:name w:val="heading 2"/>
    <w:basedOn w:val="Titre10"/>
    <w:next w:val="Corpsdetexte"/>
    <w:qFormat/>
    <w:rsid w:val="00A21246"/>
    <w:pPr>
      <w:numPr>
        <w:ilvl w:val="1"/>
        <w:numId w:val="2"/>
      </w:numPr>
      <w:spacing w:before="170" w:after="28"/>
      <w:outlineLvl w:val="1"/>
    </w:pPr>
    <w:rPr>
      <w:b/>
      <w:bCs/>
      <w:iCs/>
      <w:lang w:val="en-US"/>
    </w:rPr>
  </w:style>
  <w:style w:type="paragraph" w:styleId="Titre3">
    <w:name w:val="heading 3"/>
    <w:basedOn w:val="Titre10"/>
    <w:next w:val="Corpsdetexte"/>
    <w:qFormat/>
    <w:rsid w:val="0029201D"/>
    <w:pPr>
      <w:numPr>
        <w:ilvl w:val="2"/>
        <w:numId w:val="2"/>
      </w:numPr>
      <w:outlineLvl w:val="2"/>
    </w:pPr>
    <w:rPr>
      <w:b/>
      <w:bCs/>
      <w:i/>
      <w:sz w:val="20"/>
    </w:rPr>
  </w:style>
  <w:style w:type="paragraph" w:styleId="Titre4">
    <w:name w:val="heading 4"/>
    <w:basedOn w:val="Titre40"/>
    <w:next w:val="Normal"/>
    <w:qFormat/>
    <w:rsid w:val="00800A31"/>
    <w:pPr>
      <w:spacing w:before="144" w:after="0"/>
      <w:jc w:val="left"/>
      <w:outlineLvl w:val="3"/>
    </w:pPr>
    <w:rPr>
      <w:rFonts w:ascii="Arial" w:eastAsia="Century Gothic" w:hAnsi="Arial" w:cs="Century Gothic"/>
      <w:b/>
      <w:bCs/>
      <w:spacing w:val="-2"/>
      <w:sz w:val="20"/>
      <w:szCs w:val="20"/>
    </w:rPr>
  </w:style>
  <w:style w:type="paragraph" w:styleId="Titre5">
    <w:name w:val="heading 5"/>
    <w:basedOn w:val="Titre10"/>
    <w:next w:val="Normal"/>
    <w:qFormat/>
    <w:pPr>
      <w:numPr>
        <w:numId w:val="1"/>
      </w:numPr>
      <w:spacing w:after="60"/>
      <w:outlineLvl w:val="4"/>
    </w:pPr>
    <w:rPr>
      <w:rFonts w:ascii="Calibri" w:eastAsia="Times New Roman" w:hAnsi="Calibri" w:cs="Times New Roman"/>
      <w:b/>
      <w:bCs/>
      <w:i/>
      <w:iCs/>
      <w:sz w:val="26"/>
      <w:szCs w:val="26"/>
    </w:rPr>
  </w:style>
  <w:style w:type="paragraph" w:styleId="Titre6">
    <w:name w:val="heading 6"/>
    <w:basedOn w:val="Titre10"/>
    <w:next w:val="Corpsdetexte"/>
    <w:qFormat/>
    <w:pPr>
      <w:tabs>
        <w:tab w:val="num" w:pos="0"/>
      </w:tabs>
      <w:ind w:left="360" w:hanging="360"/>
      <w:outlineLvl w:val="5"/>
    </w:pPr>
    <w:rPr>
      <w:rFonts w:ascii="Times New Roman" w:eastAsia="Lucida Sans Unicode" w:hAnsi="Times New Roman" w:cs="Tahoma"/>
      <w:b/>
      <w:bCs/>
      <w:sz w:val="14"/>
      <w:szCs w:val="14"/>
    </w:rPr>
  </w:style>
  <w:style w:type="paragraph" w:styleId="Titre7">
    <w:name w:val="heading 7"/>
    <w:basedOn w:val="Titre10"/>
    <w:next w:val="Normal"/>
    <w:qFormat/>
    <w:pPr>
      <w:tabs>
        <w:tab w:val="num" w:pos="0"/>
      </w:tabs>
      <w:spacing w:after="60"/>
      <w:ind w:left="360" w:hanging="360"/>
      <w:outlineLvl w:val="6"/>
    </w:pPr>
    <w:rPr>
      <w:rFonts w:ascii="Calibri" w:eastAsia="Times New Roman" w:hAnsi="Calibri" w:cs="Times New Roman"/>
      <w:sz w:val="24"/>
    </w:rPr>
  </w:style>
  <w:style w:type="paragraph" w:styleId="Titre8">
    <w:name w:val="heading 8"/>
    <w:basedOn w:val="Titre10"/>
    <w:next w:val="Normal"/>
    <w:qFormat/>
    <w:pPr>
      <w:tabs>
        <w:tab w:val="num" w:pos="0"/>
      </w:tabs>
      <w:spacing w:after="60"/>
      <w:ind w:left="360" w:hanging="360"/>
      <w:outlineLvl w:val="7"/>
    </w:pPr>
    <w:rPr>
      <w:rFonts w:ascii="Calibri" w:eastAsia="Times New Roman" w:hAnsi="Calibri" w:cs="Times New Roman"/>
      <w:i/>
      <w:iCs/>
      <w:sz w:val="24"/>
    </w:rPr>
  </w:style>
  <w:style w:type="paragraph" w:styleId="Titre9">
    <w:name w:val="heading 9"/>
    <w:basedOn w:val="Titre10"/>
    <w:next w:val="Normal"/>
    <w:qFormat/>
    <w:pPr>
      <w:tabs>
        <w:tab w:val="num" w:pos="0"/>
      </w:tabs>
      <w:spacing w:after="60"/>
      <w:ind w:left="360" w:hanging="360"/>
      <w:outlineLvl w:val="8"/>
    </w:pPr>
    <w:rPr>
      <w:rFonts w:ascii="Cambria" w:eastAsia="Times New Roman" w:hAnsi="Cambria" w:cs="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entury Gothic" w:eastAsia="Century Gothic" w:hAnsi="Century Gothic" w:cs="Century Gothic"/>
      <w:spacing w:val="-2"/>
      <w:sz w:val="30"/>
      <w:szCs w:val="30"/>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rPr>
      <w:rFonts w:ascii="Century Gothic" w:eastAsia="Century Gothic" w:hAnsi="Century Gothic" w:cs="Century Gothic"/>
      <w:spacing w:val="-2"/>
      <w:sz w:val="30"/>
      <w:szCs w:val="30"/>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Arial" w:hAnsi="Arial" w:cs="StarSymbol"/>
      <w:sz w:val="28"/>
      <w:szCs w:val="28"/>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6z1">
    <w:name w:val="WW8Num6z1"/>
    <w:rPr>
      <w:rFonts w:ascii="OpenSymbol" w:hAnsi="OpenSymbol" w:cs="StarSymbol"/>
      <w:sz w:val="18"/>
      <w:szCs w:val="18"/>
    </w:rPr>
  </w:style>
  <w:style w:type="character" w:customStyle="1" w:styleId="WW8Num7z0">
    <w:name w:val="WW8Num7z0"/>
    <w:rPr>
      <w:rFonts w:ascii="Symbol" w:hAnsi="Symbol" w:cs="StarSymbol"/>
      <w:sz w:val="18"/>
      <w:szCs w:val="18"/>
    </w:rPr>
  </w:style>
  <w:style w:type="character" w:customStyle="1" w:styleId="WW8Num7z1">
    <w:name w:val="WW8Num7z1"/>
    <w:rPr>
      <w:rFonts w:ascii="OpenSymbol" w:hAnsi="OpenSymbol" w:cs="StarSymbol"/>
      <w:sz w:val="18"/>
      <w:szCs w:val="18"/>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tarSymbol"/>
      <w:sz w:val="18"/>
      <w:szCs w:val="18"/>
    </w:rPr>
  </w:style>
  <w:style w:type="character" w:customStyle="1" w:styleId="WW8Num10z1">
    <w:name w:val="WW8Num10z1"/>
    <w:rPr>
      <w:rFonts w:ascii="OpenSymbol" w:hAnsi="OpenSymbol" w:cs="StarSymbol"/>
      <w:sz w:val="18"/>
      <w:szCs w:val="18"/>
    </w:rPr>
  </w:style>
  <w:style w:type="character" w:customStyle="1" w:styleId="WW8Num11z0">
    <w:name w:val="WW8Num11z0"/>
    <w:rPr>
      <w:rFonts w:ascii="Symbol" w:hAnsi="Symbol" w:cs="StarSymbol"/>
      <w:color w:val="auto"/>
      <w:kern w:val="1"/>
      <w:sz w:val="18"/>
      <w:szCs w:val="18"/>
      <w:lang w:val="fr-FR" w:eastAsia="ar-SA" w:bidi="ar-SA"/>
    </w:rPr>
  </w:style>
  <w:style w:type="character" w:customStyle="1" w:styleId="WW8Num11z1">
    <w:name w:val="WW8Num11z1"/>
    <w:rPr>
      <w:rFonts w:ascii="OpenSymbol" w:hAnsi="OpenSymbol" w:cs="StarSymbol"/>
      <w:sz w:val="18"/>
      <w:szCs w:val="18"/>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tarSymbol"/>
      <w:sz w:val="18"/>
      <w:szCs w:val="18"/>
    </w:rPr>
  </w:style>
  <w:style w:type="character" w:customStyle="1" w:styleId="WW8Num13z1">
    <w:name w:val="WW8Num13z1"/>
    <w:rPr>
      <w:rFonts w:ascii="OpenSymbol" w:hAnsi="OpenSymbol" w:cs="StarSymbol"/>
      <w:sz w:val="18"/>
      <w:szCs w:val="18"/>
    </w:rPr>
  </w:style>
  <w:style w:type="character" w:customStyle="1" w:styleId="WW8Num14z0">
    <w:name w:val="WW8Num14z0"/>
    <w:rPr>
      <w:rFonts w:ascii="Symbol" w:hAnsi="Symbol" w:cs="StarSymbol"/>
      <w:sz w:val="18"/>
      <w:szCs w:val="18"/>
    </w:rPr>
  </w:style>
  <w:style w:type="character" w:customStyle="1" w:styleId="WW8Num14z1">
    <w:name w:val="WW8Num14z1"/>
    <w:rPr>
      <w:rFonts w:ascii="OpenSymbol" w:hAnsi="OpenSymbol" w:cs="StarSymbol"/>
      <w:sz w:val="18"/>
      <w:szCs w:val="18"/>
    </w:rPr>
  </w:style>
  <w:style w:type="character" w:customStyle="1" w:styleId="Policepardfaut7">
    <w:name w:val="Police par défaut7"/>
  </w:style>
  <w:style w:type="character" w:customStyle="1" w:styleId="Policepardfaut6">
    <w:name w:val="Police par défaut6"/>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5z0">
    <w:name w:val="WW8Num15z0"/>
    <w:rPr>
      <w:rFonts w:ascii="Symbol" w:hAnsi="Symbol" w:cs="StarSymbol"/>
      <w:sz w:val="18"/>
      <w:szCs w:val="18"/>
    </w:rPr>
  </w:style>
  <w:style w:type="character" w:customStyle="1" w:styleId="WW8Num15z1">
    <w:name w:val="WW8Num15z1"/>
    <w:rPr>
      <w:rFonts w:ascii="OpenSymbol" w:hAnsi="OpenSymbol" w:cs="StarSymbol"/>
      <w:sz w:val="18"/>
      <w:szCs w:val="18"/>
    </w:rPr>
  </w:style>
  <w:style w:type="character" w:customStyle="1" w:styleId="WW8Num8z1">
    <w:name w:val="WW8Num8z1"/>
    <w:rPr>
      <w:rFonts w:ascii="OpenSymbol" w:hAnsi="OpenSymbol" w:cs="StarSymbol"/>
      <w:sz w:val="18"/>
      <w:szCs w:val="18"/>
    </w:rPr>
  </w:style>
  <w:style w:type="character" w:customStyle="1" w:styleId="WW8Num9z1">
    <w:name w:val="WW8Num9z1"/>
    <w:rPr>
      <w:rFonts w:ascii="OpenSymbol" w:hAnsi="OpenSymbol" w:cs="StarSymbol"/>
      <w:sz w:val="18"/>
      <w:szCs w:val="18"/>
    </w:rPr>
  </w:style>
  <w:style w:type="character" w:customStyle="1" w:styleId="Policepardfaut5">
    <w:name w:val="Police par défaut5"/>
  </w:style>
  <w:style w:type="character" w:customStyle="1" w:styleId="Policepardfaut4">
    <w:name w:val="Police par défaut4"/>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style>
  <w:style w:type="character" w:customStyle="1" w:styleId="WW8Num19z1">
    <w:name w:val="WW8Num19z1"/>
    <w:rPr>
      <w:rFonts w:ascii="Symbol" w:hAnsi="Symbol" w:cs="Symbol"/>
      <w:b/>
      <w:bCs/>
      <w:iCs/>
      <w:sz w:val="28"/>
      <w:szCs w:val="28"/>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tarSymbol"/>
      <w:sz w:val="18"/>
      <w:szCs w:val="18"/>
    </w:rPr>
  </w:style>
  <w:style w:type="character" w:customStyle="1" w:styleId="WW8Num20z1">
    <w:name w:val="WW8Num20z1"/>
    <w:rPr>
      <w:rFonts w:ascii="OpenSymbol" w:hAnsi="OpenSymbol" w:cs="StarSymbol"/>
      <w:sz w:val="18"/>
      <w:szCs w:val="18"/>
    </w:rPr>
  </w:style>
  <w:style w:type="character" w:customStyle="1" w:styleId="WW8Num5z1">
    <w:name w:val="WW8Num5z1"/>
    <w:rPr>
      <w:rFonts w:ascii="OpenSymbol" w:hAnsi="OpenSymbol" w:cs="StarSymbol"/>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Policepardfaut3">
    <w:name w:val="Police par défaut3"/>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Policepardfaut2">
    <w:name w:val="Police par défaut2"/>
  </w:style>
  <w:style w:type="character" w:customStyle="1" w:styleId="Policepardfaut1">
    <w:name w:val="Police par défaut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Variable">
    <w:name w:val="Variable"/>
    <w:rPr>
      <w:i/>
      <w:iCs/>
      <w:sz w:val="26"/>
    </w:rPr>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character" w:styleId="Lienhypertexte">
    <w:name w:val="Hyperlink"/>
    <w:uiPriority w:val="99"/>
    <w:rPr>
      <w:color w:val="000080"/>
      <w:u w:val="single"/>
    </w:rPr>
  </w:style>
  <w:style w:type="character" w:styleId="lev">
    <w:name w:val="Strong"/>
    <w:uiPriority w:val="99"/>
    <w:qFormat/>
    <w:rPr>
      <w:b/>
      <w:bCs/>
    </w:rPr>
  </w:style>
  <w:style w:type="character" w:customStyle="1" w:styleId="Textesource">
    <w:name w:val="Texte source"/>
    <w:rPr>
      <w:rFonts w:ascii="Courier New" w:eastAsia="Courier New" w:hAnsi="Courier New" w:cs="Courier New"/>
    </w:rPr>
  </w:style>
  <w:style w:type="character" w:styleId="Accentuation">
    <w:name w:val="Emphasis"/>
    <w:qFormat/>
    <w:rPr>
      <w:i/>
      <w:iCs/>
    </w:rPr>
  </w:style>
  <w:style w:type="character" w:customStyle="1" w:styleId="Substituant">
    <w:name w:val="Substituant"/>
    <w:rPr>
      <w:smallCaps/>
      <w:color w:val="008080"/>
      <w:u w:val="dotted"/>
    </w:rPr>
  </w:style>
  <w:style w:type="character" w:styleId="Lienhypertextesuivivisit">
    <w:name w:val="FollowedHyperlink"/>
    <w:rPr>
      <w:color w:val="800000"/>
      <w:u w:val="single"/>
    </w:rPr>
  </w:style>
  <w:style w:type="character" w:customStyle="1" w:styleId="Caractresdenotedebasdepage">
    <w:name w:val="Caractères de note de bas de page"/>
  </w:style>
  <w:style w:type="character" w:customStyle="1" w:styleId="Appelnotedebasdep1">
    <w:name w:val="Appel note de bas de p.1"/>
    <w:rPr>
      <w:vertAlign w:val="superscript"/>
    </w:rPr>
  </w:style>
  <w:style w:type="character" w:customStyle="1" w:styleId="Policepardfaut8">
    <w:name w:val="Police par défaut8"/>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denotedefin1">
    <w:name w:val="Appel de note de fin1"/>
    <w:rPr>
      <w:vertAlign w:val="superscript"/>
    </w:rPr>
  </w:style>
  <w:style w:type="character" w:customStyle="1" w:styleId="Sautdindex">
    <w:name w:val="Saut d'index"/>
  </w:style>
  <w:style w:type="character" w:customStyle="1" w:styleId="TextedebullesCar">
    <w:name w:val="Texte de bulles Car"/>
    <w:rPr>
      <w:rFonts w:ascii="Tahoma" w:eastAsia="Lucida Sans Unicode" w:hAnsi="Tahoma" w:cs="Tahoma"/>
      <w:kern w:val="1"/>
      <w:sz w:val="16"/>
      <w:szCs w:val="16"/>
    </w:rPr>
  </w:style>
  <w:style w:type="character" w:customStyle="1" w:styleId="Titre5Car">
    <w:name w:val="Titre 5 Car"/>
    <w:rPr>
      <w:rFonts w:ascii="Calibri" w:eastAsia="Times New Roman" w:hAnsi="Calibri" w:cs="Times New Roman"/>
      <w:b/>
      <w:bCs/>
      <w:i/>
      <w:iCs/>
      <w:kern w:val="1"/>
      <w:sz w:val="26"/>
      <w:szCs w:val="26"/>
    </w:rPr>
  </w:style>
  <w:style w:type="character" w:customStyle="1" w:styleId="Titre7Car">
    <w:name w:val="Titre 7 Car"/>
    <w:rPr>
      <w:rFonts w:ascii="Calibri" w:eastAsia="Times New Roman" w:hAnsi="Calibri" w:cs="Times New Roman"/>
      <w:kern w:val="1"/>
      <w:sz w:val="24"/>
      <w:szCs w:val="24"/>
    </w:rPr>
  </w:style>
  <w:style w:type="character" w:customStyle="1" w:styleId="Titre8Car">
    <w:name w:val="Titre 8 Car"/>
    <w:rPr>
      <w:rFonts w:ascii="Calibri" w:eastAsia="Times New Roman" w:hAnsi="Calibri" w:cs="Times New Roman"/>
      <w:i/>
      <w:iCs/>
      <w:kern w:val="1"/>
      <w:sz w:val="24"/>
      <w:szCs w:val="24"/>
    </w:rPr>
  </w:style>
  <w:style w:type="character" w:customStyle="1" w:styleId="Titre9Car">
    <w:name w:val="Titre 9 Car"/>
    <w:rPr>
      <w:rFonts w:ascii="Cambria" w:eastAsia="Times New Roman" w:hAnsi="Cambria" w:cs="Times New Roman"/>
      <w:kern w:val="1"/>
      <w:sz w:val="22"/>
      <w:szCs w:val="22"/>
    </w:rPr>
  </w:style>
  <w:style w:type="character" w:customStyle="1" w:styleId="Appelnotedebasdep2">
    <w:name w:val="Appel note de bas de p.2"/>
    <w:rPr>
      <w:vertAlign w:val="superscript"/>
    </w:rPr>
  </w:style>
  <w:style w:type="character" w:customStyle="1" w:styleId="Appeldenotedefin2">
    <w:name w:val="Appel de note de fin2"/>
    <w:rPr>
      <w:vertAlign w:val="superscript"/>
    </w:rPr>
  </w:style>
  <w:style w:type="character" w:customStyle="1" w:styleId="Appelnotedebasdep3">
    <w:name w:val="Appel note de bas de p.3"/>
    <w:rPr>
      <w:vertAlign w:val="superscript"/>
    </w:rPr>
  </w:style>
  <w:style w:type="character" w:customStyle="1" w:styleId="Appeldenotedefin3">
    <w:name w:val="Appel de note de fin3"/>
    <w:rPr>
      <w:vertAlign w:val="superscript"/>
    </w:rPr>
  </w:style>
  <w:style w:type="character" w:customStyle="1" w:styleId="Appelnotedebasdep4">
    <w:name w:val="Appel note de bas de p.4"/>
    <w:rPr>
      <w:vertAlign w:val="superscript"/>
    </w:rPr>
  </w:style>
  <w:style w:type="character" w:customStyle="1" w:styleId="Appeldenotedefin4">
    <w:name w:val="Appel de note de fin4"/>
    <w:rPr>
      <w:vertAlign w:val="superscript"/>
    </w:rPr>
  </w:style>
  <w:style w:type="character" w:customStyle="1" w:styleId="Appelnotedebasdep5">
    <w:name w:val="Appel note de bas de p.5"/>
    <w:rPr>
      <w:vertAlign w:val="superscript"/>
    </w:rPr>
  </w:style>
  <w:style w:type="character" w:customStyle="1" w:styleId="Appeldenotedefin5">
    <w:name w:val="Appel de note de fin5"/>
    <w:rPr>
      <w:vertAlign w:val="superscript"/>
    </w:rPr>
  </w:style>
  <w:style w:type="character" w:customStyle="1" w:styleId="Appelnotedebasdep6">
    <w:name w:val="Appel note de bas de p.6"/>
    <w:rPr>
      <w:vertAlign w:val="superscript"/>
    </w:rPr>
  </w:style>
  <w:style w:type="character" w:styleId="Appeldenotedefin">
    <w:name w:val="endnote reference"/>
    <w:rPr>
      <w:vertAlign w:val="superscript"/>
    </w:rPr>
  </w:style>
  <w:style w:type="character" w:styleId="Appelnotedebasdep">
    <w:name w:val="footnote reference"/>
    <w:uiPriority w:val="99"/>
    <w:rPr>
      <w:vertAlign w:val="superscript"/>
    </w:rPr>
  </w:style>
  <w:style w:type="character" w:customStyle="1" w:styleId="ListLabel37">
    <w:name w:val="ListLabel 37"/>
    <w:rPr>
      <w:sz w:val="18"/>
    </w:rPr>
  </w:style>
  <w:style w:type="character" w:customStyle="1" w:styleId="ListLabel38">
    <w:name w:val="ListLabel 38"/>
    <w:rPr>
      <w:sz w:val="18"/>
    </w:rPr>
  </w:style>
  <w:style w:type="character" w:customStyle="1" w:styleId="ListLabel39">
    <w:name w:val="ListLabel 39"/>
    <w:rPr>
      <w:sz w:val="18"/>
    </w:rPr>
  </w:style>
  <w:style w:type="character" w:customStyle="1" w:styleId="ListLabel40">
    <w:name w:val="ListLabel 40"/>
    <w:rPr>
      <w:sz w:val="18"/>
    </w:rPr>
  </w:style>
  <w:style w:type="character" w:customStyle="1" w:styleId="ListLabel41">
    <w:name w:val="ListLabel 41"/>
    <w:rPr>
      <w:sz w:val="18"/>
    </w:rPr>
  </w:style>
  <w:style w:type="character" w:customStyle="1" w:styleId="ListLabel42">
    <w:name w:val="ListLabel 42"/>
    <w:rPr>
      <w:sz w:val="18"/>
    </w:rPr>
  </w:style>
  <w:style w:type="character" w:customStyle="1" w:styleId="ListLabel43">
    <w:name w:val="ListLabel 43"/>
    <w:rPr>
      <w:sz w:val="18"/>
    </w:rPr>
  </w:style>
  <w:style w:type="character" w:customStyle="1" w:styleId="ListLabel44">
    <w:name w:val="ListLabel 44"/>
    <w:rPr>
      <w:sz w:val="18"/>
    </w:rPr>
  </w:style>
  <w:style w:type="character" w:customStyle="1" w:styleId="ListLabel45">
    <w:name w:val="ListLabel 45"/>
    <w:rPr>
      <w:sz w:val="18"/>
    </w:rPr>
  </w:style>
  <w:style w:type="character" w:customStyle="1" w:styleId="ListLabel120">
    <w:name w:val="ListLabel 120"/>
    <w:rPr>
      <w:rFonts w:eastAsia="Times New Roman"/>
    </w:rPr>
  </w:style>
  <w:style w:type="character" w:customStyle="1" w:styleId="ListLabel28">
    <w:name w:val="ListLabel 28"/>
    <w:rPr>
      <w:rFonts w:cs="Times New Roman"/>
    </w:rPr>
  </w:style>
  <w:style w:type="character" w:customStyle="1" w:styleId="ListLabel29">
    <w:name w:val="ListLabel 29"/>
    <w:rPr>
      <w:rFonts w:cs="StarSymbol"/>
      <w:sz w:val="28"/>
      <w:szCs w:val="28"/>
    </w:rPr>
  </w:style>
  <w:style w:type="character" w:customStyle="1" w:styleId="ListLabel30">
    <w:name w:val="ListLabel 30"/>
    <w:rPr>
      <w:rFonts w:cs="Times New Roman"/>
      <w:sz w:val="20"/>
    </w:rPr>
  </w:style>
  <w:style w:type="character" w:customStyle="1" w:styleId="ListLabel31">
    <w:name w:val="ListLabel 31"/>
    <w:rPr>
      <w:rFonts w:cs="Times New Roman"/>
    </w:rPr>
  </w:style>
  <w:style w:type="character" w:customStyle="1" w:styleId="ListLabel32">
    <w:name w:val="ListLabel 32"/>
    <w:rPr>
      <w:rFonts w:cs="Times New Roman"/>
    </w:rPr>
  </w:style>
  <w:style w:type="character" w:customStyle="1" w:styleId="ListLabel33">
    <w:name w:val="ListLabel 33"/>
    <w:rPr>
      <w:rFonts w:cs="Times New Roman"/>
    </w:rPr>
  </w:style>
  <w:style w:type="character" w:customStyle="1" w:styleId="ListLabel34">
    <w:name w:val="ListLabel 34"/>
    <w:rPr>
      <w:rFonts w:cs="Times New Roman"/>
    </w:rPr>
  </w:style>
  <w:style w:type="character" w:customStyle="1" w:styleId="ListLabel35">
    <w:name w:val="ListLabel 35"/>
    <w:rPr>
      <w:rFonts w:cs="Times New Roman"/>
    </w:rPr>
  </w:style>
  <w:style w:type="character" w:customStyle="1" w:styleId="ListLabel36">
    <w:name w:val="ListLabel 36"/>
    <w:rPr>
      <w:rFonts w:cs="Times New Roman"/>
    </w:rPr>
  </w:style>
  <w:style w:type="character" w:customStyle="1" w:styleId="ListLabel46">
    <w:name w:val="ListLabel 46"/>
    <w:rPr>
      <w:sz w:val="18"/>
    </w:rPr>
  </w:style>
  <w:style w:type="character" w:customStyle="1" w:styleId="ListLabel47">
    <w:name w:val="ListLabel 47"/>
    <w:rPr>
      <w:sz w:val="18"/>
    </w:rPr>
  </w:style>
  <w:style w:type="character" w:customStyle="1" w:styleId="ListLabel48">
    <w:name w:val="ListLabel 48"/>
    <w:rPr>
      <w:sz w:val="18"/>
    </w:rPr>
  </w:style>
  <w:style w:type="character" w:customStyle="1" w:styleId="ListLabel49">
    <w:name w:val="ListLabel 49"/>
    <w:rPr>
      <w:sz w:val="18"/>
    </w:rPr>
  </w:style>
  <w:style w:type="character" w:customStyle="1" w:styleId="ListLabel50">
    <w:name w:val="ListLabel 50"/>
    <w:rPr>
      <w:sz w:val="18"/>
    </w:rPr>
  </w:style>
  <w:style w:type="character" w:customStyle="1" w:styleId="ListLabel51">
    <w:name w:val="ListLabel 51"/>
    <w:rPr>
      <w:sz w:val="18"/>
    </w:rPr>
  </w:style>
  <w:style w:type="character" w:customStyle="1" w:styleId="ListLabel52">
    <w:name w:val="ListLabel 52"/>
    <w:rPr>
      <w:sz w:val="18"/>
    </w:rPr>
  </w:style>
  <w:style w:type="character" w:customStyle="1" w:styleId="ListLabel53">
    <w:name w:val="ListLabel 53"/>
    <w:rPr>
      <w:sz w:val="18"/>
    </w:rPr>
  </w:style>
  <w:style w:type="character" w:customStyle="1" w:styleId="ListLabel54">
    <w:name w:val="ListLabel 54"/>
    <w:rPr>
      <w:sz w:val="18"/>
    </w:rPr>
  </w:style>
  <w:style w:type="character" w:customStyle="1" w:styleId="ListLabel55">
    <w:name w:val="ListLabel 55"/>
    <w:rPr>
      <w:b/>
      <w:sz w:val="20"/>
    </w:rPr>
  </w:style>
  <w:style w:type="character" w:customStyle="1" w:styleId="ListLabel56">
    <w:name w:val="ListLabel 56"/>
    <w:rPr>
      <w:sz w:val="18"/>
    </w:rPr>
  </w:style>
  <w:style w:type="character" w:customStyle="1" w:styleId="ListLabel57">
    <w:name w:val="ListLabel 57"/>
    <w:rPr>
      <w:sz w:val="18"/>
    </w:rPr>
  </w:style>
  <w:style w:type="character" w:customStyle="1" w:styleId="ListLabel58">
    <w:name w:val="ListLabel 58"/>
    <w:rPr>
      <w:sz w:val="18"/>
    </w:rPr>
  </w:style>
  <w:style w:type="character" w:customStyle="1" w:styleId="ListLabel59">
    <w:name w:val="ListLabel 59"/>
    <w:rPr>
      <w:sz w:val="18"/>
    </w:rPr>
  </w:style>
  <w:style w:type="character" w:customStyle="1" w:styleId="ListLabel60">
    <w:name w:val="ListLabel 60"/>
    <w:rPr>
      <w:sz w:val="18"/>
    </w:rPr>
  </w:style>
  <w:style w:type="character" w:customStyle="1" w:styleId="ListLabel61">
    <w:name w:val="ListLabel 61"/>
    <w:rPr>
      <w:sz w:val="18"/>
    </w:rPr>
  </w:style>
  <w:style w:type="character" w:customStyle="1" w:styleId="ListLabel62">
    <w:name w:val="ListLabel 62"/>
    <w:rPr>
      <w:sz w:val="18"/>
    </w:rPr>
  </w:style>
  <w:style w:type="character" w:customStyle="1" w:styleId="ListLabel63">
    <w:name w:val="ListLabel 63"/>
    <w:rPr>
      <w:sz w:val="18"/>
    </w:rPr>
  </w:style>
  <w:style w:type="paragraph" w:customStyle="1" w:styleId="Titre60">
    <w:name w:val="Titre6"/>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62"/>
    </w:pPr>
  </w:style>
  <w:style w:type="paragraph" w:styleId="Liste">
    <w:name w:val="List"/>
    <w:basedOn w:val="Corpsdetexte"/>
    <w:rPr>
      <w:rFonts w:cs="Tahoma"/>
    </w:rPr>
  </w:style>
  <w:style w:type="paragraph" w:customStyle="1" w:styleId="Lgende1">
    <w:name w:val="Légende1"/>
    <w:basedOn w:val="Normal"/>
    <w:rsid w:val="007E02F0"/>
    <w:pPr>
      <w:suppressLineNumbers/>
      <w:spacing w:before="6" w:after="119"/>
      <w:jc w:val="center"/>
    </w:pPr>
    <w:rPr>
      <w:rFonts w:cs="Tahoma"/>
      <w:i/>
      <w:iCs/>
    </w:rPr>
  </w:style>
  <w:style w:type="paragraph" w:customStyle="1" w:styleId="Index">
    <w:name w:val="Index"/>
    <w:basedOn w:val="Normal"/>
    <w:pPr>
      <w:suppressLineNumbers/>
    </w:pPr>
    <w:rPr>
      <w:rFonts w:cs="Tahoma"/>
    </w:rPr>
  </w:style>
  <w:style w:type="paragraph" w:customStyle="1" w:styleId="Titre10">
    <w:name w:val="Titre1"/>
    <w:basedOn w:val="Normal"/>
    <w:next w:val="Corpsdetexte"/>
    <w:pPr>
      <w:keepNext/>
      <w:spacing w:before="240" w:after="120"/>
    </w:pPr>
    <w:rPr>
      <w:rFonts w:ascii="Liberation Sans" w:eastAsia="Microsoft YaHei" w:hAnsi="Liberation Sans" w:cs="Mangal"/>
      <w:sz w:val="28"/>
      <w:szCs w:val="28"/>
    </w:rPr>
  </w:style>
  <w:style w:type="paragraph" w:customStyle="1" w:styleId="Titre40">
    <w:name w:val="Titre4"/>
    <w:basedOn w:val="Normal"/>
    <w:next w:val="Corpsdetexte"/>
    <w:pPr>
      <w:keepNext/>
      <w:spacing w:before="240" w:after="120"/>
    </w:pPr>
    <w:rPr>
      <w:rFonts w:ascii="Liberation Sans" w:eastAsia="Microsoft YaHei" w:hAnsi="Liberation Sans" w:cs="Mangal"/>
      <w:sz w:val="28"/>
      <w:szCs w:val="28"/>
    </w:rPr>
  </w:style>
  <w:style w:type="paragraph" w:customStyle="1" w:styleId="Titre50">
    <w:name w:val="Titre5"/>
    <w:basedOn w:val="Titre40"/>
    <w:next w:val="Corpsdetexte"/>
    <w:pPr>
      <w:jc w:val="center"/>
    </w:pPr>
    <w:rPr>
      <w:b/>
      <w:bCs/>
      <w:sz w:val="56"/>
      <w:szCs w:val="56"/>
    </w:rPr>
  </w:style>
  <w:style w:type="paragraph" w:customStyle="1" w:styleId="Titre20">
    <w:name w:val="Titre2"/>
    <w:basedOn w:val="Titre10"/>
    <w:next w:val="Corpsdetexte"/>
    <w:pPr>
      <w:jc w:val="center"/>
    </w:pPr>
    <w:rPr>
      <w:b/>
      <w:bCs/>
      <w:sz w:val="56"/>
      <w:szCs w:val="56"/>
    </w:rPr>
  </w:style>
  <w:style w:type="paragraph" w:customStyle="1" w:styleId="Titre30">
    <w:name w:val="Titre3"/>
    <w:basedOn w:val="Titre20"/>
    <w:next w:val="Corpsdetexte"/>
  </w:style>
  <w:style w:type="paragraph" w:customStyle="1" w:styleId="Contenudetableau">
    <w:name w:val="Contenu de tableau"/>
    <w:basedOn w:val="Normal"/>
    <w:pPr>
      <w:suppressLineNumbers/>
      <w:spacing w:before="57"/>
    </w:pPr>
    <w:rPr>
      <w:sz w:val="18"/>
    </w:rPr>
  </w:style>
  <w:style w:type="paragraph" w:styleId="En-tte">
    <w:name w:val="header"/>
    <w:basedOn w:val="Normal"/>
    <w:pPr>
      <w:tabs>
        <w:tab w:val="center" w:pos="4320"/>
        <w:tab w:val="right" w:pos="8640"/>
      </w:tabs>
    </w:pPr>
  </w:style>
  <w:style w:type="paragraph" w:customStyle="1" w:styleId="Titredetableau">
    <w:name w:val="Titre de tableau"/>
    <w:basedOn w:val="Contenudetableau"/>
    <w:pPr>
      <w:spacing w:before="0" w:after="57"/>
      <w:jc w:val="center"/>
    </w:pPr>
    <w:rPr>
      <w:b/>
      <w:bCs/>
    </w:rPr>
  </w:style>
  <w:style w:type="paragraph" w:customStyle="1" w:styleId="Titredindexdetables">
    <w:name w:val="Titre d'index de tables"/>
    <w:basedOn w:val="Titre10"/>
    <w:pPr>
      <w:suppressLineNumbers/>
      <w:spacing w:before="0" w:after="0"/>
    </w:pPr>
    <w:rPr>
      <w:b/>
      <w:bCs/>
      <w:sz w:val="32"/>
      <w:szCs w:val="32"/>
    </w:rPr>
  </w:style>
  <w:style w:type="paragraph" w:customStyle="1" w:styleId="Titre100">
    <w:name w:val="Titre 10"/>
    <w:basedOn w:val="Titre10"/>
    <w:next w:val="Corpsdetexte"/>
    <w:pPr>
      <w:tabs>
        <w:tab w:val="num" w:pos="0"/>
      </w:tabs>
    </w:pPr>
    <w:rPr>
      <w:b/>
      <w:bCs/>
      <w:sz w:val="21"/>
      <w:szCs w:val="21"/>
    </w:rPr>
  </w:style>
  <w:style w:type="paragraph" w:customStyle="1" w:styleId="Texte">
    <w:name w:val="Texte"/>
    <w:basedOn w:val="Lgende1"/>
  </w:style>
  <w:style w:type="paragraph" w:styleId="Sous-titre">
    <w:name w:val="Subtitle"/>
    <w:basedOn w:val="Titre10"/>
    <w:next w:val="Corpsdetexte"/>
    <w:qFormat/>
    <w:pPr>
      <w:jc w:val="center"/>
    </w:pPr>
    <w:rPr>
      <w:i/>
      <w:iCs/>
    </w:rPr>
  </w:style>
  <w:style w:type="paragraph" w:customStyle="1" w:styleId="Lignehorizontale">
    <w:name w:val="Ligne horizontale"/>
    <w:basedOn w:val="Normal"/>
    <w:next w:val="Corpsdetexte"/>
    <w:pPr>
      <w:suppressLineNumbers/>
      <w:pBdr>
        <w:bottom w:val="double" w:sz="6" w:space="0" w:color="808080"/>
      </w:pBdr>
      <w:spacing w:after="283"/>
    </w:pPr>
    <w:rPr>
      <w:sz w:val="12"/>
      <w:szCs w:val="12"/>
    </w:rPr>
  </w:style>
  <w:style w:type="paragraph" w:customStyle="1" w:styleId="Tabledesrfrencesjuridiques1">
    <w:name w:val="Table des références juridiques1"/>
    <w:basedOn w:val="Titre10"/>
    <w:next w:val="Normal"/>
    <w:pPr>
      <w:suppressLineNumbers/>
      <w:spacing w:before="181" w:after="62"/>
    </w:pPr>
    <w:rPr>
      <w:b/>
      <w:bCs/>
      <w:sz w:val="26"/>
      <w:szCs w:val="32"/>
    </w:rPr>
  </w:style>
  <w:style w:type="paragraph" w:customStyle="1" w:styleId="Titredelindexdesillustrations">
    <w:name w:val="Titre de l'index des illustrations"/>
    <w:basedOn w:val="Titre10"/>
    <w:pPr>
      <w:suppressLineNumbers/>
      <w:spacing w:before="0" w:after="0"/>
    </w:pPr>
    <w:rPr>
      <w:b/>
      <w:bCs/>
      <w:sz w:val="32"/>
      <w:szCs w:val="32"/>
    </w:rPr>
  </w:style>
  <w:style w:type="paragraph" w:customStyle="1" w:styleId="TitreTR1">
    <w:name w:val="Titre TR1"/>
    <w:basedOn w:val="Titre10"/>
    <w:pPr>
      <w:suppressLineNumbers/>
      <w:spacing w:before="0" w:after="0"/>
    </w:pPr>
    <w:rPr>
      <w:b/>
      <w:bCs/>
      <w:sz w:val="32"/>
      <w:szCs w:val="32"/>
    </w:rPr>
  </w:style>
  <w:style w:type="paragraph" w:customStyle="1" w:styleId="Titredindexpersonnalis">
    <w:name w:val="Titre d'index personnalisé"/>
    <w:basedOn w:val="Titre10"/>
    <w:pPr>
      <w:suppressLineNumbers/>
      <w:spacing w:before="0" w:after="0"/>
    </w:pPr>
    <w:rPr>
      <w:b/>
      <w:bCs/>
      <w:sz w:val="32"/>
      <w:szCs w:val="32"/>
    </w:rPr>
  </w:style>
  <w:style w:type="paragraph" w:customStyle="1" w:styleId="Titredindexdobjets">
    <w:name w:val="Titre d'index d'objets"/>
    <w:basedOn w:val="Titre10"/>
    <w:pPr>
      <w:suppressLineNumbers/>
      <w:spacing w:before="0" w:after="0"/>
    </w:pPr>
    <w:rPr>
      <w:b/>
      <w:bCs/>
      <w:sz w:val="32"/>
      <w:szCs w:val="32"/>
    </w:rPr>
  </w:style>
  <w:style w:type="paragraph" w:styleId="TM1">
    <w:name w:val="toc 1"/>
    <w:basedOn w:val="Index"/>
    <w:uiPriority w:val="39"/>
    <w:pPr>
      <w:tabs>
        <w:tab w:val="right" w:leader="underscore" w:pos="9638"/>
      </w:tabs>
      <w:spacing w:before="113"/>
    </w:pPr>
    <w:rPr>
      <w:b/>
      <w:sz w:val="21"/>
    </w:rPr>
  </w:style>
  <w:style w:type="paragraph" w:styleId="TM2">
    <w:name w:val="toc 2"/>
    <w:basedOn w:val="Index"/>
    <w:uiPriority w:val="39"/>
    <w:pPr>
      <w:tabs>
        <w:tab w:val="right" w:leader="dot" w:pos="9355"/>
      </w:tabs>
      <w:spacing w:before="57"/>
      <w:ind w:left="283"/>
    </w:pPr>
    <w:rPr>
      <w:sz w:val="21"/>
    </w:rPr>
  </w:style>
  <w:style w:type="paragraph" w:styleId="TM3">
    <w:name w:val="toc 3"/>
    <w:basedOn w:val="Index"/>
    <w:uiPriority w:val="39"/>
    <w:pPr>
      <w:tabs>
        <w:tab w:val="right" w:pos="9072"/>
      </w:tabs>
      <w:ind w:left="566"/>
    </w:p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Tabledesmatiresniveau10">
    <w:name w:val="Table des matières niveau 10"/>
    <w:basedOn w:val="Index"/>
    <w:pPr>
      <w:tabs>
        <w:tab w:val="right" w:leader="dot" w:pos="7091"/>
      </w:tabs>
      <w:ind w:left="2547"/>
    </w:pPr>
  </w:style>
  <w:style w:type="paragraph" w:styleId="Citation">
    <w:name w:val="Quote"/>
    <w:basedOn w:val="Normal"/>
    <w:qFormat/>
  </w:style>
  <w:style w:type="paragraph" w:customStyle="1" w:styleId="std-instruction">
    <w:name w:val="std-instruction"/>
    <w:basedOn w:val="Normal"/>
    <w:rPr>
      <w:i/>
      <w:iCs/>
      <w:szCs w:val="20"/>
    </w:rPr>
  </w:style>
  <w:style w:type="paragraph" w:styleId="Pieddepage">
    <w:name w:val="footer"/>
    <w:basedOn w:val="Normal"/>
    <w:pPr>
      <w:suppressLineNumbers/>
      <w:tabs>
        <w:tab w:val="center" w:pos="4819"/>
        <w:tab w:val="right" w:pos="9638"/>
      </w:tabs>
    </w:pPr>
    <w:rPr>
      <w:sz w:val="18"/>
    </w:rPr>
  </w:style>
  <w:style w:type="paragraph" w:customStyle="1" w:styleId="Tableau">
    <w:name w:val="Tableau"/>
    <w:basedOn w:val="Lgende1"/>
    <w:pPr>
      <w:pBdr>
        <w:top w:val="single" w:sz="8" w:space="1" w:color="808080"/>
        <w:left w:val="single" w:sz="8" w:space="1" w:color="808080"/>
        <w:bottom w:val="single" w:sz="8" w:space="1" w:color="808080"/>
        <w:right w:val="single" w:sz="8" w:space="1" w:color="808080"/>
      </w:pBdr>
    </w:pPr>
  </w:style>
  <w:style w:type="paragraph" w:customStyle="1" w:styleId="Corpsdetexte21">
    <w:name w:val="Corps de texte 21"/>
    <w:basedOn w:val="Normal"/>
  </w:style>
  <w:style w:type="paragraph" w:customStyle="1" w:styleId="okt">
    <w:name w:val="okt"/>
    <w:basedOn w:val="En-tte"/>
    <w:pPr>
      <w:tabs>
        <w:tab w:val="clear" w:pos="4320"/>
        <w:tab w:val="clear" w:pos="8640"/>
        <w:tab w:val="left" w:pos="1418"/>
        <w:tab w:val="left" w:pos="6237"/>
        <w:tab w:val="left" w:pos="7513"/>
      </w:tabs>
      <w:spacing w:before="60" w:after="60"/>
      <w:jc w:val="left"/>
    </w:pPr>
    <w:rPr>
      <w:rFonts w:ascii="Times New Roman" w:hAnsi="Times New Roman" w:cs="Times New Roman"/>
      <w:sz w:val="22"/>
      <w:szCs w:val="22"/>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tedebasdepage">
    <w:name w:val="footnote text"/>
    <w:basedOn w:val="Normal"/>
    <w:link w:val="NotedebasdepageCar"/>
    <w:uiPriority w:val="99"/>
    <w:pPr>
      <w:suppressLineNumbers/>
      <w:ind w:left="283" w:hanging="283"/>
    </w:pPr>
    <w:rPr>
      <w:sz w:val="18"/>
      <w:szCs w:val="20"/>
    </w:rPr>
  </w:style>
  <w:style w:type="paragraph" w:customStyle="1" w:styleId="TableContents">
    <w:name w:val="Table Contents"/>
    <w:basedOn w:val="Normal"/>
    <w:pPr>
      <w:spacing w:before="57"/>
    </w:pPr>
    <w:rPr>
      <w:szCs w:val="20"/>
    </w:rPr>
  </w:style>
  <w:style w:type="paragraph" w:customStyle="1" w:styleId="En-tteitems">
    <w:name w:val="En-tête items"/>
    <w:basedOn w:val="Titre10"/>
    <w:rPr>
      <w:b/>
      <w:sz w:val="24"/>
    </w:rPr>
  </w:style>
  <w:style w:type="paragraph" w:styleId="Textedebulles">
    <w:name w:val="Balloon Text"/>
    <w:basedOn w:val="Normal"/>
    <w:rPr>
      <w:rFonts w:ascii="Tahoma" w:hAnsi="Tahoma" w:cs="Tahoma"/>
      <w:sz w:val="16"/>
      <w:szCs w:val="16"/>
    </w:rPr>
  </w:style>
  <w:style w:type="paragraph" w:customStyle="1" w:styleId="Associations">
    <w:name w:val="Associations"/>
    <w:basedOn w:val="Corpsdetexte"/>
    <w:pPr>
      <w:spacing w:before="227"/>
      <w:jc w:val="left"/>
    </w:pPr>
    <w:rPr>
      <w:b/>
      <w:bCs/>
      <w:i/>
      <w:iCs/>
      <w:sz w:val="24"/>
    </w:rPr>
  </w:style>
  <w:style w:type="paragraph" w:customStyle="1" w:styleId="Default">
    <w:name w:val="Default"/>
    <w:uiPriority w:val="99"/>
    <w:pPr>
      <w:widowControl w:val="0"/>
      <w:suppressAutoHyphens/>
    </w:pPr>
    <w:rPr>
      <w:rFonts w:ascii="Arial" w:eastAsia="SimSun" w:hAnsi="Arial" w:cs="Mangal"/>
      <w:color w:val="000000"/>
      <w:sz w:val="24"/>
      <w:szCs w:val="24"/>
      <w:lang w:val="fr-FR" w:eastAsia="hi-IN" w:bidi="hi-IN"/>
    </w:rPr>
  </w:style>
  <w:style w:type="paragraph" w:styleId="Paragraphedeliste">
    <w:name w:val="List Paragraph"/>
    <w:basedOn w:val="Normal"/>
    <w:uiPriority w:val="34"/>
    <w:qFormat/>
    <w:pPr>
      <w:ind w:left="708"/>
    </w:pPr>
  </w:style>
  <w:style w:type="paragraph" w:customStyle="1" w:styleId="Contenuducadre">
    <w:name w:val="Contenu du cadre"/>
    <w:basedOn w:val="Normal"/>
  </w:style>
  <w:style w:type="paragraph" w:customStyle="1" w:styleId="TableHeading">
    <w:name w:val="Table Heading"/>
    <w:basedOn w:val="TableContents"/>
    <w:pPr>
      <w:spacing w:before="0" w:after="57"/>
      <w:jc w:val="center"/>
    </w:pPr>
    <w:rPr>
      <w:b/>
      <w:bCs/>
    </w:rPr>
  </w:style>
  <w:style w:type="paragraph" w:customStyle="1" w:styleId="Textbody">
    <w:name w:val="Text body"/>
    <w:basedOn w:val="Normal"/>
    <w:pPr>
      <w:spacing w:after="62"/>
    </w:pPr>
  </w:style>
  <w:style w:type="paragraph" w:customStyle="1" w:styleId="Fig">
    <w:name w:val="Fig."/>
    <w:basedOn w:val="Lgende1"/>
    <w:rPr>
      <w:sz w:val="18"/>
    </w:rPr>
  </w:style>
  <w:style w:type="paragraph" w:customStyle="1" w:styleId="TitreTR2">
    <w:name w:val="Titre TR2"/>
    <w:basedOn w:val="Titre40"/>
    <w:pPr>
      <w:suppressLineNumbers/>
    </w:pPr>
    <w:rPr>
      <w:b/>
      <w:bCs/>
      <w:sz w:val="32"/>
      <w:szCs w:val="32"/>
    </w:rPr>
  </w:style>
  <w:style w:type="paragraph" w:customStyle="1" w:styleId="Illustration">
    <w:name w:val="Illustration"/>
    <w:basedOn w:val="Lgende1"/>
  </w:style>
  <w:style w:type="paragraph" w:styleId="Titre">
    <w:name w:val="Title"/>
    <w:basedOn w:val="Titre60"/>
    <w:next w:val="Corpsdetexte"/>
    <w:qFormat/>
    <w:pPr>
      <w:jc w:val="center"/>
    </w:pPr>
    <w:rPr>
      <w:b/>
      <w:bCs/>
      <w:sz w:val="56"/>
      <w:szCs w:val="56"/>
    </w:rPr>
  </w:style>
  <w:style w:type="character" w:styleId="Marquedecommentaire">
    <w:name w:val="annotation reference"/>
    <w:uiPriority w:val="99"/>
    <w:semiHidden/>
    <w:unhideWhenUsed/>
    <w:rsid w:val="005A0E5E"/>
    <w:rPr>
      <w:sz w:val="16"/>
      <w:szCs w:val="16"/>
    </w:rPr>
  </w:style>
  <w:style w:type="paragraph" w:styleId="Commentaire">
    <w:name w:val="annotation text"/>
    <w:basedOn w:val="Normal"/>
    <w:link w:val="CommentaireCar"/>
    <w:uiPriority w:val="99"/>
    <w:semiHidden/>
    <w:unhideWhenUsed/>
    <w:rsid w:val="005A0E5E"/>
    <w:rPr>
      <w:rFonts w:cs="Times New Roman"/>
      <w:szCs w:val="20"/>
      <w:lang w:val="x-none"/>
    </w:rPr>
  </w:style>
  <w:style w:type="character" w:customStyle="1" w:styleId="CommentaireCar">
    <w:name w:val="Commentaire Car"/>
    <w:link w:val="Commentaire"/>
    <w:uiPriority w:val="99"/>
    <w:semiHidden/>
    <w:rsid w:val="005A0E5E"/>
    <w:rPr>
      <w:rFonts w:ascii="Arial" w:eastAsia="Lucida Sans Unicode" w:hAnsi="Arial" w:cs="Arial"/>
      <w:kern w:val="1"/>
      <w:lang w:eastAsia="ar-SA"/>
    </w:rPr>
  </w:style>
  <w:style w:type="paragraph" w:styleId="Explorateurdedocuments">
    <w:name w:val="Document Map"/>
    <w:basedOn w:val="Normal"/>
    <w:link w:val="ExplorateurdedocumentsCar"/>
    <w:uiPriority w:val="99"/>
    <w:semiHidden/>
    <w:unhideWhenUsed/>
    <w:rsid w:val="006564F1"/>
    <w:rPr>
      <w:rFonts w:ascii="Tahoma" w:hAnsi="Tahoma" w:cs="Times New Roman"/>
      <w:sz w:val="16"/>
      <w:szCs w:val="16"/>
      <w:lang w:val="x-none"/>
    </w:rPr>
  </w:style>
  <w:style w:type="character" w:customStyle="1" w:styleId="ExplorateurdedocumentsCar">
    <w:name w:val="Explorateur de documents Car"/>
    <w:link w:val="Explorateurdedocuments"/>
    <w:uiPriority w:val="99"/>
    <w:semiHidden/>
    <w:rsid w:val="006564F1"/>
    <w:rPr>
      <w:rFonts w:ascii="Tahoma" w:eastAsia="Lucida Sans Unicode" w:hAnsi="Tahoma" w:cs="Tahoma"/>
      <w:kern w:val="1"/>
      <w:sz w:val="16"/>
      <w:szCs w:val="16"/>
      <w:lang w:eastAsia="ar-SA"/>
    </w:rPr>
  </w:style>
  <w:style w:type="paragraph" w:styleId="Rvision">
    <w:name w:val="Revision"/>
    <w:hidden/>
    <w:uiPriority w:val="99"/>
    <w:semiHidden/>
    <w:rsid w:val="00B209D4"/>
    <w:rPr>
      <w:rFonts w:ascii="Arial" w:eastAsia="Lucida Sans Unicode" w:hAnsi="Arial" w:cs="Arial"/>
      <w:kern w:val="1"/>
      <w:szCs w:val="24"/>
      <w:lang w:val="fr-FR" w:eastAsia="ar-SA"/>
    </w:rPr>
  </w:style>
  <w:style w:type="character" w:customStyle="1" w:styleId="NotedebasdepageCar">
    <w:name w:val="Note de bas de page Car"/>
    <w:link w:val="Notedebasdepage"/>
    <w:uiPriority w:val="99"/>
    <w:locked/>
    <w:rsid w:val="00912224"/>
    <w:rPr>
      <w:rFonts w:ascii="Arial" w:eastAsia="Lucida Sans Unicode" w:hAnsi="Arial" w:cs="Arial"/>
      <w:kern w:val="1"/>
      <w:sz w:val="18"/>
      <w:lang w:eastAsia="ar-SA"/>
    </w:rPr>
  </w:style>
  <w:style w:type="table" w:styleId="Grilledutableau">
    <w:name w:val="Table Grid"/>
    <w:basedOn w:val="TableauNormal"/>
    <w:uiPriority w:val="59"/>
    <w:rsid w:val="00882ADF"/>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5097"/>
    <w:pPr>
      <w:widowControl/>
      <w:suppressAutoHyphens w:val="0"/>
      <w:spacing w:before="100" w:beforeAutospacing="1" w:after="100" w:afterAutospacing="1" w:line="252" w:lineRule="auto"/>
      <w:jc w:val="left"/>
      <w:textAlignment w:val="auto"/>
    </w:pPr>
    <w:rPr>
      <w:rFonts w:ascii="Calibri" w:eastAsia="Calibri" w:hAnsi="Calibri" w:cs="Times New Roman"/>
      <w:color w:val="000000"/>
      <w:kern w:val="0"/>
      <w:sz w:val="22"/>
      <w:szCs w:val="22"/>
      <w:lang w:eastAsia="en-US"/>
    </w:rPr>
  </w:style>
  <w:style w:type="paragraph" w:customStyle="1" w:styleId="paragraph">
    <w:name w:val="paragraph"/>
    <w:basedOn w:val="Normal"/>
    <w:rsid w:val="00EA187E"/>
    <w:pPr>
      <w:widowControl/>
      <w:suppressAutoHyphens w:val="0"/>
      <w:spacing w:before="100" w:beforeAutospacing="1" w:after="100" w:afterAutospacing="1"/>
      <w:jc w:val="left"/>
      <w:textAlignment w:val="auto"/>
    </w:pPr>
    <w:rPr>
      <w:rFonts w:ascii="Times New Roman" w:eastAsia="Times New Roman" w:hAnsi="Times New Roman" w:cs="Times New Roman"/>
      <w:kern w:val="0"/>
      <w:sz w:val="24"/>
      <w:lang w:val="en-US" w:eastAsia="en-US"/>
    </w:rPr>
  </w:style>
  <w:style w:type="character" w:customStyle="1" w:styleId="normaltextrun">
    <w:name w:val="normaltextrun"/>
    <w:rsid w:val="00EA187E"/>
  </w:style>
  <w:style w:type="character" w:customStyle="1" w:styleId="eop">
    <w:name w:val="eop"/>
    <w:rsid w:val="00EA1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8B"/>
    <w:pPr>
      <w:widowControl w:val="0"/>
      <w:suppressAutoHyphens/>
      <w:jc w:val="both"/>
      <w:textAlignment w:val="baseline"/>
    </w:pPr>
    <w:rPr>
      <w:rFonts w:ascii="Arial" w:eastAsia="Lucida Sans Unicode" w:hAnsi="Arial" w:cs="Arial"/>
      <w:kern w:val="1"/>
      <w:szCs w:val="24"/>
      <w:lang w:val="fr-FR" w:eastAsia="ar-SA"/>
    </w:rPr>
  </w:style>
  <w:style w:type="paragraph" w:styleId="Titre1">
    <w:name w:val="heading 1"/>
    <w:basedOn w:val="Titre10"/>
    <w:next w:val="Corpsdetexte"/>
    <w:qFormat/>
    <w:rsid w:val="00987EDD"/>
    <w:pPr>
      <w:keepNext w:val="0"/>
      <w:pageBreakBefore/>
      <w:numPr>
        <w:numId w:val="2"/>
      </w:numPr>
      <w:suppressLineNumbers/>
      <w:pBdr>
        <w:bottom w:val="single" w:sz="4" w:space="1" w:color="000000"/>
      </w:pBdr>
      <w:spacing w:before="0" w:after="170"/>
      <w:jc w:val="center"/>
      <w:outlineLvl w:val="0"/>
    </w:pPr>
    <w:rPr>
      <w:b/>
      <w:sz w:val="36"/>
    </w:rPr>
  </w:style>
  <w:style w:type="paragraph" w:styleId="Titre2">
    <w:name w:val="heading 2"/>
    <w:basedOn w:val="Titre10"/>
    <w:next w:val="Corpsdetexte"/>
    <w:qFormat/>
    <w:rsid w:val="00A21246"/>
    <w:pPr>
      <w:numPr>
        <w:ilvl w:val="1"/>
        <w:numId w:val="2"/>
      </w:numPr>
      <w:spacing w:before="170" w:after="28"/>
      <w:outlineLvl w:val="1"/>
    </w:pPr>
    <w:rPr>
      <w:b/>
      <w:bCs/>
      <w:iCs/>
      <w:lang w:val="en-US"/>
    </w:rPr>
  </w:style>
  <w:style w:type="paragraph" w:styleId="Titre3">
    <w:name w:val="heading 3"/>
    <w:basedOn w:val="Titre10"/>
    <w:next w:val="Corpsdetexte"/>
    <w:qFormat/>
    <w:rsid w:val="0029201D"/>
    <w:pPr>
      <w:numPr>
        <w:ilvl w:val="2"/>
        <w:numId w:val="2"/>
      </w:numPr>
      <w:outlineLvl w:val="2"/>
    </w:pPr>
    <w:rPr>
      <w:b/>
      <w:bCs/>
      <w:i/>
      <w:sz w:val="20"/>
    </w:rPr>
  </w:style>
  <w:style w:type="paragraph" w:styleId="Titre4">
    <w:name w:val="heading 4"/>
    <w:basedOn w:val="Titre40"/>
    <w:next w:val="Normal"/>
    <w:qFormat/>
    <w:rsid w:val="00800A31"/>
    <w:pPr>
      <w:spacing w:before="144" w:after="0"/>
      <w:jc w:val="left"/>
      <w:outlineLvl w:val="3"/>
    </w:pPr>
    <w:rPr>
      <w:rFonts w:ascii="Arial" w:eastAsia="Century Gothic" w:hAnsi="Arial" w:cs="Century Gothic"/>
      <w:b/>
      <w:bCs/>
      <w:spacing w:val="-2"/>
      <w:sz w:val="20"/>
      <w:szCs w:val="20"/>
    </w:rPr>
  </w:style>
  <w:style w:type="paragraph" w:styleId="Titre5">
    <w:name w:val="heading 5"/>
    <w:basedOn w:val="Titre10"/>
    <w:next w:val="Normal"/>
    <w:qFormat/>
    <w:pPr>
      <w:numPr>
        <w:numId w:val="1"/>
      </w:numPr>
      <w:spacing w:after="60"/>
      <w:outlineLvl w:val="4"/>
    </w:pPr>
    <w:rPr>
      <w:rFonts w:ascii="Calibri" w:eastAsia="Times New Roman" w:hAnsi="Calibri" w:cs="Times New Roman"/>
      <w:b/>
      <w:bCs/>
      <w:i/>
      <w:iCs/>
      <w:sz w:val="26"/>
      <w:szCs w:val="26"/>
    </w:rPr>
  </w:style>
  <w:style w:type="paragraph" w:styleId="Titre6">
    <w:name w:val="heading 6"/>
    <w:basedOn w:val="Titre10"/>
    <w:next w:val="Corpsdetexte"/>
    <w:qFormat/>
    <w:pPr>
      <w:tabs>
        <w:tab w:val="num" w:pos="0"/>
      </w:tabs>
      <w:ind w:left="360" w:hanging="360"/>
      <w:outlineLvl w:val="5"/>
    </w:pPr>
    <w:rPr>
      <w:rFonts w:ascii="Times New Roman" w:eastAsia="Lucida Sans Unicode" w:hAnsi="Times New Roman" w:cs="Tahoma"/>
      <w:b/>
      <w:bCs/>
      <w:sz w:val="14"/>
      <w:szCs w:val="14"/>
    </w:rPr>
  </w:style>
  <w:style w:type="paragraph" w:styleId="Titre7">
    <w:name w:val="heading 7"/>
    <w:basedOn w:val="Titre10"/>
    <w:next w:val="Normal"/>
    <w:qFormat/>
    <w:pPr>
      <w:tabs>
        <w:tab w:val="num" w:pos="0"/>
      </w:tabs>
      <w:spacing w:after="60"/>
      <w:ind w:left="360" w:hanging="360"/>
      <w:outlineLvl w:val="6"/>
    </w:pPr>
    <w:rPr>
      <w:rFonts w:ascii="Calibri" w:eastAsia="Times New Roman" w:hAnsi="Calibri" w:cs="Times New Roman"/>
      <w:sz w:val="24"/>
    </w:rPr>
  </w:style>
  <w:style w:type="paragraph" w:styleId="Titre8">
    <w:name w:val="heading 8"/>
    <w:basedOn w:val="Titre10"/>
    <w:next w:val="Normal"/>
    <w:qFormat/>
    <w:pPr>
      <w:tabs>
        <w:tab w:val="num" w:pos="0"/>
      </w:tabs>
      <w:spacing w:after="60"/>
      <w:ind w:left="360" w:hanging="360"/>
      <w:outlineLvl w:val="7"/>
    </w:pPr>
    <w:rPr>
      <w:rFonts w:ascii="Calibri" w:eastAsia="Times New Roman" w:hAnsi="Calibri" w:cs="Times New Roman"/>
      <w:i/>
      <w:iCs/>
      <w:sz w:val="24"/>
    </w:rPr>
  </w:style>
  <w:style w:type="paragraph" w:styleId="Titre9">
    <w:name w:val="heading 9"/>
    <w:basedOn w:val="Titre10"/>
    <w:next w:val="Normal"/>
    <w:qFormat/>
    <w:pPr>
      <w:tabs>
        <w:tab w:val="num" w:pos="0"/>
      </w:tabs>
      <w:spacing w:after="60"/>
      <w:ind w:left="360" w:hanging="360"/>
      <w:outlineLvl w:val="8"/>
    </w:pPr>
    <w:rPr>
      <w:rFonts w:ascii="Cambria" w:eastAsia="Times New Roman" w:hAnsi="Cambria" w:cs="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entury Gothic" w:eastAsia="Century Gothic" w:hAnsi="Century Gothic" w:cs="Century Gothic"/>
      <w:spacing w:val="-2"/>
      <w:sz w:val="30"/>
      <w:szCs w:val="30"/>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rPr>
      <w:rFonts w:ascii="Century Gothic" w:eastAsia="Century Gothic" w:hAnsi="Century Gothic" w:cs="Century Gothic"/>
      <w:spacing w:val="-2"/>
      <w:sz w:val="30"/>
      <w:szCs w:val="30"/>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Arial" w:hAnsi="Arial" w:cs="StarSymbol"/>
      <w:sz w:val="28"/>
      <w:szCs w:val="28"/>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6z1">
    <w:name w:val="WW8Num6z1"/>
    <w:rPr>
      <w:rFonts w:ascii="OpenSymbol" w:hAnsi="OpenSymbol" w:cs="StarSymbol"/>
      <w:sz w:val="18"/>
      <w:szCs w:val="18"/>
    </w:rPr>
  </w:style>
  <w:style w:type="character" w:customStyle="1" w:styleId="WW8Num7z0">
    <w:name w:val="WW8Num7z0"/>
    <w:rPr>
      <w:rFonts w:ascii="Symbol" w:hAnsi="Symbol" w:cs="StarSymbol"/>
      <w:sz w:val="18"/>
      <w:szCs w:val="18"/>
    </w:rPr>
  </w:style>
  <w:style w:type="character" w:customStyle="1" w:styleId="WW8Num7z1">
    <w:name w:val="WW8Num7z1"/>
    <w:rPr>
      <w:rFonts w:ascii="OpenSymbol" w:hAnsi="OpenSymbol" w:cs="StarSymbol"/>
      <w:sz w:val="18"/>
      <w:szCs w:val="18"/>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tarSymbol"/>
      <w:sz w:val="18"/>
      <w:szCs w:val="18"/>
    </w:rPr>
  </w:style>
  <w:style w:type="character" w:customStyle="1" w:styleId="WW8Num10z1">
    <w:name w:val="WW8Num10z1"/>
    <w:rPr>
      <w:rFonts w:ascii="OpenSymbol" w:hAnsi="OpenSymbol" w:cs="StarSymbol"/>
      <w:sz w:val="18"/>
      <w:szCs w:val="18"/>
    </w:rPr>
  </w:style>
  <w:style w:type="character" w:customStyle="1" w:styleId="WW8Num11z0">
    <w:name w:val="WW8Num11z0"/>
    <w:rPr>
      <w:rFonts w:ascii="Symbol" w:hAnsi="Symbol" w:cs="StarSymbol"/>
      <w:color w:val="auto"/>
      <w:kern w:val="1"/>
      <w:sz w:val="18"/>
      <w:szCs w:val="18"/>
      <w:lang w:val="fr-FR" w:eastAsia="ar-SA" w:bidi="ar-SA"/>
    </w:rPr>
  </w:style>
  <w:style w:type="character" w:customStyle="1" w:styleId="WW8Num11z1">
    <w:name w:val="WW8Num11z1"/>
    <w:rPr>
      <w:rFonts w:ascii="OpenSymbol" w:hAnsi="OpenSymbol" w:cs="StarSymbol"/>
      <w:sz w:val="18"/>
      <w:szCs w:val="18"/>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tarSymbol"/>
      <w:sz w:val="18"/>
      <w:szCs w:val="18"/>
    </w:rPr>
  </w:style>
  <w:style w:type="character" w:customStyle="1" w:styleId="WW8Num13z1">
    <w:name w:val="WW8Num13z1"/>
    <w:rPr>
      <w:rFonts w:ascii="OpenSymbol" w:hAnsi="OpenSymbol" w:cs="StarSymbol"/>
      <w:sz w:val="18"/>
      <w:szCs w:val="18"/>
    </w:rPr>
  </w:style>
  <w:style w:type="character" w:customStyle="1" w:styleId="WW8Num14z0">
    <w:name w:val="WW8Num14z0"/>
    <w:rPr>
      <w:rFonts w:ascii="Symbol" w:hAnsi="Symbol" w:cs="StarSymbol"/>
      <w:sz w:val="18"/>
      <w:szCs w:val="18"/>
    </w:rPr>
  </w:style>
  <w:style w:type="character" w:customStyle="1" w:styleId="WW8Num14z1">
    <w:name w:val="WW8Num14z1"/>
    <w:rPr>
      <w:rFonts w:ascii="OpenSymbol" w:hAnsi="OpenSymbol" w:cs="StarSymbol"/>
      <w:sz w:val="18"/>
      <w:szCs w:val="18"/>
    </w:rPr>
  </w:style>
  <w:style w:type="character" w:customStyle="1" w:styleId="Policepardfaut7">
    <w:name w:val="Police par défaut7"/>
  </w:style>
  <w:style w:type="character" w:customStyle="1" w:styleId="Policepardfaut6">
    <w:name w:val="Police par défaut6"/>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5z0">
    <w:name w:val="WW8Num15z0"/>
    <w:rPr>
      <w:rFonts w:ascii="Symbol" w:hAnsi="Symbol" w:cs="StarSymbol"/>
      <w:sz w:val="18"/>
      <w:szCs w:val="18"/>
    </w:rPr>
  </w:style>
  <w:style w:type="character" w:customStyle="1" w:styleId="WW8Num15z1">
    <w:name w:val="WW8Num15z1"/>
    <w:rPr>
      <w:rFonts w:ascii="OpenSymbol" w:hAnsi="OpenSymbol" w:cs="StarSymbol"/>
      <w:sz w:val="18"/>
      <w:szCs w:val="18"/>
    </w:rPr>
  </w:style>
  <w:style w:type="character" w:customStyle="1" w:styleId="WW8Num8z1">
    <w:name w:val="WW8Num8z1"/>
    <w:rPr>
      <w:rFonts w:ascii="OpenSymbol" w:hAnsi="OpenSymbol" w:cs="StarSymbol"/>
      <w:sz w:val="18"/>
      <w:szCs w:val="18"/>
    </w:rPr>
  </w:style>
  <w:style w:type="character" w:customStyle="1" w:styleId="WW8Num9z1">
    <w:name w:val="WW8Num9z1"/>
    <w:rPr>
      <w:rFonts w:ascii="OpenSymbol" w:hAnsi="OpenSymbol" w:cs="StarSymbol"/>
      <w:sz w:val="18"/>
      <w:szCs w:val="18"/>
    </w:rPr>
  </w:style>
  <w:style w:type="character" w:customStyle="1" w:styleId="Policepardfaut5">
    <w:name w:val="Police par défaut5"/>
  </w:style>
  <w:style w:type="character" w:customStyle="1" w:styleId="Policepardfaut4">
    <w:name w:val="Police par défaut4"/>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style>
  <w:style w:type="character" w:customStyle="1" w:styleId="WW8Num19z1">
    <w:name w:val="WW8Num19z1"/>
    <w:rPr>
      <w:rFonts w:ascii="Symbol" w:hAnsi="Symbol" w:cs="Symbol"/>
      <w:b/>
      <w:bCs/>
      <w:iCs/>
      <w:sz w:val="28"/>
      <w:szCs w:val="28"/>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tarSymbol"/>
      <w:sz w:val="18"/>
      <w:szCs w:val="18"/>
    </w:rPr>
  </w:style>
  <w:style w:type="character" w:customStyle="1" w:styleId="WW8Num20z1">
    <w:name w:val="WW8Num20z1"/>
    <w:rPr>
      <w:rFonts w:ascii="OpenSymbol" w:hAnsi="OpenSymbol" w:cs="StarSymbol"/>
      <w:sz w:val="18"/>
      <w:szCs w:val="18"/>
    </w:rPr>
  </w:style>
  <w:style w:type="character" w:customStyle="1" w:styleId="WW8Num5z1">
    <w:name w:val="WW8Num5z1"/>
    <w:rPr>
      <w:rFonts w:ascii="OpenSymbol" w:hAnsi="OpenSymbol" w:cs="StarSymbol"/>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Policepardfaut3">
    <w:name w:val="Police par défaut3"/>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Policepardfaut2">
    <w:name w:val="Police par défaut2"/>
  </w:style>
  <w:style w:type="character" w:customStyle="1" w:styleId="Policepardfaut1">
    <w:name w:val="Police par défaut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Variable">
    <w:name w:val="Variable"/>
    <w:rPr>
      <w:i/>
      <w:iCs/>
      <w:sz w:val="26"/>
    </w:rPr>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character" w:styleId="Lienhypertexte">
    <w:name w:val="Hyperlink"/>
    <w:uiPriority w:val="99"/>
    <w:rPr>
      <w:color w:val="000080"/>
      <w:u w:val="single"/>
    </w:rPr>
  </w:style>
  <w:style w:type="character" w:styleId="lev">
    <w:name w:val="Strong"/>
    <w:uiPriority w:val="99"/>
    <w:qFormat/>
    <w:rPr>
      <w:b/>
      <w:bCs/>
    </w:rPr>
  </w:style>
  <w:style w:type="character" w:customStyle="1" w:styleId="Textesource">
    <w:name w:val="Texte source"/>
    <w:rPr>
      <w:rFonts w:ascii="Courier New" w:eastAsia="Courier New" w:hAnsi="Courier New" w:cs="Courier New"/>
    </w:rPr>
  </w:style>
  <w:style w:type="character" w:styleId="Accentuation">
    <w:name w:val="Emphasis"/>
    <w:qFormat/>
    <w:rPr>
      <w:i/>
      <w:iCs/>
    </w:rPr>
  </w:style>
  <w:style w:type="character" w:customStyle="1" w:styleId="Substituant">
    <w:name w:val="Substituant"/>
    <w:rPr>
      <w:smallCaps/>
      <w:color w:val="008080"/>
      <w:u w:val="dotted"/>
    </w:rPr>
  </w:style>
  <w:style w:type="character" w:styleId="Lienhypertextesuivivisit">
    <w:name w:val="FollowedHyperlink"/>
    <w:rPr>
      <w:color w:val="800000"/>
      <w:u w:val="single"/>
    </w:rPr>
  </w:style>
  <w:style w:type="character" w:customStyle="1" w:styleId="Caractresdenotedebasdepage">
    <w:name w:val="Caractères de note de bas de page"/>
  </w:style>
  <w:style w:type="character" w:customStyle="1" w:styleId="Appelnotedebasdep1">
    <w:name w:val="Appel note de bas de p.1"/>
    <w:rPr>
      <w:vertAlign w:val="superscript"/>
    </w:rPr>
  </w:style>
  <w:style w:type="character" w:customStyle="1" w:styleId="Policepardfaut8">
    <w:name w:val="Police par défaut8"/>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denotedefin1">
    <w:name w:val="Appel de note de fin1"/>
    <w:rPr>
      <w:vertAlign w:val="superscript"/>
    </w:rPr>
  </w:style>
  <w:style w:type="character" w:customStyle="1" w:styleId="Sautdindex">
    <w:name w:val="Saut d'index"/>
  </w:style>
  <w:style w:type="character" w:customStyle="1" w:styleId="TextedebullesCar">
    <w:name w:val="Texte de bulles Car"/>
    <w:rPr>
      <w:rFonts w:ascii="Tahoma" w:eastAsia="Lucida Sans Unicode" w:hAnsi="Tahoma" w:cs="Tahoma"/>
      <w:kern w:val="1"/>
      <w:sz w:val="16"/>
      <w:szCs w:val="16"/>
    </w:rPr>
  </w:style>
  <w:style w:type="character" w:customStyle="1" w:styleId="Titre5Car">
    <w:name w:val="Titre 5 Car"/>
    <w:rPr>
      <w:rFonts w:ascii="Calibri" w:eastAsia="Times New Roman" w:hAnsi="Calibri" w:cs="Times New Roman"/>
      <w:b/>
      <w:bCs/>
      <w:i/>
      <w:iCs/>
      <w:kern w:val="1"/>
      <w:sz w:val="26"/>
      <w:szCs w:val="26"/>
    </w:rPr>
  </w:style>
  <w:style w:type="character" w:customStyle="1" w:styleId="Titre7Car">
    <w:name w:val="Titre 7 Car"/>
    <w:rPr>
      <w:rFonts w:ascii="Calibri" w:eastAsia="Times New Roman" w:hAnsi="Calibri" w:cs="Times New Roman"/>
      <w:kern w:val="1"/>
      <w:sz w:val="24"/>
      <w:szCs w:val="24"/>
    </w:rPr>
  </w:style>
  <w:style w:type="character" w:customStyle="1" w:styleId="Titre8Car">
    <w:name w:val="Titre 8 Car"/>
    <w:rPr>
      <w:rFonts w:ascii="Calibri" w:eastAsia="Times New Roman" w:hAnsi="Calibri" w:cs="Times New Roman"/>
      <w:i/>
      <w:iCs/>
      <w:kern w:val="1"/>
      <w:sz w:val="24"/>
      <w:szCs w:val="24"/>
    </w:rPr>
  </w:style>
  <w:style w:type="character" w:customStyle="1" w:styleId="Titre9Car">
    <w:name w:val="Titre 9 Car"/>
    <w:rPr>
      <w:rFonts w:ascii="Cambria" w:eastAsia="Times New Roman" w:hAnsi="Cambria" w:cs="Times New Roman"/>
      <w:kern w:val="1"/>
      <w:sz w:val="22"/>
      <w:szCs w:val="22"/>
    </w:rPr>
  </w:style>
  <w:style w:type="character" w:customStyle="1" w:styleId="Appelnotedebasdep2">
    <w:name w:val="Appel note de bas de p.2"/>
    <w:rPr>
      <w:vertAlign w:val="superscript"/>
    </w:rPr>
  </w:style>
  <w:style w:type="character" w:customStyle="1" w:styleId="Appeldenotedefin2">
    <w:name w:val="Appel de note de fin2"/>
    <w:rPr>
      <w:vertAlign w:val="superscript"/>
    </w:rPr>
  </w:style>
  <w:style w:type="character" w:customStyle="1" w:styleId="Appelnotedebasdep3">
    <w:name w:val="Appel note de bas de p.3"/>
    <w:rPr>
      <w:vertAlign w:val="superscript"/>
    </w:rPr>
  </w:style>
  <w:style w:type="character" w:customStyle="1" w:styleId="Appeldenotedefin3">
    <w:name w:val="Appel de note de fin3"/>
    <w:rPr>
      <w:vertAlign w:val="superscript"/>
    </w:rPr>
  </w:style>
  <w:style w:type="character" w:customStyle="1" w:styleId="Appelnotedebasdep4">
    <w:name w:val="Appel note de bas de p.4"/>
    <w:rPr>
      <w:vertAlign w:val="superscript"/>
    </w:rPr>
  </w:style>
  <w:style w:type="character" w:customStyle="1" w:styleId="Appeldenotedefin4">
    <w:name w:val="Appel de note de fin4"/>
    <w:rPr>
      <w:vertAlign w:val="superscript"/>
    </w:rPr>
  </w:style>
  <w:style w:type="character" w:customStyle="1" w:styleId="Appelnotedebasdep5">
    <w:name w:val="Appel note de bas de p.5"/>
    <w:rPr>
      <w:vertAlign w:val="superscript"/>
    </w:rPr>
  </w:style>
  <w:style w:type="character" w:customStyle="1" w:styleId="Appeldenotedefin5">
    <w:name w:val="Appel de note de fin5"/>
    <w:rPr>
      <w:vertAlign w:val="superscript"/>
    </w:rPr>
  </w:style>
  <w:style w:type="character" w:customStyle="1" w:styleId="Appelnotedebasdep6">
    <w:name w:val="Appel note de bas de p.6"/>
    <w:rPr>
      <w:vertAlign w:val="superscript"/>
    </w:rPr>
  </w:style>
  <w:style w:type="character" w:styleId="Appeldenotedefin">
    <w:name w:val="endnote reference"/>
    <w:rPr>
      <w:vertAlign w:val="superscript"/>
    </w:rPr>
  </w:style>
  <w:style w:type="character" w:styleId="Appelnotedebasdep">
    <w:name w:val="footnote reference"/>
    <w:uiPriority w:val="99"/>
    <w:rPr>
      <w:vertAlign w:val="superscript"/>
    </w:rPr>
  </w:style>
  <w:style w:type="character" w:customStyle="1" w:styleId="ListLabel37">
    <w:name w:val="ListLabel 37"/>
    <w:rPr>
      <w:sz w:val="18"/>
    </w:rPr>
  </w:style>
  <w:style w:type="character" w:customStyle="1" w:styleId="ListLabel38">
    <w:name w:val="ListLabel 38"/>
    <w:rPr>
      <w:sz w:val="18"/>
    </w:rPr>
  </w:style>
  <w:style w:type="character" w:customStyle="1" w:styleId="ListLabel39">
    <w:name w:val="ListLabel 39"/>
    <w:rPr>
      <w:sz w:val="18"/>
    </w:rPr>
  </w:style>
  <w:style w:type="character" w:customStyle="1" w:styleId="ListLabel40">
    <w:name w:val="ListLabel 40"/>
    <w:rPr>
      <w:sz w:val="18"/>
    </w:rPr>
  </w:style>
  <w:style w:type="character" w:customStyle="1" w:styleId="ListLabel41">
    <w:name w:val="ListLabel 41"/>
    <w:rPr>
      <w:sz w:val="18"/>
    </w:rPr>
  </w:style>
  <w:style w:type="character" w:customStyle="1" w:styleId="ListLabel42">
    <w:name w:val="ListLabel 42"/>
    <w:rPr>
      <w:sz w:val="18"/>
    </w:rPr>
  </w:style>
  <w:style w:type="character" w:customStyle="1" w:styleId="ListLabel43">
    <w:name w:val="ListLabel 43"/>
    <w:rPr>
      <w:sz w:val="18"/>
    </w:rPr>
  </w:style>
  <w:style w:type="character" w:customStyle="1" w:styleId="ListLabel44">
    <w:name w:val="ListLabel 44"/>
    <w:rPr>
      <w:sz w:val="18"/>
    </w:rPr>
  </w:style>
  <w:style w:type="character" w:customStyle="1" w:styleId="ListLabel45">
    <w:name w:val="ListLabel 45"/>
    <w:rPr>
      <w:sz w:val="18"/>
    </w:rPr>
  </w:style>
  <w:style w:type="character" w:customStyle="1" w:styleId="ListLabel120">
    <w:name w:val="ListLabel 120"/>
    <w:rPr>
      <w:rFonts w:eastAsia="Times New Roman"/>
    </w:rPr>
  </w:style>
  <w:style w:type="character" w:customStyle="1" w:styleId="ListLabel28">
    <w:name w:val="ListLabel 28"/>
    <w:rPr>
      <w:rFonts w:cs="Times New Roman"/>
    </w:rPr>
  </w:style>
  <w:style w:type="character" w:customStyle="1" w:styleId="ListLabel29">
    <w:name w:val="ListLabel 29"/>
    <w:rPr>
      <w:rFonts w:cs="StarSymbol"/>
      <w:sz w:val="28"/>
      <w:szCs w:val="28"/>
    </w:rPr>
  </w:style>
  <w:style w:type="character" w:customStyle="1" w:styleId="ListLabel30">
    <w:name w:val="ListLabel 30"/>
    <w:rPr>
      <w:rFonts w:cs="Times New Roman"/>
      <w:sz w:val="20"/>
    </w:rPr>
  </w:style>
  <w:style w:type="character" w:customStyle="1" w:styleId="ListLabel31">
    <w:name w:val="ListLabel 31"/>
    <w:rPr>
      <w:rFonts w:cs="Times New Roman"/>
    </w:rPr>
  </w:style>
  <w:style w:type="character" w:customStyle="1" w:styleId="ListLabel32">
    <w:name w:val="ListLabel 32"/>
    <w:rPr>
      <w:rFonts w:cs="Times New Roman"/>
    </w:rPr>
  </w:style>
  <w:style w:type="character" w:customStyle="1" w:styleId="ListLabel33">
    <w:name w:val="ListLabel 33"/>
    <w:rPr>
      <w:rFonts w:cs="Times New Roman"/>
    </w:rPr>
  </w:style>
  <w:style w:type="character" w:customStyle="1" w:styleId="ListLabel34">
    <w:name w:val="ListLabel 34"/>
    <w:rPr>
      <w:rFonts w:cs="Times New Roman"/>
    </w:rPr>
  </w:style>
  <w:style w:type="character" w:customStyle="1" w:styleId="ListLabel35">
    <w:name w:val="ListLabel 35"/>
    <w:rPr>
      <w:rFonts w:cs="Times New Roman"/>
    </w:rPr>
  </w:style>
  <w:style w:type="character" w:customStyle="1" w:styleId="ListLabel36">
    <w:name w:val="ListLabel 36"/>
    <w:rPr>
      <w:rFonts w:cs="Times New Roman"/>
    </w:rPr>
  </w:style>
  <w:style w:type="character" w:customStyle="1" w:styleId="ListLabel46">
    <w:name w:val="ListLabel 46"/>
    <w:rPr>
      <w:sz w:val="18"/>
    </w:rPr>
  </w:style>
  <w:style w:type="character" w:customStyle="1" w:styleId="ListLabel47">
    <w:name w:val="ListLabel 47"/>
    <w:rPr>
      <w:sz w:val="18"/>
    </w:rPr>
  </w:style>
  <w:style w:type="character" w:customStyle="1" w:styleId="ListLabel48">
    <w:name w:val="ListLabel 48"/>
    <w:rPr>
      <w:sz w:val="18"/>
    </w:rPr>
  </w:style>
  <w:style w:type="character" w:customStyle="1" w:styleId="ListLabel49">
    <w:name w:val="ListLabel 49"/>
    <w:rPr>
      <w:sz w:val="18"/>
    </w:rPr>
  </w:style>
  <w:style w:type="character" w:customStyle="1" w:styleId="ListLabel50">
    <w:name w:val="ListLabel 50"/>
    <w:rPr>
      <w:sz w:val="18"/>
    </w:rPr>
  </w:style>
  <w:style w:type="character" w:customStyle="1" w:styleId="ListLabel51">
    <w:name w:val="ListLabel 51"/>
    <w:rPr>
      <w:sz w:val="18"/>
    </w:rPr>
  </w:style>
  <w:style w:type="character" w:customStyle="1" w:styleId="ListLabel52">
    <w:name w:val="ListLabel 52"/>
    <w:rPr>
      <w:sz w:val="18"/>
    </w:rPr>
  </w:style>
  <w:style w:type="character" w:customStyle="1" w:styleId="ListLabel53">
    <w:name w:val="ListLabel 53"/>
    <w:rPr>
      <w:sz w:val="18"/>
    </w:rPr>
  </w:style>
  <w:style w:type="character" w:customStyle="1" w:styleId="ListLabel54">
    <w:name w:val="ListLabel 54"/>
    <w:rPr>
      <w:sz w:val="18"/>
    </w:rPr>
  </w:style>
  <w:style w:type="character" w:customStyle="1" w:styleId="ListLabel55">
    <w:name w:val="ListLabel 55"/>
    <w:rPr>
      <w:b/>
      <w:sz w:val="20"/>
    </w:rPr>
  </w:style>
  <w:style w:type="character" w:customStyle="1" w:styleId="ListLabel56">
    <w:name w:val="ListLabel 56"/>
    <w:rPr>
      <w:sz w:val="18"/>
    </w:rPr>
  </w:style>
  <w:style w:type="character" w:customStyle="1" w:styleId="ListLabel57">
    <w:name w:val="ListLabel 57"/>
    <w:rPr>
      <w:sz w:val="18"/>
    </w:rPr>
  </w:style>
  <w:style w:type="character" w:customStyle="1" w:styleId="ListLabel58">
    <w:name w:val="ListLabel 58"/>
    <w:rPr>
      <w:sz w:val="18"/>
    </w:rPr>
  </w:style>
  <w:style w:type="character" w:customStyle="1" w:styleId="ListLabel59">
    <w:name w:val="ListLabel 59"/>
    <w:rPr>
      <w:sz w:val="18"/>
    </w:rPr>
  </w:style>
  <w:style w:type="character" w:customStyle="1" w:styleId="ListLabel60">
    <w:name w:val="ListLabel 60"/>
    <w:rPr>
      <w:sz w:val="18"/>
    </w:rPr>
  </w:style>
  <w:style w:type="character" w:customStyle="1" w:styleId="ListLabel61">
    <w:name w:val="ListLabel 61"/>
    <w:rPr>
      <w:sz w:val="18"/>
    </w:rPr>
  </w:style>
  <w:style w:type="character" w:customStyle="1" w:styleId="ListLabel62">
    <w:name w:val="ListLabel 62"/>
    <w:rPr>
      <w:sz w:val="18"/>
    </w:rPr>
  </w:style>
  <w:style w:type="character" w:customStyle="1" w:styleId="ListLabel63">
    <w:name w:val="ListLabel 63"/>
    <w:rPr>
      <w:sz w:val="18"/>
    </w:rPr>
  </w:style>
  <w:style w:type="paragraph" w:customStyle="1" w:styleId="Titre60">
    <w:name w:val="Titre6"/>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62"/>
    </w:pPr>
  </w:style>
  <w:style w:type="paragraph" w:styleId="Liste">
    <w:name w:val="List"/>
    <w:basedOn w:val="Corpsdetexte"/>
    <w:rPr>
      <w:rFonts w:cs="Tahoma"/>
    </w:rPr>
  </w:style>
  <w:style w:type="paragraph" w:customStyle="1" w:styleId="Lgende1">
    <w:name w:val="Légende1"/>
    <w:basedOn w:val="Normal"/>
    <w:rsid w:val="007E02F0"/>
    <w:pPr>
      <w:suppressLineNumbers/>
      <w:spacing w:before="6" w:after="119"/>
      <w:jc w:val="center"/>
    </w:pPr>
    <w:rPr>
      <w:rFonts w:cs="Tahoma"/>
      <w:i/>
      <w:iCs/>
    </w:rPr>
  </w:style>
  <w:style w:type="paragraph" w:customStyle="1" w:styleId="Index">
    <w:name w:val="Index"/>
    <w:basedOn w:val="Normal"/>
    <w:pPr>
      <w:suppressLineNumbers/>
    </w:pPr>
    <w:rPr>
      <w:rFonts w:cs="Tahoma"/>
    </w:rPr>
  </w:style>
  <w:style w:type="paragraph" w:customStyle="1" w:styleId="Titre10">
    <w:name w:val="Titre1"/>
    <w:basedOn w:val="Normal"/>
    <w:next w:val="Corpsdetexte"/>
    <w:pPr>
      <w:keepNext/>
      <w:spacing w:before="240" w:after="120"/>
    </w:pPr>
    <w:rPr>
      <w:rFonts w:ascii="Liberation Sans" w:eastAsia="Microsoft YaHei" w:hAnsi="Liberation Sans" w:cs="Mangal"/>
      <w:sz w:val="28"/>
      <w:szCs w:val="28"/>
    </w:rPr>
  </w:style>
  <w:style w:type="paragraph" w:customStyle="1" w:styleId="Titre40">
    <w:name w:val="Titre4"/>
    <w:basedOn w:val="Normal"/>
    <w:next w:val="Corpsdetexte"/>
    <w:pPr>
      <w:keepNext/>
      <w:spacing w:before="240" w:after="120"/>
    </w:pPr>
    <w:rPr>
      <w:rFonts w:ascii="Liberation Sans" w:eastAsia="Microsoft YaHei" w:hAnsi="Liberation Sans" w:cs="Mangal"/>
      <w:sz w:val="28"/>
      <w:szCs w:val="28"/>
    </w:rPr>
  </w:style>
  <w:style w:type="paragraph" w:customStyle="1" w:styleId="Titre50">
    <w:name w:val="Titre5"/>
    <w:basedOn w:val="Titre40"/>
    <w:next w:val="Corpsdetexte"/>
    <w:pPr>
      <w:jc w:val="center"/>
    </w:pPr>
    <w:rPr>
      <w:b/>
      <w:bCs/>
      <w:sz w:val="56"/>
      <w:szCs w:val="56"/>
    </w:rPr>
  </w:style>
  <w:style w:type="paragraph" w:customStyle="1" w:styleId="Titre20">
    <w:name w:val="Titre2"/>
    <w:basedOn w:val="Titre10"/>
    <w:next w:val="Corpsdetexte"/>
    <w:pPr>
      <w:jc w:val="center"/>
    </w:pPr>
    <w:rPr>
      <w:b/>
      <w:bCs/>
      <w:sz w:val="56"/>
      <w:szCs w:val="56"/>
    </w:rPr>
  </w:style>
  <w:style w:type="paragraph" w:customStyle="1" w:styleId="Titre30">
    <w:name w:val="Titre3"/>
    <w:basedOn w:val="Titre20"/>
    <w:next w:val="Corpsdetexte"/>
  </w:style>
  <w:style w:type="paragraph" w:customStyle="1" w:styleId="Contenudetableau">
    <w:name w:val="Contenu de tableau"/>
    <w:basedOn w:val="Normal"/>
    <w:pPr>
      <w:suppressLineNumbers/>
      <w:spacing w:before="57"/>
    </w:pPr>
    <w:rPr>
      <w:sz w:val="18"/>
    </w:rPr>
  </w:style>
  <w:style w:type="paragraph" w:styleId="En-tte">
    <w:name w:val="header"/>
    <w:basedOn w:val="Normal"/>
    <w:pPr>
      <w:tabs>
        <w:tab w:val="center" w:pos="4320"/>
        <w:tab w:val="right" w:pos="8640"/>
      </w:tabs>
    </w:pPr>
  </w:style>
  <w:style w:type="paragraph" w:customStyle="1" w:styleId="Titredetableau">
    <w:name w:val="Titre de tableau"/>
    <w:basedOn w:val="Contenudetableau"/>
    <w:pPr>
      <w:spacing w:before="0" w:after="57"/>
      <w:jc w:val="center"/>
    </w:pPr>
    <w:rPr>
      <w:b/>
      <w:bCs/>
    </w:rPr>
  </w:style>
  <w:style w:type="paragraph" w:customStyle="1" w:styleId="Titredindexdetables">
    <w:name w:val="Titre d'index de tables"/>
    <w:basedOn w:val="Titre10"/>
    <w:pPr>
      <w:suppressLineNumbers/>
      <w:spacing w:before="0" w:after="0"/>
    </w:pPr>
    <w:rPr>
      <w:b/>
      <w:bCs/>
      <w:sz w:val="32"/>
      <w:szCs w:val="32"/>
    </w:rPr>
  </w:style>
  <w:style w:type="paragraph" w:customStyle="1" w:styleId="Titre100">
    <w:name w:val="Titre 10"/>
    <w:basedOn w:val="Titre10"/>
    <w:next w:val="Corpsdetexte"/>
    <w:pPr>
      <w:tabs>
        <w:tab w:val="num" w:pos="0"/>
      </w:tabs>
    </w:pPr>
    <w:rPr>
      <w:b/>
      <w:bCs/>
      <w:sz w:val="21"/>
      <w:szCs w:val="21"/>
    </w:rPr>
  </w:style>
  <w:style w:type="paragraph" w:customStyle="1" w:styleId="Texte">
    <w:name w:val="Texte"/>
    <w:basedOn w:val="Lgende1"/>
  </w:style>
  <w:style w:type="paragraph" w:styleId="Sous-titre">
    <w:name w:val="Subtitle"/>
    <w:basedOn w:val="Titre10"/>
    <w:next w:val="Corpsdetexte"/>
    <w:qFormat/>
    <w:pPr>
      <w:jc w:val="center"/>
    </w:pPr>
    <w:rPr>
      <w:i/>
      <w:iCs/>
    </w:rPr>
  </w:style>
  <w:style w:type="paragraph" w:customStyle="1" w:styleId="Lignehorizontale">
    <w:name w:val="Ligne horizontale"/>
    <w:basedOn w:val="Normal"/>
    <w:next w:val="Corpsdetexte"/>
    <w:pPr>
      <w:suppressLineNumbers/>
      <w:pBdr>
        <w:bottom w:val="double" w:sz="6" w:space="0" w:color="808080"/>
      </w:pBdr>
      <w:spacing w:after="283"/>
    </w:pPr>
    <w:rPr>
      <w:sz w:val="12"/>
      <w:szCs w:val="12"/>
    </w:rPr>
  </w:style>
  <w:style w:type="paragraph" w:customStyle="1" w:styleId="Tabledesrfrencesjuridiques1">
    <w:name w:val="Table des références juridiques1"/>
    <w:basedOn w:val="Titre10"/>
    <w:next w:val="Normal"/>
    <w:pPr>
      <w:suppressLineNumbers/>
      <w:spacing w:before="181" w:after="62"/>
    </w:pPr>
    <w:rPr>
      <w:b/>
      <w:bCs/>
      <w:sz w:val="26"/>
      <w:szCs w:val="32"/>
    </w:rPr>
  </w:style>
  <w:style w:type="paragraph" w:customStyle="1" w:styleId="Titredelindexdesillustrations">
    <w:name w:val="Titre de l'index des illustrations"/>
    <w:basedOn w:val="Titre10"/>
    <w:pPr>
      <w:suppressLineNumbers/>
      <w:spacing w:before="0" w:after="0"/>
    </w:pPr>
    <w:rPr>
      <w:b/>
      <w:bCs/>
      <w:sz w:val="32"/>
      <w:szCs w:val="32"/>
    </w:rPr>
  </w:style>
  <w:style w:type="paragraph" w:customStyle="1" w:styleId="TitreTR1">
    <w:name w:val="Titre TR1"/>
    <w:basedOn w:val="Titre10"/>
    <w:pPr>
      <w:suppressLineNumbers/>
      <w:spacing w:before="0" w:after="0"/>
    </w:pPr>
    <w:rPr>
      <w:b/>
      <w:bCs/>
      <w:sz w:val="32"/>
      <w:szCs w:val="32"/>
    </w:rPr>
  </w:style>
  <w:style w:type="paragraph" w:customStyle="1" w:styleId="Titredindexpersonnalis">
    <w:name w:val="Titre d'index personnalisé"/>
    <w:basedOn w:val="Titre10"/>
    <w:pPr>
      <w:suppressLineNumbers/>
      <w:spacing w:before="0" w:after="0"/>
    </w:pPr>
    <w:rPr>
      <w:b/>
      <w:bCs/>
      <w:sz w:val="32"/>
      <w:szCs w:val="32"/>
    </w:rPr>
  </w:style>
  <w:style w:type="paragraph" w:customStyle="1" w:styleId="Titredindexdobjets">
    <w:name w:val="Titre d'index d'objets"/>
    <w:basedOn w:val="Titre10"/>
    <w:pPr>
      <w:suppressLineNumbers/>
      <w:spacing w:before="0" w:after="0"/>
    </w:pPr>
    <w:rPr>
      <w:b/>
      <w:bCs/>
      <w:sz w:val="32"/>
      <w:szCs w:val="32"/>
    </w:rPr>
  </w:style>
  <w:style w:type="paragraph" w:styleId="TM1">
    <w:name w:val="toc 1"/>
    <w:basedOn w:val="Index"/>
    <w:uiPriority w:val="39"/>
    <w:pPr>
      <w:tabs>
        <w:tab w:val="right" w:leader="underscore" w:pos="9638"/>
      </w:tabs>
      <w:spacing w:before="113"/>
    </w:pPr>
    <w:rPr>
      <w:b/>
      <w:sz w:val="21"/>
    </w:rPr>
  </w:style>
  <w:style w:type="paragraph" w:styleId="TM2">
    <w:name w:val="toc 2"/>
    <w:basedOn w:val="Index"/>
    <w:uiPriority w:val="39"/>
    <w:pPr>
      <w:tabs>
        <w:tab w:val="right" w:leader="dot" w:pos="9355"/>
      </w:tabs>
      <w:spacing w:before="57"/>
      <w:ind w:left="283"/>
    </w:pPr>
    <w:rPr>
      <w:sz w:val="21"/>
    </w:rPr>
  </w:style>
  <w:style w:type="paragraph" w:styleId="TM3">
    <w:name w:val="toc 3"/>
    <w:basedOn w:val="Index"/>
    <w:uiPriority w:val="39"/>
    <w:pPr>
      <w:tabs>
        <w:tab w:val="right" w:pos="9072"/>
      </w:tabs>
      <w:ind w:left="566"/>
    </w:p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Tabledesmatiresniveau10">
    <w:name w:val="Table des matières niveau 10"/>
    <w:basedOn w:val="Index"/>
    <w:pPr>
      <w:tabs>
        <w:tab w:val="right" w:leader="dot" w:pos="7091"/>
      </w:tabs>
      <w:ind w:left="2547"/>
    </w:pPr>
  </w:style>
  <w:style w:type="paragraph" w:styleId="Citation">
    <w:name w:val="Quote"/>
    <w:basedOn w:val="Normal"/>
    <w:qFormat/>
  </w:style>
  <w:style w:type="paragraph" w:customStyle="1" w:styleId="std-instruction">
    <w:name w:val="std-instruction"/>
    <w:basedOn w:val="Normal"/>
    <w:rPr>
      <w:i/>
      <w:iCs/>
      <w:szCs w:val="20"/>
    </w:rPr>
  </w:style>
  <w:style w:type="paragraph" w:styleId="Pieddepage">
    <w:name w:val="footer"/>
    <w:basedOn w:val="Normal"/>
    <w:pPr>
      <w:suppressLineNumbers/>
      <w:tabs>
        <w:tab w:val="center" w:pos="4819"/>
        <w:tab w:val="right" w:pos="9638"/>
      </w:tabs>
    </w:pPr>
    <w:rPr>
      <w:sz w:val="18"/>
    </w:rPr>
  </w:style>
  <w:style w:type="paragraph" w:customStyle="1" w:styleId="Tableau">
    <w:name w:val="Tableau"/>
    <w:basedOn w:val="Lgende1"/>
    <w:pPr>
      <w:pBdr>
        <w:top w:val="single" w:sz="8" w:space="1" w:color="808080"/>
        <w:left w:val="single" w:sz="8" w:space="1" w:color="808080"/>
        <w:bottom w:val="single" w:sz="8" w:space="1" w:color="808080"/>
        <w:right w:val="single" w:sz="8" w:space="1" w:color="808080"/>
      </w:pBdr>
    </w:pPr>
  </w:style>
  <w:style w:type="paragraph" w:customStyle="1" w:styleId="Corpsdetexte21">
    <w:name w:val="Corps de texte 21"/>
    <w:basedOn w:val="Normal"/>
  </w:style>
  <w:style w:type="paragraph" w:customStyle="1" w:styleId="okt">
    <w:name w:val="okt"/>
    <w:basedOn w:val="En-tte"/>
    <w:pPr>
      <w:tabs>
        <w:tab w:val="clear" w:pos="4320"/>
        <w:tab w:val="clear" w:pos="8640"/>
        <w:tab w:val="left" w:pos="1418"/>
        <w:tab w:val="left" w:pos="6237"/>
        <w:tab w:val="left" w:pos="7513"/>
      </w:tabs>
      <w:spacing w:before="60" w:after="60"/>
      <w:jc w:val="left"/>
    </w:pPr>
    <w:rPr>
      <w:rFonts w:ascii="Times New Roman" w:hAnsi="Times New Roman" w:cs="Times New Roman"/>
      <w:sz w:val="22"/>
      <w:szCs w:val="22"/>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tedebasdepage">
    <w:name w:val="footnote text"/>
    <w:basedOn w:val="Normal"/>
    <w:link w:val="NotedebasdepageCar"/>
    <w:uiPriority w:val="99"/>
    <w:pPr>
      <w:suppressLineNumbers/>
      <w:ind w:left="283" w:hanging="283"/>
    </w:pPr>
    <w:rPr>
      <w:sz w:val="18"/>
      <w:szCs w:val="20"/>
    </w:rPr>
  </w:style>
  <w:style w:type="paragraph" w:customStyle="1" w:styleId="TableContents">
    <w:name w:val="Table Contents"/>
    <w:basedOn w:val="Normal"/>
    <w:pPr>
      <w:spacing w:before="57"/>
    </w:pPr>
    <w:rPr>
      <w:szCs w:val="20"/>
    </w:rPr>
  </w:style>
  <w:style w:type="paragraph" w:customStyle="1" w:styleId="En-tteitems">
    <w:name w:val="En-tête items"/>
    <w:basedOn w:val="Titre10"/>
    <w:rPr>
      <w:b/>
      <w:sz w:val="24"/>
    </w:rPr>
  </w:style>
  <w:style w:type="paragraph" w:styleId="Textedebulles">
    <w:name w:val="Balloon Text"/>
    <w:basedOn w:val="Normal"/>
    <w:rPr>
      <w:rFonts w:ascii="Tahoma" w:hAnsi="Tahoma" w:cs="Tahoma"/>
      <w:sz w:val="16"/>
      <w:szCs w:val="16"/>
    </w:rPr>
  </w:style>
  <w:style w:type="paragraph" w:customStyle="1" w:styleId="Associations">
    <w:name w:val="Associations"/>
    <w:basedOn w:val="Corpsdetexte"/>
    <w:pPr>
      <w:spacing w:before="227"/>
      <w:jc w:val="left"/>
    </w:pPr>
    <w:rPr>
      <w:b/>
      <w:bCs/>
      <w:i/>
      <w:iCs/>
      <w:sz w:val="24"/>
    </w:rPr>
  </w:style>
  <w:style w:type="paragraph" w:customStyle="1" w:styleId="Default">
    <w:name w:val="Default"/>
    <w:uiPriority w:val="99"/>
    <w:pPr>
      <w:widowControl w:val="0"/>
      <w:suppressAutoHyphens/>
    </w:pPr>
    <w:rPr>
      <w:rFonts w:ascii="Arial" w:eastAsia="SimSun" w:hAnsi="Arial" w:cs="Mangal"/>
      <w:color w:val="000000"/>
      <w:sz w:val="24"/>
      <w:szCs w:val="24"/>
      <w:lang w:val="fr-FR" w:eastAsia="hi-IN" w:bidi="hi-IN"/>
    </w:rPr>
  </w:style>
  <w:style w:type="paragraph" w:styleId="Paragraphedeliste">
    <w:name w:val="List Paragraph"/>
    <w:basedOn w:val="Normal"/>
    <w:uiPriority w:val="34"/>
    <w:qFormat/>
    <w:pPr>
      <w:ind w:left="708"/>
    </w:pPr>
  </w:style>
  <w:style w:type="paragraph" w:customStyle="1" w:styleId="Contenuducadre">
    <w:name w:val="Contenu du cadre"/>
    <w:basedOn w:val="Normal"/>
  </w:style>
  <w:style w:type="paragraph" w:customStyle="1" w:styleId="TableHeading">
    <w:name w:val="Table Heading"/>
    <w:basedOn w:val="TableContents"/>
    <w:pPr>
      <w:spacing w:before="0" w:after="57"/>
      <w:jc w:val="center"/>
    </w:pPr>
    <w:rPr>
      <w:b/>
      <w:bCs/>
    </w:rPr>
  </w:style>
  <w:style w:type="paragraph" w:customStyle="1" w:styleId="Textbody">
    <w:name w:val="Text body"/>
    <w:basedOn w:val="Normal"/>
    <w:pPr>
      <w:spacing w:after="62"/>
    </w:pPr>
  </w:style>
  <w:style w:type="paragraph" w:customStyle="1" w:styleId="Fig">
    <w:name w:val="Fig."/>
    <w:basedOn w:val="Lgende1"/>
    <w:rPr>
      <w:sz w:val="18"/>
    </w:rPr>
  </w:style>
  <w:style w:type="paragraph" w:customStyle="1" w:styleId="TitreTR2">
    <w:name w:val="Titre TR2"/>
    <w:basedOn w:val="Titre40"/>
    <w:pPr>
      <w:suppressLineNumbers/>
    </w:pPr>
    <w:rPr>
      <w:b/>
      <w:bCs/>
      <w:sz w:val="32"/>
      <w:szCs w:val="32"/>
    </w:rPr>
  </w:style>
  <w:style w:type="paragraph" w:customStyle="1" w:styleId="Illustration">
    <w:name w:val="Illustration"/>
    <w:basedOn w:val="Lgende1"/>
  </w:style>
  <w:style w:type="paragraph" w:styleId="Titre">
    <w:name w:val="Title"/>
    <w:basedOn w:val="Titre60"/>
    <w:next w:val="Corpsdetexte"/>
    <w:qFormat/>
    <w:pPr>
      <w:jc w:val="center"/>
    </w:pPr>
    <w:rPr>
      <w:b/>
      <w:bCs/>
      <w:sz w:val="56"/>
      <w:szCs w:val="56"/>
    </w:rPr>
  </w:style>
  <w:style w:type="character" w:styleId="Marquedecommentaire">
    <w:name w:val="annotation reference"/>
    <w:uiPriority w:val="99"/>
    <w:semiHidden/>
    <w:unhideWhenUsed/>
    <w:rsid w:val="005A0E5E"/>
    <w:rPr>
      <w:sz w:val="16"/>
      <w:szCs w:val="16"/>
    </w:rPr>
  </w:style>
  <w:style w:type="paragraph" w:styleId="Commentaire">
    <w:name w:val="annotation text"/>
    <w:basedOn w:val="Normal"/>
    <w:link w:val="CommentaireCar"/>
    <w:uiPriority w:val="99"/>
    <w:semiHidden/>
    <w:unhideWhenUsed/>
    <w:rsid w:val="005A0E5E"/>
    <w:rPr>
      <w:rFonts w:cs="Times New Roman"/>
      <w:szCs w:val="20"/>
      <w:lang w:val="x-none"/>
    </w:rPr>
  </w:style>
  <w:style w:type="character" w:customStyle="1" w:styleId="CommentaireCar">
    <w:name w:val="Commentaire Car"/>
    <w:link w:val="Commentaire"/>
    <w:uiPriority w:val="99"/>
    <w:semiHidden/>
    <w:rsid w:val="005A0E5E"/>
    <w:rPr>
      <w:rFonts w:ascii="Arial" w:eastAsia="Lucida Sans Unicode" w:hAnsi="Arial" w:cs="Arial"/>
      <w:kern w:val="1"/>
      <w:lang w:eastAsia="ar-SA"/>
    </w:rPr>
  </w:style>
  <w:style w:type="paragraph" w:styleId="Explorateurdedocuments">
    <w:name w:val="Document Map"/>
    <w:basedOn w:val="Normal"/>
    <w:link w:val="ExplorateurdedocumentsCar"/>
    <w:uiPriority w:val="99"/>
    <w:semiHidden/>
    <w:unhideWhenUsed/>
    <w:rsid w:val="006564F1"/>
    <w:rPr>
      <w:rFonts w:ascii="Tahoma" w:hAnsi="Tahoma" w:cs="Times New Roman"/>
      <w:sz w:val="16"/>
      <w:szCs w:val="16"/>
      <w:lang w:val="x-none"/>
    </w:rPr>
  </w:style>
  <w:style w:type="character" w:customStyle="1" w:styleId="ExplorateurdedocumentsCar">
    <w:name w:val="Explorateur de documents Car"/>
    <w:link w:val="Explorateurdedocuments"/>
    <w:uiPriority w:val="99"/>
    <w:semiHidden/>
    <w:rsid w:val="006564F1"/>
    <w:rPr>
      <w:rFonts w:ascii="Tahoma" w:eastAsia="Lucida Sans Unicode" w:hAnsi="Tahoma" w:cs="Tahoma"/>
      <w:kern w:val="1"/>
      <w:sz w:val="16"/>
      <w:szCs w:val="16"/>
      <w:lang w:eastAsia="ar-SA"/>
    </w:rPr>
  </w:style>
  <w:style w:type="paragraph" w:styleId="Rvision">
    <w:name w:val="Revision"/>
    <w:hidden/>
    <w:uiPriority w:val="99"/>
    <w:semiHidden/>
    <w:rsid w:val="00B209D4"/>
    <w:rPr>
      <w:rFonts w:ascii="Arial" w:eastAsia="Lucida Sans Unicode" w:hAnsi="Arial" w:cs="Arial"/>
      <w:kern w:val="1"/>
      <w:szCs w:val="24"/>
      <w:lang w:val="fr-FR" w:eastAsia="ar-SA"/>
    </w:rPr>
  </w:style>
  <w:style w:type="character" w:customStyle="1" w:styleId="NotedebasdepageCar">
    <w:name w:val="Note de bas de page Car"/>
    <w:link w:val="Notedebasdepage"/>
    <w:uiPriority w:val="99"/>
    <w:locked/>
    <w:rsid w:val="00912224"/>
    <w:rPr>
      <w:rFonts w:ascii="Arial" w:eastAsia="Lucida Sans Unicode" w:hAnsi="Arial" w:cs="Arial"/>
      <w:kern w:val="1"/>
      <w:sz w:val="18"/>
      <w:lang w:eastAsia="ar-SA"/>
    </w:rPr>
  </w:style>
  <w:style w:type="table" w:styleId="Grilledutableau">
    <w:name w:val="Table Grid"/>
    <w:basedOn w:val="TableauNormal"/>
    <w:uiPriority w:val="59"/>
    <w:rsid w:val="00882ADF"/>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5097"/>
    <w:pPr>
      <w:widowControl/>
      <w:suppressAutoHyphens w:val="0"/>
      <w:spacing w:before="100" w:beforeAutospacing="1" w:after="100" w:afterAutospacing="1" w:line="252" w:lineRule="auto"/>
      <w:jc w:val="left"/>
      <w:textAlignment w:val="auto"/>
    </w:pPr>
    <w:rPr>
      <w:rFonts w:ascii="Calibri" w:eastAsia="Calibri" w:hAnsi="Calibri" w:cs="Times New Roman"/>
      <w:color w:val="000000"/>
      <w:kern w:val="0"/>
      <w:sz w:val="22"/>
      <w:szCs w:val="22"/>
      <w:lang w:eastAsia="en-US"/>
    </w:rPr>
  </w:style>
  <w:style w:type="paragraph" w:customStyle="1" w:styleId="paragraph">
    <w:name w:val="paragraph"/>
    <w:basedOn w:val="Normal"/>
    <w:rsid w:val="00EA187E"/>
    <w:pPr>
      <w:widowControl/>
      <w:suppressAutoHyphens w:val="0"/>
      <w:spacing w:before="100" w:beforeAutospacing="1" w:after="100" w:afterAutospacing="1"/>
      <w:jc w:val="left"/>
      <w:textAlignment w:val="auto"/>
    </w:pPr>
    <w:rPr>
      <w:rFonts w:ascii="Times New Roman" w:eastAsia="Times New Roman" w:hAnsi="Times New Roman" w:cs="Times New Roman"/>
      <w:kern w:val="0"/>
      <w:sz w:val="24"/>
      <w:lang w:val="en-US" w:eastAsia="en-US"/>
    </w:rPr>
  </w:style>
  <w:style w:type="character" w:customStyle="1" w:styleId="normaltextrun">
    <w:name w:val="normaltextrun"/>
    <w:rsid w:val="00EA187E"/>
  </w:style>
  <w:style w:type="character" w:customStyle="1" w:styleId="eop">
    <w:name w:val="eop"/>
    <w:rsid w:val="00EA1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4202">
      <w:bodyDiv w:val="1"/>
      <w:marLeft w:val="0"/>
      <w:marRight w:val="0"/>
      <w:marTop w:val="0"/>
      <w:marBottom w:val="0"/>
      <w:divBdr>
        <w:top w:val="none" w:sz="0" w:space="0" w:color="auto"/>
        <w:left w:val="none" w:sz="0" w:space="0" w:color="auto"/>
        <w:bottom w:val="none" w:sz="0" w:space="0" w:color="auto"/>
        <w:right w:val="none" w:sz="0" w:space="0" w:color="auto"/>
      </w:divBdr>
    </w:div>
    <w:div w:id="59985979">
      <w:bodyDiv w:val="1"/>
      <w:marLeft w:val="0"/>
      <w:marRight w:val="0"/>
      <w:marTop w:val="0"/>
      <w:marBottom w:val="0"/>
      <w:divBdr>
        <w:top w:val="none" w:sz="0" w:space="0" w:color="auto"/>
        <w:left w:val="none" w:sz="0" w:space="0" w:color="auto"/>
        <w:bottom w:val="none" w:sz="0" w:space="0" w:color="auto"/>
        <w:right w:val="none" w:sz="0" w:space="0" w:color="auto"/>
      </w:divBdr>
    </w:div>
    <w:div w:id="155345439">
      <w:bodyDiv w:val="1"/>
      <w:marLeft w:val="0"/>
      <w:marRight w:val="0"/>
      <w:marTop w:val="0"/>
      <w:marBottom w:val="0"/>
      <w:divBdr>
        <w:top w:val="none" w:sz="0" w:space="0" w:color="auto"/>
        <w:left w:val="none" w:sz="0" w:space="0" w:color="auto"/>
        <w:bottom w:val="none" w:sz="0" w:space="0" w:color="auto"/>
        <w:right w:val="none" w:sz="0" w:space="0" w:color="auto"/>
      </w:divBdr>
      <w:divsChild>
        <w:div w:id="1646355793">
          <w:marLeft w:val="0"/>
          <w:marRight w:val="0"/>
          <w:marTop w:val="0"/>
          <w:marBottom w:val="0"/>
          <w:divBdr>
            <w:top w:val="none" w:sz="0" w:space="0" w:color="auto"/>
            <w:left w:val="none" w:sz="0" w:space="0" w:color="auto"/>
            <w:bottom w:val="none" w:sz="0" w:space="0" w:color="auto"/>
            <w:right w:val="none" w:sz="0" w:space="0" w:color="auto"/>
          </w:divBdr>
          <w:divsChild>
            <w:div w:id="1146124489">
              <w:marLeft w:val="0"/>
              <w:marRight w:val="0"/>
              <w:marTop w:val="0"/>
              <w:marBottom w:val="0"/>
              <w:divBdr>
                <w:top w:val="none" w:sz="0" w:space="0" w:color="auto"/>
                <w:left w:val="none" w:sz="0" w:space="0" w:color="auto"/>
                <w:bottom w:val="none" w:sz="0" w:space="0" w:color="auto"/>
                <w:right w:val="none" w:sz="0" w:space="0" w:color="auto"/>
              </w:divBdr>
              <w:divsChild>
                <w:div w:id="504397088">
                  <w:marLeft w:val="0"/>
                  <w:marRight w:val="0"/>
                  <w:marTop w:val="0"/>
                  <w:marBottom w:val="0"/>
                  <w:divBdr>
                    <w:top w:val="none" w:sz="0" w:space="0" w:color="auto"/>
                    <w:left w:val="none" w:sz="0" w:space="0" w:color="auto"/>
                    <w:bottom w:val="none" w:sz="0" w:space="0" w:color="auto"/>
                    <w:right w:val="none" w:sz="0" w:space="0" w:color="auto"/>
                  </w:divBdr>
                </w:div>
                <w:div w:id="1754932183">
                  <w:marLeft w:val="0"/>
                  <w:marRight w:val="0"/>
                  <w:marTop w:val="0"/>
                  <w:marBottom w:val="0"/>
                  <w:divBdr>
                    <w:top w:val="none" w:sz="0" w:space="0" w:color="auto"/>
                    <w:left w:val="none" w:sz="0" w:space="0" w:color="auto"/>
                    <w:bottom w:val="none" w:sz="0" w:space="0" w:color="auto"/>
                    <w:right w:val="none" w:sz="0" w:space="0" w:color="auto"/>
                  </w:divBdr>
                </w:div>
                <w:div w:id="343823082">
                  <w:marLeft w:val="0"/>
                  <w:marRight w:val="0"/>
                  <w:marTop w:val="0"/>
                  <w:marBottom w:val="0"/>
                  <w:divBdr>
                    <w:top w:val="none" w:sz="0" w:space="0" w:color="auto"/>
                    <w:left w:val="none" w:sz="0" w:space="0" w:color="auto"/>
                    <w:bottom w:val="none" w:sz="0" w:space="0" w:color="auto"/>
                    <w:right w:val="none" w:sz="0" w:space="0" w:color="auto"/>
                  </w:divBdr>
                </w:div>
                <w:div w:id="2103142483">
                  <w:marLeft w:val="0"/>
                  <w:marRight w:val="0"/>
                  <w:marTop w:val="0"/>
                  <w:marBottom w:val="0"/>
                  <w:divBdr>
                    <w:top w:val="none" w:sz="0" w:space="0" w:color="auto"/>
                    <w:left w:val="none" w:sz="0" w:space="0" w:color="auto"/>
                    <w:bottom w:val="none" w:sz="0" w:space="0" w:color="auto"/>
                    <w:right w:val="none" w:sz="0" w:space="0" w:color="auto"/>
                  </w:divBdr>
                </w:div>
                <w:div w:id="1810630679">
                  <w:marLeft w:val="0"/>
                  <w:marRight w:val="0"/>
                  <w:marTop w:val="0"/>
                  <w:marBottom w:val="0"/>
                  <w:divBdr>
                    <w:top w:val="none" w:sz="0" w:space="0" w:color="auto"/>
                    <w:left w:val="none" w:sz="0" w:space="0" w:color="auto"/>
                    <w:bottom w:val="none" w:sz="0" w:space="0" w:color="auto"/>
                    <w:right w:val="none" w:sz="0" w:space="0" w:color="auto"/>
                  </w:divBdr>
                </w:div>
                <w:div w:id="1384907357">
                  <w:marLeft w:val="0"/>
                  <w:marRight w:val="0"/>
                  <w:marTop w:val="0"/>
                  <w:marBottom w:val="0"/>
                  <w:divBdr>
                    <w:top w:val="none" w:sz="0" w:space="0" w:color="auto"/>
                    <w:left w:val="none" w:sz="0" w:space="0" w:color="auto"/>
                    <w:bottom w:val="none" w:sz="0" w:space="0" w:color="auto"/>
                    <w:right w:val="none" w:sz="0" w:space="0" w:color="auto"/>
                  </w:divBdr>
                </w:div>
                <w:div w:id="733353673">
                  <w:marLeft w:val="0"/>
                  <w:marRight w:val="0"/>
                  <w:marTop w:val="0"/>
                  <w:marBottom w:val="0"/>
                  <w:divBdr>
                    <w:top w:val="none" w:sz="0" w:space="0" w:color="auto"/>
                    <w:left w:val="none" w:sz="0" w:space="0" w:color="auto"/>
                    <w:bottom w:val="none" w:sz="0" w:space="0" w:color="auto"/>
                    <w:right w:val="none" w:sz="0" w:space="0" w:color="auto"/>
                  </w:divBdr>
                </w:div>
                <w:div w:id="1825273705">
                  <w:marLeft w:val="0"/>
                  <w:marRight w:val="0"/>
                  <w:marTop w:val="0"/>
                  <w:marBottom w:val="0"/>
                  <w:divBdr>
                    <w:top w:val="none" w:sz="0" w:space="0" w:color="auto"/>
                    <w:left w:val="none" w:sz="0" w:space="0" w:color="auto"/>
                    <w:bottom w:val="none" w:sz="0" w:space="0" w:color="auto"/>
                    <w:right w:val="none" w:sz="0" w:space="0" w:color="auto"/>
                  </w:divBdr>
                </w:div>
                <w:div w:id="721641372">
                  <w:marLeft w:val="0"/>
                  <w:marRight w:val="0"/>
                  <w:marTop w:val="0"/>
                  <w:marBottom w:val="0"/>
                  <w:divBdr>
                    <w:top w:val="none" w:sz="0" w:space="0" w:color="auto"/>
                    <w:left w:val="none" w:sz="0" w:space="0" w:color="auto"/>
                    <w:bottom w:val="none" w:sz="0" w:space="0" w:color="auto"/>
                    <w:right w:val="none" w:sz="0" w:space="0" w:color="auto"/>
                  </w:divBdr>
                </w:div>
                <w:div w:id="1937323934">
                  <w:marLeft w:val="0"/>
                  <w:marRight w:val="0"/>
                  <w:marTop w:val="0"/>
                  <w:marBottom w:val="0"/>
                  <w:divBdr>
                    <w:top w:val="none" w:sz="0" w:space="0" w:color="auto"/>
                    <w:left w:val="none" w:sz="0" w:space="0" w:color="auto"/>
                    <w:bottom w:val="none" w:sz="0" w:space="0" w:color="auto"/>
                    <w:right w:val="none" w:sz="0" w:space="0" w:color="auto"/>
                  </w:divBdr>
                </w:div>
                <w:div w:id="834490416">
                  <w:marLeft w:val="0"/>
                  <w:marRight w:val="0"/>
                  <w:marTop w:val="0"/>
                  <w:marBottom w:val="0"/>
                  <w:divBdr>
                    <w:top w:val="none" w:sz="0" w:space="0" w:color="auto"/>
                    <w:left w:val="none" w:sz="0" w:space="0" w:color="auto"/>
                    <w:bottom w:val="none" w:sz="0" w:space="0" w:color="auto"/>
                    <w:right w:val="none" w:sz="0" w:space="0" w:color="auto"/>
                  </w:divBdr>
                </w:div>
                <w:div w:id="1428967242">
                  <w:marLeft w:val="0"/>
                  <w:marRight w:val="0"/>
                  <w:marTop w:val="0"/>
                  <w:marBottom w:val="0"/>
                  <w:divBdr>
                    <w:top w:val="none" w:sz="0" w:space="0" w:color="auto"/>
                    <w:left w:val="none" w:sz="0" w:space="0" w:color="auto"/>
                    <w:bottom w:val="none" w:sz="0" w:space="0" w:color="auto"/>
                    <w:right w:val="none" w:sz="0" w:space="0" w:color="auto"/>
                  </w:divBdr>
                </w:div>
                <w:div w:id="1684471952">
                  <w:marLeft w:val="0"/>
                  <w:marRight w:val="0"/>
                  <w:marTop w:val="0"/>
                  <w:marBottom w:val="0"/>
                  <w:divBdr>
                    <w:top w:val="none" w:sz="0" w:space="0" w:color="auto"/>
                    <w:left w:val="none" w:sz="0" w:space="0" w:color="auto"/>
                    <w:bottom w:val="none" w:sz="0" w:space="0" w:color="auto"/>
                    <w:right w:val="none" w:sz="0" w:space="0" w:color="auto"/>
                  </w:divBdr>
                </w:div>
                <w:div w:id="675115085">
                  <w:marLeft w:val="0"/>
                  <w:marRight w:val="0"/>
                  <w:marTop w:val="0"/>
                  <w:marBottom w:val="0"/>
                  <w:divBdr>
                    <w:top w:val="none" w:sz="0" w:space="0" w:color="auto"/>
                    <w:left w:val="none" w:sz="0" w:space="0" w:color="auto"/>
                    <w:bottom w:val="none" w:sz="0" w:space="0" w:color="auto"/>
                    <w:right w:val="none" w:sz="0" w:space="0" w:color="auto"/>
                  </w:divBdr>
                </w:div>
                <w:div w:id="1895963712">
                  <w:marLeft w:val="0"/>
                  <w:marRight w:val="0"/>
                  <w:marTop w:val="0"/>
                  <w:marBottom w:val="0"/>
                  <w:divBdr>
                    <w:top w:val="none" w:sz="0" w:space="0" w:color="auto"/>
                    <w:left w:val="none" w:sz="0" w:space="0" w:color="auto"/>
                    <w:bottom w:val="none" w:sz="0" w:space="0" w:color="auto"/>
                    <w:right w:val="none" w:sz="0" w:space="0" w:color="auto"/>
                  </w:divBdr>
                </w:div>
                <w:div w:id="1336803691">
                  <w:marLeft w:val="0"/>
                  <w:marRight w:val="0"/>
                  <w:marTop w:val="0"/>
                  <w:marBottom w:val="0"/>
                  <w:divBdr>
                    <w:top w:val="none" w:sz="0" w:space="0" w:color="auto"/>
                    <w:left w:val="none" w:sz="0" w:space="0" w:color="auto"/>
                    <w:bottom w:val="none" w:sz="0" w:space="0" w:color="auto"/>
                    <w:right w:val="none" w:sz="0" w:space="0" w:color="auto"/>
                  </w:divBdr>
                </w:div>
                <w:div w:id="1545947300">
                  <w:marLeft w:val="0"/>
                  <w:marRight w:val="0"/>
                  <w:marTop w:val="0"/>
                  <w:marBottom w:val="0"/>
                  <w:divBdr>
                    <w:top w:val="none" w:sz="0" w:space="0" w:color="auto"/>
                    <w:left w:val="none" w:sz="0" w:space="0" w:color="auto"/>
                    <w:bottom w:val="none" w:sz="0" w:space="0" w:color="auto"/>
                    <w:right w:val="none" w:sz="0" w:space="0" w:color="auto"/>
                  </w:divBdr>
                </w:div>
                <w:div w:id="1682734552">
                  <w:marLeft w:val="0"/>
                  <w:marRight w:val="0"/>
                  <w:marTop w:val="0"/>
                  <w:marBottom w:val="0"/>
                  <w:divBdr>
                    <w:top w:val="none" w:sz="0" w:space="0" w:color="auto"/>
                    <w:left w:val="none" w:sz="0" w:space="0" w:color="auto"/>
                    <w:bottom w:val="none" w:sz="0" w:space="0" w:color="auto"/>
                    <w:right w:val="none" w:sz="0" w:space="0" w:color="auto"/>
                  </w:divBdr>
                </w:div>
                <w:div w:id="1918173479">
                  <w:marLeft w:val="0"/>
                  <w:marRight w:val="0"/>
                  <w:marTop w:val="0"/>
                  <w:marBottom w:val="0"/>
                  <w:divBdr>
                    <w:top w:val="none" w:sz="0" w:space="0" w:color="auto"/>
                    <w:left w:val="none" w:sz="0" w:space="0" w:color="auto"/>
                    <w:bottom w:val="none" w:sz="0" w:space="0" w:color="auto"/>
                    <w:right w:val="none" w:sz="0" w:space="0" w:color="auto"/>
                  </w:divBdr>
                </w:div>
              </w:divsChild>
            </w:div>
            <w:div w:id="978145429">
              <w:marLeft w:val="0"/>
              <w:marRight w:val="0"/>
              <w:marTop w:val="0"/>
              <w:marBottom w:val="0"/>
              <w:divBdr>
                <w:top w:val="none" w:sz="0" w:space="0" w:color="auto"/>
                <w:left w:val="none" w:sz="0" w:space="0" w:color="auto"/>
                <w:bottom w:val="none" w:sz="0" w:space="0" w:color="auto"/>
                <w:right w:val="none" w:sz="0" w:space="0" w:color="auto"/>
              </w:divBdr>
              <w:divsChild>
                <w:div w:id="1497069207">
                  <w:marLeft w:val="0"/>
                  <w:marRight w:val="0"/>
                  <w:marTop w:val="0"/>
                  <w:marBottom w:val="0"/>
                  <w:divBdr>
                    <w:top w:val="none" w:sz="0" w:space="0" w:color="auto"/>
                    <w:left w:val="none" w:sz="0" w:space="0" w:color="auto"/>
                    <w:bottom w:val="none" w:sz="0" w:space="0" w:color="auto"/>
                    <w:right w:val="none" w:sz="0" w:space="0" w:color="auto"/>
                  </w:divBdr>
                </w:div>
                <w:div w:id="511266393">
                  <w:marLeft w:val="0"/>
                  <w:marRight w:val="0"/>
                  <w:marTop w:val="0"/>
                  <w:marBottom w:val="0"/>
                  <w:divBdr>
                    <w:top w:val="none" w:sz="0" w:space="0" w:color="auto"/>
                    <w:left w:val="none" w:sz="0" w:space="0" w:color="auto"/>
                    <w:bottom w:val="none" w:sz="0" w:space="0" w:color="auto"/>
                    <w:right w:val="none" w:sz="0" w:space="0" w:color="auto"/>
                  </w:divBdr>
                </w:div>
                <w:div w:id="1261598176">
                  <w:marLeft w:val="0"/>
                  <w:marRight w:val="0"/>
                  <w:marTop w:val="0"/>
                  <w:marBottom w:val="0"/>
                  <w:divBdr>
                    <w:top w:val="none" w:sz="0" w:space="0" w:color="auto"/>
                    <w:left w:val="none" w:sz="0" w:space="0" w:color="auto"/>
                    <w:bottom w:val="none" w:sz="0" w:space="0" w:color="auto"/>
                    <w:right w:val="none" w:sz="0" w:space="0" w:color="auto"/>
                  </w:divBdr>
                </w:div>
                <w:div w:id="1136606371">
                  <w:marLeft w:val="0"/>
                  <w:marRight w:val="0"/>
                  <w:marTop w:val="0"/>
                  <w:marBottom w:val="0"/>
                  <w:divBdr>
                    <w:top w:val="none" w:sz="0" w:space="0" w:color="auto"/>
                    <w:left w:val="none" w:sz="0" w:space="0" w:color="auto"/>
                    <w:bottom w:val="none" w:sz="0" w:space="0" w:color="auto"/>
                    <w:right w:val="none" w:sz="0" w:space="0" w:color="auto"/>
                  </w:divBdr>
                </w:div>
                <w:div w:id="1386097553">
                  <w:marLeft w:val="0"/>
                  <w:marRight w:val="0"/>
                  <w:marTop w:val="0"/>
                  <w:marBottom w:val="0"/>
                  <w:divBdr>
                    <w:top w:val="none" w:sz="0" w:space="0" w:color="auto"/>
                    <w:left w:val="none" w:sz="0" w:space="0" w:color="auto"/>
                    <w:bottom w:val="none" w:sz="0" w:space="0" w:color="auto"/>
                    <w:right w:val="none" w:sz="0" w:space="0" w:color="auto"/>
                  </w:divBdr>
                </w:div>
                <w:div w:id="2104913699">
                  <w:marLeft w:val="0"/>
                  <w:marRight w:val="0"/>
                  <w:marTop w:val="0"/>
                  <w:marBottom w:val="0"/>
                  <w:divBdr>
                    <w:top w:val="none" w:sz="0" w:space="0" w:color="auto"/>
                    <w:left w:val="none" w:sz="0" w:space="0" w:color="auto"/>
                    <w:bottom w:val="none" w:sz="0" w:space="0" w:color="auto"/>
                    <w:right w:val="none" w:sz="0" w:space="0" w:color="auto"/>
                  </w:divBdr>
                </w:div>
                <w:div w:id="1203439379">
                  <w:marLeft w:val="0"/>
                  <w:marRight w:val="0"/>
                  <w:marTop w:val="0"/>
                  <w:marBottom w:val="0"/>
                  <w:divBdr>
                    <w:top w:val="none" w:sz="0" w:space="0" w:color="auto"/>
                    <w:left w:val="none" w:sz="0" w:space="0" w:color="auto"/>
                    <w:bottom w:val="none" w:sz="0" w:space="0" w:color="auto"/>
                    <w:right w:val="none" w:sz="0" w:space="0" w:color="auto"/>
                  </w:divBdr>
                </w:div>
                <w:div w:id="1871608279">
                  <w:marLeft w:val="0"/>
                  <w:marRight w:val="0"/>
                  <w:marTop w:val="0"/>
                  <w:marBottom w:val="0"/>
                  <w:divBdr>
                    <w:top w:val="none" w:sz="0" w:space="0" w:color="auto"/>
                    <w:left w:val="none" w:sz="0" w:space="0" w:color="auto"/>
                    <w:bottom w:val="none" w:sz="0" w:space="0" w:color="auto"/>
                    <w:right w:val="none" w:sz="0" w:space="0" w:color="auto"/>
                  </w:divBdr>
                </w:div>
                <w:div w:id="1399015215">
                  <w:marLeft w:val="0"/>
                  <w:marRight w:val="0"/>
                  <w:marTop w:val="0"/>
                  <w:marBottom w:val="0"/>
                  <w:divBdr>
                    <w:top w:val="none" w:sz="0" w:space="0" w:color="auto"/>
                    <w:left w:val="none" w:sz="0" w:space="0" w:color="auto"/>
                    <w:bottom w:val="none" w:sz="0" w:space="0" w:color="auto"/>
                    <w:right w:val="none" w:sz="0" w:space="0" w:color="auto"/>
                  </w:divBdr>
                </w:div>
                <w:div w:id="1824008188">
                  <w:marLeft w:val="0"/>
                  <w:marRight w:val="0"/>
                  <w:marTop w:val="0"/>
                  <w:marBottom w:val="0"/>
                  <w:divBdr>
                    <w:top w:val="none" w:sz="0" w:space="0" w:color="auto"/>
                    <w:left w:val="none" w:sz="0" w:space="0" w:color="auto"/>
                    <w:bottom w:val="none" w:sz="0" w:space="0" w:color="auto"/>
                    <w:right w:val="none" w:sz="0" w:space="0" w:color="auto"/>
                  </w:divBdr>
                </w:div>
                <w:div w:id="281963068">
                  <w:marLeft w:val="0"/>
                  <w:marRight w:val="0"/>
                  <w:marTop w:val="0"/>
                  <w:marBottom w:val="0"/>
                  <w:divBdr>
                    <w:top w:val="none" w:sz="0" w:space="0" w:color="auto"/>
                    <w:left w:val="none" w:sz="0" w:space="0" w:color="auto"/>
                    <w:bottom w:val="none" w:sz="0" w:space="0" w:color="auto"/>
                    <w:right w:val="none" w:sz="0" w:space="0" w:color="auto"/>
                  </w:divBdr>
                </w:div>
                <w:div w:id="737485065">
                  <w:marLeft w:val="0"/>
                  <w:marRight w:val="0"/>
                  <w:marTop w:val="0"/>
                  <w:marBottom w:val="0"/>
                  <w:divBdr>
                    <w:top w:val="none" w:sz="0" w:space="0" w:color="auto"/>
                    <w:left w:val="none" w:sz="0" w:space="0" w:color="auto"/>
                    <w:bottom w:val="none" w:sz="0" w:space="0" w:color="auto"/>
                    <w:right w:val="none" w:sz="0" w:space="0" w:color="auto"/>
                  </w:divBdr>
                </w:div>
                <w:div w:id="1962104413">
                  <w:marLeft w:val="0"/>
                  <w:marRight w:val="0"/>
                  <w:marTop w:val="0"/>
                  <w:marBottom w:val="0"/>
                  <w:divBdr>
                    <w:top w:val="none" w:sz="0" w:space="0" w:color="auto"/>
                    <w:left w:val="none" w:sz="0" w:space="0" w:color="auto"/>
                    <w:bottom w:val="none" w:sz="0" w:space="0" w:color="auto"/>
                    <w:right w:val="none" w:sz="0" w:space="0" w:color="auto"/>
                  </w:divBdr>
                </w:div>
                <w:div w:id="1471047863">
                  <w:marLeft w:val="0"/>
                  <w:marRight w:val="0"/>
                  <w:marTop w:val="0"/>
                  <w:marBottom w:val="0"/>
                  <w:divBdr>
                    <w:top w:val="none" w:sz="0" w:space="0" w:color="auto"/>
                    <w:left w:val="none" w:sz="0" w:space="0" w:color="auto"/>
                    <w:bottom w:val="none" w:sz="0" w:space="0" w:color="auto"/>
                    <w:right w:val="none" w:sz="0" w:space="0" w:color="auto"/>
                  </w:divBdr>
                </w:div>
                <w:div w:id="1894999927">
                  <w:marLeft w:val="0"/>
                  <w:marRight w:val="0"/>
                  <w:marTop w:val="0"/>
                  <w:marBottom w:val="0"/>
                  <w:divBdr>
                    <w:top w:val="none" w:sz="0" w:space="0" w:color="auto"/>
                    <w:left w:val="none" w:sz="0" w:space="0" w:color="auto"/>
                    <w:bottom w:val="none" w:sz="0" w:space="0" w:color="auto"/>
                    <w:right w:val="none" w:sz="0" w:space="0" w:color="auto"/>
                  </w:divBdr>
                </w:div>
                <w:div w:id="2041197182">
                  <w:marLeft w:val="0"/>
                  <w:marRight w:val="0"/>
                  <w:marTop w:val="0"/>
                  <w:marBottom w:val="0"/>
                  <w:divBdr>
                    <w:top w:val="none" w:sz="0" w:space="0" w:color="auto"/>
                    <w:left w:val="none" w:sz="0" w:space="0" w:color="auto"/>
                    <w:bottom w:val="none" w:sz="0" w:space="0" w:color="auto"/>
                    <w:right w:val="none" w:sz="0" w:space="0" w:color="auto"/>
                  </w:divBdr>
                </w:div>
                <w:div w:id="484594419">
                  <w:marLeft w:val="0"/>
                  <w:marRight w:val="0"/>
                  <w:marTop w:val="0"/>
                  <w:marBottom w:val="0"/>
                  <w:divBdr>
                    <w:top w:val="none" w:sz="0" w:space="0" w:color="auto"/>
                    <w:left w:val="none" w:sz="0" w:space="0" w:color="auto"/>
                    <w:bottom w:val="none" w:sz="0" w:space="0" w:color="auto"/>
                    <w:right w:val="none" w:sz="0" w:space="0" w:color="auto"/>
                  </w:divBdr>
                </w:div>
                <w:div w:id="1144615781">
                  <w:marLeft w:val="0"/>
                  <w:marRight w:val="0"/>
                  <w:marTop w:val="0"/>
                  <w:marBottom w:val="0"/>
                  <w:divBdr>
                    <w:top w:val="none" w:sz="0" w:space="0" w:color="auto"/>
                    <w:left w:val="none" w:sz="0" w:space="0" w:color="auto"/>
                    <w:bottom w:val="none" w:sz="0" w:space="0" w:color="auto"/>
                    <w:right w:val="none" w:sz="0" w:space="0" w:color="auto"/>
                  </w:divBdr>
                </w:div>
                <w:div w:id="424543288">
                  <w:marLeft w:val="0"/>
                  <w:marRight w:val="0"/>
                  <w:marTop w:val="0"/>
                  <w:marBottom w:val="0"/>
                  <w:divBdr>
                    <w:top w:val="none" w:sz="0" w:space="0" w:color="auto"/>
                    <w:left w:val="none" w:sz="0" w:space="0" w:color="auto"/>
                    <w:bottom w:val="none" w:sz="0" w:space="0" w:color="auto"/>
                    <w:right w:val="none" w:sz="0" w:space="0" w:color="auto"/>
                  </w:divBdr>
                </w:div>
                <w:div w:id="1501849314">
                  <w:marLeft w:val="0"/>
                  <w:marRight w:val="0"/>
                  <w:marTop w:val="0"/>
                  <w:marBottom w:val="0"/>
                  <w:divBdr>
                    <w:top w:val="none" w:sz="0" w:space="0" w:color="auto"/>
                    <w:left w:val="none" w:sz="0" w:space="0" w:color="auto"/>
                    <w:bottom w:val="none" w:sz="0" w:space="0" w:color="auto"/>
                    <w:right w:val="none" w:sz="0" w:space="0" w:color="auto"/>
                  </w:divBdr>
                </w:div>
                <w:div w:id="21984107">
                  <w:marLeft w:val="0"/>
                  <w:marRight w:val="0"/>
                  <w:marTop w:val="0"/>
                  <w:marBottom w:val="0"/>
                  <w:divBdr>
                    <w:top w:val="none" w:sz="0" w:space="0" w:color="auto"/>
                    <w:left w:val="none" w:sz="0" w:space="0" w:color="auto"/>
                    <w:bottom w:val="none" w:sz="0" w:space="0" w:color="auto"/>
                    <w:right w:val="none" w:sz="0" w:space="0" w:color="auto"/>
                  </w:divBdr>
                </w:div>
                <w:div w:id="2068646899">
                  <w:marLeft w:val="0"/>
                  <w:marRight w:val="0"/>
                  <w:marTop w:val="0"/>
                  <w:marBottom w:val="0"/>
                  <w:divBdr>
                    <w:top w:val="none" w:sz="0" w:space="0" w:color="auto"/>
                    <w:left w:val="none" w:sz="0" w:space="0" w:color="auto"/>
                    <w:bottom w:val="none" w:sz="0" w:space="0" w:color="auto"/>
                    <w:right w:val="none" w:sz="0" w:space="0" w:color="auto"/>
                  </w:divBdr>
                </w:div>
                <w:div w:id="1684934745">
                  <w:marLeft w:val="0"/>
                  <w:marRight w:val="0"/>
                  <w:marTop w:val="0"/>
                  <w:marBottom w:val="0"/>
                  <w:divBdr>
                    <w:top w:val="none" w:sz="0" w:space="0" w:color="auto"/>
                    <w:left w:val="none" w:sz="0" w:space="0" w:color="auto"/>
                    <w:bottom w:val="none" w:sz="0" w:space="0" w:color="auto"/>
                    <w:right w:val="none" w:sz="0" w:space="0" w:color="auto"/>
                  </w:divBdr>
                </w:div>
                <w:div w:id="1039548723">
                  <w:marLeft w:val="0"/>
                  <w:marRight w:val="0"/>
                  <w:marTop w:val="0"/>
                  <w:marBottom w:val="0"/>
                  <w:divBdr>
                    <w:top w:val="none" w:sz="0" w:space="0" w:color="auto"/>
                    <w:left w:val="none" w:sz="0" w:space="0" w:color="auto"/>
                    <w:bottom w:val="none" w:sz="0" w:space="0" w:color="auto"/>
                    <w:right w:val="none" w:sz="0" w:space="0" w:color="auto"/>
                  </w:divBdr>
                </w:div>
                <w:div w:id="566573399">
                  <w:marLeft w:val="0"/>
                  <w:marRight w:val="0"/>
                  <w:marTop w:val="0"/>
                  <w:marBottom w:val="0"/>
                  <w:divBdr>
                    <w:top w:val="none" w:sz="0" w:space="0" w:color="auto"/>
                    <w:left w:val="none" w:sz="0" w:space="0" w:color="auto"/>
                    <w:bottom w:val="none" w:sz="0" w:space="0" w:color="auto"/>
                    <w:right w:val="none" w:sz="0" w:space="0" w:color="auto"/>
                  </w:divBdr>
                </w:div>
                <w:div w:id="1779332081">
                  <w:marLeft w:val="0"/>
                  <w:marRight w:val="0"/>
                  <w:marTop w:val="0"/>
                  <w:marBottom w:val="0"/>
                  <w:divBdr>
                    <w:top w:val="none" w:sz="0" w:space="0" w:color="auto"/>
                    <w:left w:val="none" w:sz="0" w:space="0" w:color="auto"/>
                    <w:bottom w:val="none" w:sz="0" w:space="0" w:color="auto"/>
                    <w:right w:val="none" w:sz="0" w:space="0" w:color="auto"/>
                  </w:divBdr>
                </w:div>
                <w:div w:id="221059399">
                  <w:marLeft w:val="0"/>
                  <w:marRight w:val="0"/>
                  <w:marTop w:val="0"/>
                  <w:marBottom w:val="0"/>
                  <w:divBdr>
                    <w:top w:val="none" w:sz="0" w:space="0" w:color="auto"/>
                    <w:left w:val="none" w:sz="0" w:space="0" w:color="auto"/>
                    <w:bottom w:val="none" w:sz="0" w:space="0" w:color="auto"/>
                    <w:right w:val="none" w:sz="0" w:space="0" w:color="auto"/>
                  </w:divBdr>
                </w:div>
                <w:div w:id="1065563324">
                  <w:marLeft w:val="0"/>
                  <w:marRight w:val="0"/>
                  <w:marTop w:val="0"/>
                  <w:marBottom w:val="0"/>
                  <w:divBdr>
                    <w:top w:val="none" w:sz="0" w:space="0" w:color="auto"/>
                    <w:left w:val="none" w:sz="0" w:space="0" w:color="auto"/>
                    <w:bottom w:val="none" w:sz="0" w:space="0" w:color="auto"/>
                    <w:right w:val="none" w:sz="0" w:space="0" w:color="auto"/>
                  </w:divBdr>
                </w:div>
                <w:div w:id="466246914">
                  <w:marLeft w:val="0"/>
                  <w:marRight w:val="0"/>
                  <w:marTop w:val="0"/>
                  <w:marBottom w:val="0"/>
                  <w:divBdr>
                    <w:top w:val="none" w:sz="0" w:space="0" w:color="auto"/>
                    <w:left w:val="none" w:sz="0" w:space="0" w:color="auto"/>
                    <w:bottom w:val="none" w:sz="0" w:space="0" w:color="auto"/>
                    <w:right w:val="none" w:sz="0" w:space="0" w:color="auto"/>
                  </w:divBdr>
                </w:div>
                <w:div w:id="72901465">
                  <w:marLeft w:val="0"/>
                  <w:marRight w:val="0"/>
                  <w:marTop w:val="0"/>
                  <w:marBottom w:val="0"/>
                  <w:divBdr>
                    <w:top w:val="none" w:sz="0" w:space="0" w:color="auto"/>
                    <w:left w:val="none" w:sz="0" w:space="0" w:color="auto"/>
                    <w:bottom w:val="none" w:sz="0" w:space="0" w:color="auto"/>
                    <w:right w:val="none" w:sz="0" w:space="0" w:color="auto"/>
                  </w:divBdr>
                </w:div>
                <w:div w:id="1623344416">
                  <w:marLeft w:val="0"/>
                  <w:marRight w:val="0"/>
                  <w:marTop w:val="0"/>
                  <w:marBottom w:val="0"/>
                  <w:divBdr>
                    <w:top w:val="none" w:sz="0" w:space="0" w:color="auto"/>
                    <w:left w:val="none" w:sz="0" w:space="0" w:color="auto"/>
                    <w:bottom w:val="none" w:sz="0" w:space="0" w:color="auto"/>
                    <w:right w:val="none" w:sz="0" w:space="0" w:color="auto"/>
                  </w:divBdr>
                </w:div>
                <w:div w:id="2090999734">
                  <w:marLeft w:val="0"/>
                  <w:marRight w:val="0"/>
                  <w:marTop w:val="0"/>
                  <w:marBottom w:val="0"/>
                  <w:divBdr>
                    <w:top w:val="none" w:sz="0" w:space="0" w:color="auto"/>
                    <w:left w:val="none" w:sz="0" w:space="0" w:color="auto"/>
                    <w:bottom w:val="none" w:sz="0" w:space="0" w:color="auto"/>
                    <w:right w:val="none" w:sz="0" w:space="0" w:color="auto"/>
                  </w:divBdr>
                </w:div>
                <w:div w:id="419449568">
                  <w:marLeft w:val="0"/>
                  <w:marRight w:val="0"/>
                  <w:marTop w:val="0"/>
                  <w:marBottom w:val="0"/>
                  <w:divBdr>
                    <w:top w:val="none" w:sz="0" w:space="0" w:color="auto"/>
                    <w:left w:val="none" w:sz="0" w:space="0" w:color="auto"/>
                    <w:bottom w:val="none" w:sz="0" w:space="0" w:color="auto"/>
                    <w:right w:val="none" w:sz="0" w:space="0" w:color="auto"/>
                  </w:divBdr>
                </w:div>
                <w:div w:id="420028509">
                  <w:marLeft w:val="0"/>
                  <w:marRight w:val="0"/>
                  <w:marTop w:val="0"/>
                  <w:marBottom w:val="0"/>
                  <w:divBdr>
                    <w:top w:val="none" w:sz="0" w:space="0" w:color="auto"/>
                    <w:left w:val="none" w:sz="0" w:space="0" w:color="auto"/>
                    <w:bottom w:val="none" w:sz="0" w:space="0" w:color="auto"/>
                    <w:right w:val="none" w:sz="0" w:space="0" w:color="auto"/>
                  </w:divBdr>
                </w:div>
                <w:div w:id="572473354">
                  <w:marLeft w:val="0"/>
                  <w:marRight w:val="0"/>
                  <w:marTop w:val="0"/>
                  <w:marBottom w:val="0"/>
                  <w:divBdr>
                    <w:top w:val="none" w:sz="0" w:space="0" w:color="auto"/>
                    <w:left w:val="none" w:sz="0" w:space="0" w:color="auto"/>
                    <w:bottom w:val="none" w:sz="0" w:space="0" w:color="auto"/>
                    <w:right w:val="none" w:sz="0" w:space="0" w:color="auto"/>
                  </w:divBdr>
                </w:div>
                <w:div w:id="2012491143">
                  <w:marLeft w:val="0"/>
                  <w:marRight w:val="0"/>
                  <w:marTop w:val="0"/>
                  <w:marBottom w:val="0"/>
                  <w:divBdr>
                    <w:top w:val="none" w:sz="0" w:space="0" w:color="auto"/>
                    <w:left w:val="none" w:sz="0" w:space="0" w:color="auto"/>
                    <w:bottom w:val="none" w:sz="0" w:space="0" w:color="auto"/>
                    <w:right w:val="none" w:sz="0" w:space="0" w:color="auto"/>
                  </w:divBdr>
                </w:div>
                <w:div w:id="652754163">
                  <w:marLeft w:val="0"/>
                  <w:marRight w:val="0"/>
                  <w:marTop w:val="0"/>
                  <w:marBottom w:val="0"/>
                  <w:divBdr>
                    <w:top w:val="none" w:sz="0" w:space="0" w:color="auto"/>
                    <w:left w:val="none" w:sz="0" w:space="0" w:color="auto"/>
                    <w:bottom w:val="none" w:sz="0" w:space="0" w:color="auto"/>
                    <w:right w:val="none" w:sz="0" w:space="0" w:color="auto"/>
                  </w:divBdr>
                </w:div>
                <w:div w:id="1587374363">
                  <w:marLeft w:val="0"/>
                  <w:marRight w:val="0"/>
                  <w:marTop w:val="0"/>
                  <w:marBottom w:val="0"/>
                  <w:divBdr>
                    <w:top w:val="none" w:sz="0" w:space="0" w:color="auto"/>
                    <w:left w:val="none" w:sz="0" w:space="0" w:color="auto"/>
                    <w:bottom w:val="none" w:sz="0" w:space="0" w:color="auto"/>
                    <w:right w:val="none" w:sz="0" w:space="0" w:color="auto"/>
                  </w:divBdr>
                </w:div>
                <w:div w:id="1605529943">
                  <w:marLeft w:val="0"/>
                  <w:marRight w:val="0"/>
                  <w:marTop w:val="0"/>
                  <w:marBottom w:val="0"/>
                  <w:divBdr>
                    <w:top w:val="none" w:sz="0" w:space="0" w:color="auto"/>
                    <w:left w:val="none" w:sz="0" w:space="0" w:color="auto"/>
                    <w:bottom w:val="none" w:sz="0" w:space="0" w:color="auto"/>
                    <w:right w:val="none" w:sz="0" w:space="0" w:color="auto"/>
                  </w:divBdr>
                </w:div>
                <w:div w:id="1168250687">
                  <w:marLeft w:val="0"/>
                  <w:marRight w:val="0"/>
                  <w:marTop w:val="0"/>
                  <w:marBottom w:val="0"/>
                  <w:divBdr>
                    <w:top w:val="none" w:sz="0" w:space="0" w:color="auto"/>
                    <w:left w:val="none" w:sz="0" w:space="0" w:color="auto"/>
                    <w:bottom w:val="none" w:sz="0" w:space="0" w:color="auto"/>
                    <w:right w:val="none" w:sz="0" w:space="0" w:color="auto"/>
                  </w:divBdr>
                </w:div>
                <w:div w:id="1537891765">
                  <w:marLeft w:val="0"/>
                  <w:marRight w:val="0"/>
                  <w:marTop w:val="0"/>
                  <w:marBottom w:val="0"/>
                  <w:divBdr>
                    <w:top w:val="none" w:sz="0" w:space="0" w:color="auto"/>
                    <w:left w:val="none" w:sz="0" w:space="0" w:color="auto"/>
                    <w:bottom w:val="none" w:sz="0" w:space="0" w:color="auto"/>
                    <w:right w:val="none" w:sz="0" w:space="0" w:color="auto"/>
                  </w:divBdr>
                </w:div>
                <w:div w:id="55206694">
                  <w:marLeft w:val="0"/>
                  <w:marRight w:val="0"/>
                  <w:marTop w:val="0"/>
                  <w:marBottom w:val="0"/>
                  <w:divBdr>
                    <w:top w:val="none" w:sz="0" w:space="0" w:color="auto"/>
                    <w:left w:val="none" w:sz="0" w:space="0" w:color="auto"/>
                    <w:bottom w:val="none" w:sz="0" w:space="0" w:color="auto"/>
                    <w:right w:val="none" w:sz="0" w:space="0" w:color="auto"/>
                  </w:divBdr>
                </w:div>
                <w:div w:id="1550142083">
                  <w:marLeft w:val="0"/>
                  <w:marRight w:val="0"/>
                  <w:marTop w:val="0"/>
                  <w:marBottom w:val="0"/>
                  <w:divBdr>
                    <w:top w:val="none" w:sz="0" w:space="0" w:color="auto"/>
                    <w:left w:val="none" w:sz="0" w:space="0" w:color="auto"/>
                    <w:bottom w:val="none" w:sz="0" w:space="0" w:color="auto"/>
                    <w:right w:val="none" w:sz="0" w:space="0" w:color="auto"/>
                  </w:divBdr>
                </w:div>
                <w:div w:id="289363045">
                  <w:marLeft w:val="0"/>
                  <w:marRight w:val="0"/>
                  <w:marTop w:val="0"/>
                  <w:marBottom w:val="0"/>
                  <w:divBdr>
                    <w:top w:val="none" w:sz="0" w:space="0" w:color="auto"/>
                    <w:left w:val="none" w:sz="0" w:space="0" w:color="auto"/>
                    <w:bottom w:val="none" w:sz="0" w:space="0" w:color="auto"/>
                    <w:right w:val="none" w:sz="0" w:space="0" w:color="auto"/>
                  </w:divBdr>
                </w:div>
                <w:div w:id="984234839">
                  <w:marLeft w:val="0"/>
                  <w:marRight w:val="0"/>
                  <w:marTop w:val="0"/>
                  <w:marBottom w:val="0"/>
                  <w:divBdr>
                    <w:top w:val="none" w:sz="0" w:space="0" w:color="auto"/>
                    <w:left w:val="none" w:sz="0" w:space="0" w:color="auto"/>
                    <w:bottom w:val="none" w:sz="0" w:space="0" w:color="auto"/>
                    <w:right w:val="none" w:sz="0" w:space="0" w:color="auto"/>
                  </w:divBdr>
                </w:div>
                <w:div w:id="1445005897">
                  <w:marLeft w:val="0"/>
                  <w:marRight w:val="0"/>
                  <w:marTop w:val="0"/>
                  <w:marBottom w:val="0"/>
                  <w:divBdr>
                    <w:top w:val="none" w:sz="0" w:space="0" w:color="auto"/>
                    <w:left w:val="none" w:sz="0" w:space="0" w:color="auto"/>
                    <w:bottom w:val="none" w:sz="0" w:space="0" w:color="auto"/>
                    <w:right w:val="none" w:sz="0" w:space="0" w:color="auto"/>
                  </w:divBdr>
                </w:div>
                <w:div w:id="536501969">
                  <w:marLeft w:val="0"/>
                  <w:marRight w:val="0"/>
                  <w:marTop w:val="0"/>
                  <w:marBottom w:val="0"/>
                  <w:divBdr>
                    <w:top w:val="none" w:sz="0" w:space="0" w:color="auto"/>
                    <w:left w:val="none" w:sz="0" w:space="0" w:color="auto"/>
                    <w:bottom w:val="none" w:sz="0" w:space="0" w:color="auto"/>
                    <w:right w:val="none" w:sz="0" w:space="0" w:color="auto"/>
                  </w:divBdr>
                </w:div>
                <w:div w:id="562300015">
                  <w:marLeft w:val="0"/>
                  <w:marRight w:val="0"/>
                  <w:marTop w:val="0"/>
                  <w:marBottom w:val="0"/>
                  <w:divBdr>
                    <w:top w:val="none" w:sz="0" w:space="0" w:color="auto"/>
                    <w:left w:val="none" w:sz="0" w:space="0" w:color="auto"/>
                    <w:bottom w:val="none" w:sz="0" w:space="0" w:color="auto"/>
                    <w:right w:val="none" w:sz="0" w:space="0" w:color="auto"/>
                  </w:divBdr>
                </w:div>
                <w:div w:id="390345089">
                  <w:marLeft w:val="0"/>
                  <w:marRight w:val="0"/>
                  <w:marTop w:val="0"/>
                  <w:marBottom w:val="0"/>
                  <w:divBdr>
                    <w:top w:val="none" w:sz="0" w:space="0" w:color="auto"/>
                    <w:left w:val="none" w:sz="0" w:space="0" w:color="auto"/>
                    <w:bottom w:val="none" w:sz="0" w:space="0" w:color="auto"/>
                    <w:right w:val="none" w:sz="0" w:space="0" w:color="auto"/>
                  </w:divBdr>
                </w:div>
              </w:divsChild>
            </w:div>
            <w:div w:id="85199215">
              <w:marLeft w:val="0"/>
              <w:marRight w:val="0"/>
              <w:marTop w:val="0"/>
              <w:marBottom w:val="0"/>
              <w:divBdr>
                <w:top w:val="none" w:sz="0" w:space="0" w:color="auto"/>
                <w:left w:val="none" w:sz="0" w:space="0" w:color="auto"/>
                <w:bottom w:val="none" w:sz="0" w:space="0" w:color="auto"/>
                <w:right w:val="none" w:sz="0" w:space="0" w:color="auto"/>
              </w:divBdr>
            </w:div>
            <w:div w:id="2029594974">
              <w:marLeft w:val="0"/>
              <w:marRight w:val="0"/>
              <w:marTop w:val="0"/>
              <w:marBottom w:val="0"/>
              <w:divBdr>
                <w:top w:val="none" w:sz="0" w:space="0" w:color="auto"/>
                <w:left w:val="none" w:sz="0" w:space="0" w:color="auto"/>
                <w:bottom w:val="none" w:sz="0" w:space="0" w:color="auto"/>
                <w:right w:val="none" w:sz="0" w:space="0" w:color="auto"/>
              </w:divBdr>
            </w:div>
            <w:div w:id="295377228">
              <w:marLeft w:val="0"/>
              <w:marRight w:val="0"/>
              <w:marTop w:val="0"/>
              <w:marBottom w:val="0"/>
              <w:divBdr>
                <w:top w:val="none" w:sz="0" w:space="0" w:color="auto"/>
                <w:left w:val="none" w:sz="0" w:space="0" w:color="auto"/>
                <w:bottom w:val="none" w:sz="0" w:space="0" w:color="auto"/>
                <w:right w:val="none" w:sz="0" w:space="0" w:color="auto"/>
              </w:divBdr>
            </w:div>
            <w:div w:id="73355417">
              <w:marLeft w:val="0"/>
              <w:marRight w:val="0"/>
              <w:marTop w:val="0"/>
              <w:marBottom w:val="0"/>
              <w:divBdr>
                <w:top w:val="none" w:sz="0" w:space="0" w:color="auto"/>
                <w:left w:val="none" w:sz="0" w:space="0" w:color="auto"/>
                <w:bottom w:val="none" w:sz="0" w:space="0" w:color="auto"/>
                <w:right w:val="none" w:sz="0" w:space="0" w:color="auto"/>
              </w:divBdr>
            </w:div>
            <w:div w:id="369497146">
              <w:marLeft w:val="0"/>
              <w:marRight w:val="0"/>
              <w:marTop w:val="0"/>
              <w:marBottom w:val="0"/>
              <w:divBdr>
                <w:top w:val="none" w:sz="0" w:space="0" w:color="auto"/>
                <w:left w:val="none" w:sz="0" w:space="0" w:color="auto"/>
                <w:bottom w:val="none" w:sz="0" w:space="0" w:color="auto"/>
                <w:right w:val="none" w:sz="0" w:space="0" w:color="auto"/>
              </w:divBdr>
            </w:div>
            <w:div w:id="2020891470">
              <w:marLeft w:val="0"/>
              <w:marRight w:val="0"/>
              <w:marTop w:val="0"/>
              <w:marBottom w:val="0"/>
              <w:divBdr>
                <w:top w:val="none" w:sz="0" w:space="0" w:color="auto"/>
                <w:left w:val="none" w:sz="0" w:space="0" w:color="auto"/>
                <w:bottom w:val="none" w:sz="0" w:space="0" w:color="auto"/>
                <w:right w:val="none" w:sz="0" w:space="0" w:color="auto"/>
              </w:divBdr>
            </w:div>
            <w:div w:id="1364555028">
              <w:marLeft w:val="0"/>
              <w:marRight w:val="0"/>
              <w:marTop w:val="0"/>
              <w:marBottom w:val="0"/>
              <w:divBdr>
                <w:top w:val="none" w:sz="0" w:space="0" w:color="auto"/>
                <w:left w:val="none" w:sz="0" w:space="0" w:color="auto"/>
                <w:bottom w:val="none" w:sz="0" w:space="0" w:color="auto"/>
                <w:right w:val="none" w:sz="0" w:space="0" w:color="auto"/>
              </w:divBdr>
            </w:div>
            <w:div w:id="814642610">
              <w:marLeft w:val="0"/>
              <w:marRight w:val="0"/>
              <w:marTop w:val="0"/>
              <w:marBottom w:val="0"/>
              <w:divBdr>
                <w:top w:val="none" w:sz="0" w:space="0" w:color="auto"/>
                <w:left w:val="none" w:sz="0" w:space="0" w:color="auto"/>
                <w:bottom w:val="none" w:sz="0" w:space="0" w:color="auto"/>
                <w:right w:val="none" w:sz="0" w:space="0" w:color="auto"/>
              </w:divBdr>
            </w:div>
            <w:div w:id="1734305297">
              <w:marLeft w:val="0"/>
              <w:marRight w:val="0"/>
              <w:marTop w:val="0"/>
              <w:marBottom w:val="0"/>
              <w:divBdr>
                <w:top w:val="none" w:sz="0" w:space="0" w:color="auto"/>
                <w:left w:val="none" w:sz="0" w:space="0" w:color="auto"/>
                <w:bottom w:val="none" w:sz="0" w:space="0" w:color="auto"/>
                <w:right w:val="none" w:sz="0" w:space="0" w:color="auto"/>
              </w:divBdr>
            </w:div>
            <w:div w:id="1233545625">
              <w:marLeft w:val="0"/>
              <w:marRight w:val="0"/>
              <w:marTop w:val="0"/>
              <w:marBottom w:val="0"/>
              <w:divBdr>
                <w:top w:val="none" w:sz="0" w:space="0" w:color="auto"/>
                <w:left w:val="none" w:sz="0" w:space="0" w:color="auto"/>
                <w:bottom w:val="none" w:sz="0" w:space="0" w:color="auto"/>
                <w:right w:val="none" w:sz="0" w:space="0" w:color="auto"/>
              </w:divBdr>
            </w:div>
            <w:div w:id="661087816">
              <w:marLeft w:val="0"/>
              <w:marRight w:val="0"/>
              <w:marTop w:val="0"/>
              <w:marBottom w:val="0"/>
              <w:divBdr>
                <w:top w:val="none" w:sz="0" w:space="0" w:color="auto"/>
                <w:left w:val="none" w:sz="0" w:space="0" w:color="auto"/>
                <w:bottom w:val="none" w:sz="0" w:space="0" w:color="auto"/>
                <w:right w:val="none" w:sz="0" w:space="0" w:color="auto"/>
              </w:divBdr>
            </w:div>
            <w:div w:id="1935551171">
              <w:marLeft w:val="0"/>
              <w:marRight w:val="0"/>
              <w:marTop w:val="0"/>
              <w:marBottom w:val="0"/>
              <w:divBdr>
                <w:top w:val="none" w:sz="0" w:space="0" w:color="auto"/>
                <w:left w:val="none" w:sz="0" w:space="0" w:color="auto"/>
                <w:bottom w:val="none" w:sz="0" w:space="0" w:color="auto"/>
                <w:right w:val="none" w:sz="0" w:space="0" w:color="auto"/>
              </w:divBdr>
            </w:div>
            <w:div w:id="333267882">
              <w:marLeft w:val="0"/>
              <w:marRight w:val="0"/>
              <w:marTop w:val="0"/>
              <w:marBottom w:val="0"/>
              <w:divBdr>
                <w:top w:val="none" w:sz="0" w:space="0" w:color="auto"/>
                <w:left w:val="none" w:sz="0" w:space="0" w:color="auto"/>
                <w:bottom w:val="none" w:sz="0" w:space="0" w:color="auto"/>
                <w:right w:val="none" w:sz="0" w:space="0" w:color="auto"/>
              </w:divBdr>
            </w:div>
            <w:div w:id="1689603664">
              <w:marLeft w:val="0"/>
              <w:marRight w:val="0"/>
              <w:marTop w:val="0"/>
              <w:marBottom w:val="0"/>
              <w:divBdr>
                <w:top w:val="none" w:sz="0" w:space="0" w:color="auto"/>
                <w:left w:val="none" w:sz="0" w:space="0" w:color="auto"/>
                <w:bottom w:val="none" w:sz="0" w:space="0" w:color="auto"/>
                <w:right w:val="none" w:sz="0" w:space="0" w:color="auto"/>
              </w:divBdr>
            </w:div>
            <w:div w:id="2082286280">
              <w:marLeft w:val="0"/>
              <w:marRight w:val="0"/>
              <w:marTop w:val="0"/>
              <w:marBottom w:val="0"/>
              <w:divBdr>
                <w:top w:val="none" w:sz="0" w:space="0" w:color="auto"/>
                <w:left w:val="none" w:sz="0" w:space="0" w:color="auto"/>
                <w:bottom w:val="none" w:sz="0" w:space="0" w:color="auto"/>
                <w:right w:val="none" w:sz="0" w:space="0" w:color="auto"/>
              </w:divBdr>
            </w:div>
            <w:div w:id="1568032266">
              <w:marLeft w:val="0"/>
              <w:marRight w:val="0"/>
              <w:marTop w:val="0"/>
              <w:marBottom w:val="0"/>
              <w:divBdr>
                <w:top w:val="none" w:sz="0" w:space="0" w:color="auto"/>
                <w:left w:val="none" w:sz="0" w:space="0" w:color="auto"/>
                <w:bottom w:val="none" w:sz="0" w:space="0" w:color="auto"/>
                <w:right w:val="none" w:sz="0" w:space="0" w:color="auto"/>
              </w:divBdr>
            </w:div>
            <w:div w:id="443113424">
              <w:marLeft w:val="0"/>
              <w:marRight w:val="0"/>
              <w:marTop w:val="0"/>
              <w:marBottom w:val="0"/>
              <w:divBdr>
                <w:top w:val="none" w:sz="0" w:space="0" w:color="auto"/>
                <w:left w:val="none" w:sz="0" w:space="0" w:color="auto"/>
                <w:bottom w:val="none" w:sz="0" w:space="0" w:color="auto"/>
                <w:right w:val="none" w:sz="0" w:space="0" w:color="auto"/>
              </w:divBdr>
            </w:div>
            <w:div w:id="1253390010">
              <w:marLeft w:val="0"/>
              <w:marRight w:val="0"/>
              <w:marTop w:val="0"/>
              <w:marBottom w:val="0"/>
              <w:divBdr>
                <w:top w:val="none" w:sz="0" w:space="0" w:color="auto"/>
                <w:left w:val="none" w:sz="0" w:space="0" w:color="auto"/>
                <w:bottom w:val="none" w:sz="0" w:space="0" w:color="auto"/>
                <w:right w:val="none" w:sz="0" w:space="0" w:color="auto"/>
              </w:divBdr>
            </w:div>
            <w:div w:id="360279627">
              <w:marLeft w:val="0"/>
              <w:marRight w:val="0"/>
              <w:marTop w:val="0"/>
              <w:marBottom w:val="0"/>
              <w:divBdr>
                <w:top w:val="none" w:sz="0" w:space="0" w:color="auto"/>
                <w:left w:val="none" w:sz="0" w:space="0" w:color="auto"/>
                <w:bottom w:val="none" w:sz="0" w:space="0" w:color="auto"/>
                <w:right w:val="none" w:sz="0" w:space="0" w:color="auto"/>
              </w:divBdr>
            </w:div>
            <w:div w:id="1656180081">
              <w:marLeft w:val="0"/>
              <w:marRight w:val="0"/>
              <w:marTop w:val="0"/>
              <w:marBottom w:val="0"/>
              <w:divBdr>
                <w:top w:val="none" w:sz="0" w:space="0" w:color="auto"/>
                <w:left w:val="none" w:sz="0" w:space="0" w:color="auto"/>
                <w:bottom w:val="none" w:sz="0" w:space="0" w:color="auto"/>
                <w:right w:val="none" w:sz="0" w:space="0" w:color="auto"/>
              </w:divBdr>
            </w:div>
            <w:div w:id="122888233">
              <w:marLeft w:val="0"/>
              <w:marRight w:val="0"/>
              <w:marTop w:val="0"/>
              <w:marBottom w:val="0"/>
              <w:divBdr>
                <w:top w:val="none" w:sz="0" w:space="0" w:color="auto"/>
                <w:left w:val="none" w:sz="0" w:space="0" w:color="auto"/>
                <w:bottom w:val="none" w:sz="0" w:space="0" w:color="auto"/>
                <w:right w:val="none" w:sz="0" w:space="0" w:color="auto"/>
              </w:divBdr>
            </w:div>
            <w:div w:id="1441680620">
              <w:marLeft w:val="0"/>
              <w:marRight w:val="0"/>
              <w:marTop w:val="0"/>
              <w:marBottom w:val="0"/>
              <w:divBdr>
                <w:top w:val="none" w:sz="0" w:space="0" w:color="auto"/>
                <w:left w:val="none" w:sz="0" w:space="0" w:color="auto"/>
                <w:bottom w:val="none" w:sz="0" w:space="0" w:color="auto"/>
                <w:right w:val="none" w:sz="0" w:space="0" w:color="auto"/>
              </w:divBdr>
            </w:div>
            <w:div w:id="645889733">
              <w:marLeft w:val="0"/>
              <w:marRight w:val="0"/>
              <w:marTop w:val="0"/>
              <w:marBottom w:val="0"/>
              <w:divBdr>
                <w:top w:val="none" w:sz="0" w:space="0" w:color="auto"/>
                <w:left w:val="none" w:sz="0" w:space="0" w:color="auto"/>
                <w:bottom w:val="none" w:sz="0" w:space="0" w:color="auto"/>
                <w:right w:val="none" w:sz="0" w:space="0" w:color="auto"/>
              </w:divBdr>
            </w:div>
            <w:div w:id="1859343474">
              <w:marLeft w:val="0"/>
              <w:marRight w:val="0"/>
              <w:marTop w:val="0"/>
              <w:marBottom w:val="0"/>
              <w:divBdr>
                <w:top w:val="none" w:sz="0" w:space="0" w:color="auto"/>
                <w:left w:val="none" w:sz="0" w:space="0" w:color="auto"/>
                <w:bottom w:val="none" w:sz="0" w:space="0" w:color="auto"/>
                <w:right w:val="none" w:sz="0" w:space="0" w:color="auto"/>
              </w:divBdr>
            </w:div>
            <w:div w:id="1053044177">
              <w:marLeft w:val="0"/>
              <w:marRight w:val="0"/>
              <w:marTop w:val="0"/>
              <w:marBottom w:val="0"/>
              <w:divBdr>
                <w:top w:val="none" w:sz="0" w:space="0" w:color="auto"/>
                <w:left w:val="none" w:sz="0" w:space="0" w:color="auto"/>
                <w:bottom w:val="none" w:sz="0" w:space="0" w:color="auto"/>
                <w:right w:val="none" w:sz="0" w:space="0" w:color="auto"/>
              </w:divBdr>
            </w:div>
            <w:div w:id="764301767">
              <w:marLeft w:val="0"/>
              <w:marRight w:val="0"/>
              <w:marTop w:val="0"/>
              <w:marBottom w:val="0"/>
              <w:divBdr>
                <w:top w:val="none" w:sz="0" w:space="0" w:color="auto"/>
                <w:left w:val="none" w:sz="0" w:space="0" w:color="auto"/>
                <w:bottom w:val="none" w:sz="0" w:space="0" w:color="auto"/>
                <w:right w:val="none" w:sz="0" w:space="0" w:color="auto"/>
              </w:divBdr>
            </w:div>
            <w:div w:id="1862817111">
              <w:marLeft w:val="0"/>
              <w:marRight w:val="0"/>
              <w:marTop w:val="0"/>
              <w:marBottom w:val="0"/>
              <w:divBdr>
                <w:top w:val="none" w:sz="0" w:space="0" w:color="auto"/>
                <w:left w:val="none" w:sz="0" w:space="0" w:color="auto"/>
                <w:bottom w:val="none" w:sz="0" w:space="0" w:color="auto"/>
                <w:right w:val="none" w:sz="0" w:space="0" w:color="auto"/>
              </w:divBdr>
            </w:div>
            <w:div w:id="1817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8178">
      <w:bodyDiv w:val="1"/>
      <w:marLeft w:val="0"/>
      <w:marRight w:val="0"/>
      <w:marTop w:val="0"/>
      <w:marBottom w:val="0"/>
      <w:divBdr>
        <w:top w:val="none" w:sz="0" w:space="0" w:color="auto"/>
        <w:left w:val="none" w:sz="0" w:space="0" w:color="auto"/>
        <w:bottom w:val="none" w:sz="0" w:space="0" w:color="auto"/>
        <w:right w:val="none" w:sz="0" w:space="0" w:color="auto"/>
      </w:divBdr>
    </w:div>
    <w:div w:id="208491399">
      <w:bodyDiv w:val="1"/>
      <w:marLeft w:val="0"/>
      <w:marRight w:val="0"/>
      <w:marTop w:val="0"/>
      <w:marBottom w:val="0"/>
      <w:divBdr>
        <w:top w:val="none" w:sz="0" w:space="0" w:color="auto"/>
        <w:left w:val="none" w:sz="0" w:space="0" w:color="auto"/>
        <w:bottom w:val="none" w:sz="0" w:space="0" w:color="auto"/>
        <w:right w:val="none" w:sz="0" w:space="0" w:color="auto"/>
      </w:divBdr>
      <w:divsChild>
        <w:div w:id="351735596">
          <w:marLeft w:val="0"/>
          <w:marRight w:val="0"/>
          <w:marTop w:val="0"/>
          <w:marBottom w:val="0"/>
          <w:divBdr>
            <w:top w:val="none" w:sz="0" w:space="0" w:color="auto"/>
            <w:left w:val="none" w:sz="0" w:space="0" w:color="auto"/>
            <w:bottom w:val="none" w:sz="0" w:space="0" w:color="auto"/>
            <w:right w:val="none" w:sz="0" w:space="0" w:color="auto"/>
          </w:divBdr>
          <w:divsChild>
            <w:div w:id="567151504">
              <w:marLeft w:val="0"/>
              <w:marRight w:val="0"/>
              <w:marTop w:val="0"/>
              <w:marBottom w:val="0"/>
              <w:divBdr>
                <w:top w:val="none" w:sz="0" w:space="0" w:color="auto"/>
                <w:left w:val="none" w:sz="0" w:space="0" w:color="auto"/>
                <w:bottom w:val="none" w:sz="0" w:space="0" w:color="auto"/>
                <w:right w:val="none" w:sz="0" w:space="0" w:color="auto"/>
              </w:divBdr>
              <w:divsChild>
                <w:div w:id="1176572924">
                  <w:marLeft w:val="0"/>
                  <w:marRight w:val="0"/>
                  <w:marTop w:val="0"/>
                  <w:marBottom w:val="0"/>
                  <w:divBdr>
                    <w:top w:val="none" w:sz="0" w:space="0" w:color="auto"/>
                    <w:left w:val="none" w:sz="0" w:space="0" w:color="auto"/>
                    <w:bottom w:val="none" w:sz="0" w:space="0" w:color="auto"/>
                    <w:right w:val="none" w:sz="0" w:space="0" w:color="auto"/>
                  </w:divBdr>
                </w:div>
                <w:div w:id="1156647865">
                  <w:marLeft w:val="0"/>
                  <w:marRight w:val="0"/>
                  <w:marTop w:val="0"/>
                  <w:marBottom w:val="0"/>
                  <w:divBdr>
                    <w:top w:val="none" w:sz="0" w:space="0" w:color="auto"/>
                    <w:left w:val="none" w:sz="0" w:space="0" w:color="auto"/>
                    <w:bottom w:val="none" w:sz="0" w:space="0" w:color="auto"/>
                    <w:right w:val="none" w:sz="0" w:space="0" w:color="auto"/>
                  </w:divBdr>
                </w:div>
                <w:div w:id="1190801712">
                  <w:marLeft w:val="0"/>
                  <w:marRight w:val="0"/>
                  <w:marTop w:val="0"/>
                  <w:marBottom w:val="0"/>
                  <w:divBdr>
                    <w:top w:val="none" w:sz="0" w:space="0" w:color="auto"/>
                    <w:left w:val="none" w:sz="0" w:space="0" w:color="auto"/>
                    <w:bottom w:val="none" w:sz="0" w:space="0" w:color="auto"/>
                    <w:right w:val="none" w:sz="0" w:space="0" w:color="auto"/>
                  </w:divBdr>
                </w:div>
                <w:div w:id="539167966">
                  <w:marLeft w:val="0"/>
                  <w:marRight w:val="0"/>
                  <w:marTop w:val="0"/>
                  <w:marBottom w:val="0"/>
                  <w:divBdr>
                    <w:top w:val="none" w:sz="0" w:space="0" w:color="auto"/>
                    <w:left w:val="none" w:sz="0" w:space="0" w:color="auto"/>
                    <w:bottom w:val="none" w:sz="0" w:space="0" w:color="auto"/>
                    <w:right w:val="none" w:sz="0" w:space="0" w:color="auto"/>
                  </w:divBdr>
                </w:div>
                <w:div w:id="428504937">
                  <w:marLeft w:val="0"/>
                  <w:marRight w:val="0"/>
                  <w:marTop w:val="0"/>
                  <w:marBottom w:val="0"/>
                  <w:divBdr>
                    <w:top w:val="none" w:sz="0" w:space="0" w:color="auto"/>
                    <w:left w:val="none" w:sz="0" w:space="0" w:color="auto"/>
                    <w:bottom w:val="none" w:sz="0" w:space="0" w:color="auto"/>
                    <w:right w:val="none" w:sz="0" w:space="0" w:color="auto"/>
                  </w:divBdr>
                </w:div>
                <w:div w:id="341932054">
                  <w:marLeft w:val="0"/>
                  <w:marRight w:val="0"/>
                  <w:marTop w:val="0"/>
                  <w:marBottom w:val="0"/>
                  <w:divBdr>
                    <w:top w:val="none" w:sz="0" w:space="0" w:color="auto"/>
                    <w:left w:val="none" w:sz="0" w:space="0" w:color="auto"/>
                    <w:bottom w:val="none" w:sz="0" w:space="0" w:color="auto"/>
                    <w:right w:val="none" w:sz="0" w:space="0" w:color="auto"/>
                  </w:divBdr>
                </w:div>
                <w:div w:id="351419880">
                  <w:marLeft w:val="0"/>
                  <w:marRight w:val="0"/>
                  <w:marTop w:val="0"/>
                  <w:marBottom w:val="0"/>
                  <w:divBdr>
                    <w:top w:val="none" w:sz="0" w:space="0" w:color="auto"/>
                    <w:left w:val="none" w:sz="0" w:space="0" w:color="auto"/>
                    <w:bottom w:val="none" w:sz="0" w:space="0" w:color="auto"/>
                    <w:right w:val="none" w:sz="0" w:space="0" w:color="auto"/>
                  </w:divBdr>
                </w:div>
                <w:div w:id="1514611016">
                  <w:marLeft w:val="0"/>
                  <w:marRight w:val="0"/>
                  <w:marTop w:val="0"/>
                  <w:marBottom w:val="0"/>
                  <w:divBdr>
                    <w:top w:val="none" w:sz="0" w:space="0" w:color="auto"/>
                    <w:left w:val="none" w:sz="0" w:space="0" w:color="auto"/>
                    <w:bottom w:val="none" w:sz="0" w:space="0" w:color="auto"/>
                    <w:right w:val="none" w:sz="0" w:space="0" w:color="auto"/>
                  </w:divBdr>
                </w:div>
                <w:div w:id="1668362169">
                  <w:marLeft w:val="0"/>
                  <w:marRight w:val="0"/>
                  <w:marTop w:val="0"/>
                  <w:marBottom w:val="0"/>
                  <w:divBdr>
                    <w:top w:val="none" w:sz="0" w:space="0" w:color="auto"/>
                    <w:left w:val="none" w:sz="0" w:space="0" w:color="auto"/>
                    <w:bottom w:val="none" w:sz="0" w:space="0" w:color="auto"/>
                    <w:right w:val="none" w:sz="0" w:space="0" w:color="auto"/>
                  </w:divBdr>
                </w:div>
                <w:div w:id="677773596">
                  <w:marLeft w:val="0"/>
                  <w:marRight w:val="0"/>
                  <w:marTop w:val="0"/>
                  <w:marBottom w:val="0"/>
                  <w:divBdr>
                    <w:top w:val="none" w:sz="0" w:space="0" w:color="auto"/>
                    <w:left w:val="none" w:sz="0" w:space="0" w:color="auto"/>
                    <w:bottom w:val="none" w:sz="0" w:space="0" w:color="auto"/>
                    <w:right w:val="none" w:sz="0" w:space="0" w:color="auto"/>
                  </w:divBdr>
                </w:div>
                <w:div w:id="388385565">
                  <w:marLeft w:val="0"/>
                  <w:marRight w:val="0"/>
                  <w:marTop w:val="0"/>
                  <w:marBottom w:val="0"/>
                  <w:divBdr>
                    <w:top w:val="none" w:sz="0" w:space="0" w:color="auto"/>
                    <w:left w:val="none" w:sz="0" w:space="0" w:color="auto"/>
                    <w:bottom w:val="none" w:sz="0" w:space="0" w:color="auto"/>
                    <w:right w:val="none" w:sz="0" w:space="0" w:color="auto"/>
                  </w:divBdr>
                </w:div>
                <w:div w:id="1049263034">
                  <w:marLeft w:val="0"/>
                  <w:marRight w:val="0"/>
                  <w:marTop w:val="0"/>
                  <w:marBottom w:val="0"/>
                  <w:divBdr>
                    <w:top w:val="none" w:sz="0" w:space="0" w:color="auto"/>
                    <w:left w:val="none" w:sz="0" w:space="0" w:color="auto"/>
                    <w:bottom w:val="none" w:sz="0" w:space="0" w:color="auto"/>
                    <w:right w:val="none" w:sz="0" w:space="0" w:color="auto"/>
                  </w:divBdr>
                </w:div>
                <w:div w:id="940139004">
                  <w:marLeft w:val="0"/>
                  <w:marRight w:val="0"/>
                  <w:marTop w:val="0"/>
                  <w:marBottom w:val="0"/>
                  <w:divBdr>
                    <w:top w:val="none" w:sz="0" w:space="0" w:color="auto"/>
                    <w:left w:val="none" w:sz="0" w:space="0" w:color="auto"/>
                    <w:bottom w:val="none" w:sz="0" w:space="0" w:color="auto"/>
                    <w:right w:val="none" w:sz="0" w:space="0" w:color="auto"/>
                  </w:divBdr>
                </w:div>
                <w:div w:id="440958863">
                  <w:marLeft w:val="0"/>
                  <w:marRight w:val="0"/>
                  <w:marTop w:val="0"/>
                  <w:marBottom w:val="0"/>
                  <w:divBdr>
                    <w:top w:val="none" w:sz="0" w:space="0" w:color="auto"/>
                    <w:left w:val="none" w:sz="0" w:space="0" w:color="auto"/>
                    <w:bottom w:val="none" w:sz="0" w:space="0" w:color="auto"/>
                    <w:right w:val="none" w:sz="0" w:space="0" w:color="auto"/>
                  </w:divBdr>
                </w:div>
                <w:div w:id="1274094462">
                  <w:marLeft w:val="0"/>
                  <w:marRight w:val="0"/>
                  <w:marTop w:val="0"/>
                  <w:marBottom w:val="0"/>
                  <w:divBdr>
                    <w:top w:val="none" w:sz="0" w:space="0" w:color="auto"/>
                    <w:left w:val="none" w:sz="0" w:space="0" w:color="auto"/>
                    <w:bottom w:val="none" w:sz="0" w:space="0" w:color="auto"/>
                    <w:right w:val="none" w:sz="0" w:space="0" w:color="auto"/>
                  </w:divBdr>
                </w:div>
                <w:div w:id="418644464">
                  <w:marLeft w:val="0"/>
                  <w:marRight w:val="0"/>
                  <w:marTop w:val="0"/>
                  <w:marBottom w:val="0"/>
                  <w:divBdr>
                    <w:top w:val="none" w:sz="0" w:space="0" w:color="auto"/>
                    <w:left w:val="none" w:sz="0" w:space="0" w:color="auto"/>
                    <w:bottom w:val="none" w:sz="0" w:space="0" w:color="auto"/>
                    <w:right w:val="none" w:sz="0" w:space="0" w:color="auto"/>
                  </w:divBdr>
                </w:div>
                <w:div w:id="120149596">
                  <w:marLeft w:val="0"/>
                  <w:marRight w:val="0"/>
                  <w:marTop w:val="0"/>
                  <w:marBottom w:val="0"/>
                  <w:divBdr>
                    <w:top w:val="none" w:sz="0" w:space="0" w:color="auto"/>
                    <w:left w:val="none" w:sz="0" w:space="0" w:color="auto"/>
                    <w:bottom w:val="none" w:sz="0" w:space="0" w:color="auto"/>
                    <w:right w:val="none" w:sz="0" w:space="0" w:color="auto"/>
                  </w:divBdr>
                </w:div>
                <w:div w:id="801075262">
                  <w:marLeft w:val="0"/>
                  <w:marRight w:val="0"/>
                  <w:marTop w:val="0"/>
                  <w:marBottom w:val="0"/>
                  <w:divBdr>
                    <w:top w:val="none" w:sz="0" w:space="0" w:color="auto"/>
                    <w:left w:val="none" w:sz="0" w:space="0" w:color="auto"/>
                    <w:bottom w:val="none" w:sz="0" w:space="0" w:color="auto"/>
                    <w:right w:val="none" w:sz="0" w:space="0" w:color="auto"/>
                  </w:divBdr>
                </w:div>
                <w:div w:id="355429875">
                  <w:marLeft w:val="0"/>
                  <w:marRight w:val="0"/>
                  <w:marTop w:val="0"/>
                  <w:marBottom w:val="0"/>
                  <w:divBdr>
                    <w:top w:val="none" w:sz="0" w:space="0" w:color="auto"/>
                    <w:left w:val="none" w:sz="0" w:space="0" w:color="auto"/>
                    <w:bottom w:val="none" w:sz="0" w:space="0" w:color="auto"/>
                    <w:right w:val="none" w:sz="0" w:space="0" w:color="auto"/>
                  </w:divBdr>
                </w:div>
              </w:divsChild>
            </w:div>
            <w:div w:id="1115293593">
              <w:marLeft w:val="0"/>
              <w:marRight w:val="0"/>
              <w:marTop w:val="0"/>
              <w:marBottom w:val="0"/>
              <w:divBdr>
                <w:top w:val="none" w:sz="0" w:space="0" w:color="auto"/>
                <w:left w:val="none" w:sz="0" w:space="0" w:color="auto"/>
                <w:bottom w:val="none" w:sz="0" w:space="0" w:color="auto"/>
                <w:right w:val="none" w:sz="0" w:space="0" w:color="auto"/>
              </w:divBdr>
              <w:divsChild>
                <w:div w:id="727531292">
                  <w:marLeft w:val="0"/>
                  <w:marRight w:val="0"/>
                  <w:marTop w:val="0"/>
                  <w:marBottom w:val="0"/>
                  <w:divBdr>
                    <w:top w:val="none" w:sz="0" w:space="0" w:color="auto"/>
                    <w:left w:val="none" w:sz="0" w:space="0" w:color="auto"/>
                    <w:bottom w:val="none" w:sz="0" w:space="0" w:color="auto"/>
                    <w:right w:val="none" w:sz="0" w:space="0" w:color="auto"/>
                  </w:divBdr>
                </w:div>
                <w:div w:id="1031144954">
                  <w:marLeft w:val="0"/>
                  <w:marRight w:val="0"/>
                  <w:marTop w:val="0"/>
                  <w:marBottom w:val="0"/>
                  <w:divBdr>
                    <w:top w:val="none" w:sz="0" w:space="0" w:color="auto"/>
                    <w:left w:val="none" w:sz="0" w:space="0" w:color="auto"/>
                    <w:bottom w:val="none" w:sz="0" w:space="0" w:color="auto"/>
                    <w:right w:val="none" w:sz="0" w:space="0" w:color="auto"/>
                  </w:divBdr>
                </w:div>
                <w:div w:id="1164737082">
                  <w:marLeft w:val="0"/>
                  <w:marRight w:val="0"/>
                  <w:marTop w:val="0"/>
                  <w:marBottom w:val="0"/>
                  <w:divBdr>
                    <w:top w:val="none" w:sz="0" w:space="0" w:color="auto"/>
                    <w:left w:val="none" w:sz="0" w:space="0" w:color="auto"/>
                    <w:bottom w:val="none" w:sz="0" w:space="0" w:color="auto"/>
                    <w:right w:val="none" w:sz="0" w:space="0" w:color="auto"/>
                  </w:divBdr>
                </w:div>
                <w:div w:id="585456365">
                  <w:marLeft w:val="0"/>
                  <w:marRight w:val="0"/>
                  <w:marTop w:val="0"/>
                  <w:marBottom w:val="0"/>
                  <w:divBdr>
                    <w:top w:val="none" w:sz="0" w:space="0" w:color="auto"/>
                    <w:left w:val="none" w:sz="0" w:space="0" w:color="auto"/>
                    <w:bottom w:val="none" w:sz="0" w:space="0" w:color="auto"/>
                    <w:right w:val="none" w:sz="0" w:space="0" w:color="auto"/>
                  </w:divBdr>
                </w:div>
                <w:div w:id="1291282206">
                  <w:marLeft w:val="0"/>
                  <w:marRight w:val="0"/>
                  <w:marTop w:val="0"/>
                  <w:marBottom w:val="0"/>
                  <w:divBdr>
                    <w:top w:val="none" w:sz="0" w:space="0" w:color="auto"/>
                    <w:left w:val="none" w:sz="0" w:space="0" w:color="auto"/>
                    <w:bottom w:val="none" w:sz="0" w:space="0" w:color="auto"/>
                    <w:right w:val="none" w:sz="0" w:space="0" w:color="auto"/>
                  </w:divBdr>
                </w:div>
                <w:div w:id="265887585">
                  <w:marLeft w:val="0"/>
                  <w:marRight w:val="0"/>
                  <w:marTop w:val="0"/>
                  <w:marBottom w:val="0"/>
                  <w:divBdr>
                    <w:top w:val="none" w:sz="0" w:space="0" w:color="auto"/>
                    <w:left w:val="none" w:sz="0" w:space="0" w:color="auto"/>
                    <w:bottom w:val="none" w:sz="0" w:space="0" w:color="auto"/>
                    <w:right w:val="none" w:sz="0" w:space="0" w:color="auto"/>
                  </w:divBdr>
                </w:div>
                <w:div w:id="1345938295">
                  <w:marLeft w:val="0"/>
                  <w:marRight w:val="0"/>
                  <w:marTop w:val="0"/>
                  <w:marBottom w:val="0"/>
                  <w:divBdr>
                    <w:top w:val="none" w:sz="0" w:space="0" w:color="auto"/>
                    <w:left w:val="none" w:sz="0" w:space="0" w:color="auto"/>
                    <w:bottom w:val="none" w:sz="0" w:space="0" w:color="auto"/>
                    <w:right w:val="none" w:sz="0" w:space="0" w:color="auto"/>
                  </w:divBdr>
                </w:div>
                <w:div w:id="1851020447">
                  <w:marLeft w:val="0"/>
                  <w:marRight w:val="0"/>
                  <w:marTop w:val="0"/>
                  <w:marBottom w:val="0"/>
                  <w:divBdr>
                    <w:top w:val="none" w:sz="0" w:space="0" w:color="auto"/>
                    <w:left w:val="none" w:sz="0" w:space="0" w:color="auto"/>
                    <w:bottom w:val="none" w:sz="0" w:space="0" w:color="auto"/>
                    <w:right w:val="none" w:sz="0" w:space="0" w:color="auto"/>
                  </w:divBdr>
                </w:div>
                <w:div w:id="2096894448">
                  <w:marLeft w:val="0"/>
                  <w:marRight w:val="0"/>
                  <w:marTop w:val="0"/>
                  <w:marBottom w:val="0"/>
                  <w:divBdr>
                    <w:top w:val="none" w:sz="0" w:space="0" w:color="auto"/>
                    <w:left w:val="none" w:sz="0" w:space="0" w:color="auto"/>
                    <w:bottom w:val="none" w:sz="0" w:space="0" w:color="auto"/>
                    <w:right w:val="none" w:sz="0" w:space="0" w:color="auto"/>
                  </w:divBdr>
                </w:div>
                <w:div w:id="2140681994">
                  <w:marLeft w:val="0"/>
                  <w:marRight w:val="0"/>
                  <w:marTop w:val="0"/>
                  <w:marBottom w:val="0"/>
                  <w:divBdr>
                    <w:top w:val="none" w:sz="0" w:space="0" w:color="auto"/>
                    <w:left w:val="none" w:sz="0" w:space="0" w:color="auto"/>
                    <w:bottom w:val="none" w:sz="0" w:space="0" w:color="auto"/>
                    <w:right w:val="none" w:sz="0" w:space="0" w:color="auto"/>
                  </w:divBdr>
                </w:div>
                <w:div w:id="82647868">
                  <w:marLeft w:val="0"/>
                  <w:marRight w:val="0"/>
                  <w:marTop w:val="0"/>
                  <w:marBottom w:val="0"/>
                  <w:divBdr>
                    <w:top w:val="none" w:sz="0" w:space="0" w:color="auto"/>
                    <w:left w:val="none" w:sz="0" w:space="0" w:color="auto"/>
                    <w:bottom w:val="none" w:sz="0" w:space="0" w:color="auto"/>
                    <w:right w:val="none" w:sz="0" w:space="0" w:color="auto"/>
                  </w:divBdr>
                </w:div>
                <w:div w:id="1754399537">
                  <w:marLeft w:val="0"/>
                  <w:marRight w:val="0"/>
                  <w:marTop w:val="0"/>
                  <w:marBottom w:val="0"/>
                  <w:divBdr>
                    <w:top w:val="none" w:sz="0" w:space="0" w:color="auto"/>
                    <w:left w:val="none" w:sz="0" w:space="0" w:color="auto"/>
                    <w:bottom w:val="none" w:sz="0" w:space="0" w:color="auto"/>
                    <w:right w:val="none" w:sz="0" w:space="0" w:color="auto"/>
                  </w:divBdr>
                </w:div>
                <w:div w:id="1968273013">
                  <w:marLeft w:val="0"/>
                  <w:marRight w:val="0"/>
                  <w:marTop w:val="0"/>
                  <w:marBottom w:val="0"/>
                  <w:divBdr>
                    <w:top w:val="none" w:sz="0" w:space="0" w:color="auto"/>
                    <w:left w:val="none" w:sz="0" w:space="0" w:color="auto"/>
                    <w:bottom w:val="none" w:sz="0" w:space="0" w:color="auto"/>
                    <w:right w:val="none" w:sz="0" w:space="0" w:color="auto"/>
                  </w:divBdr>
                </w:div>
                <w:div w:id="313459205">
                  <w:marLeft w:val="0"/>
                  <w:marRight w:val="0"/>
                  <w:marTop w:val="0"/>
                  <w:marBottom w:val="0"/>
                  <w:divBdr>
                    <w:top w:val="none" w:sz="0" w:space="0" w:color="auto"/>
                    <w:left w:val="none" w:sz="0" w:space="0" w:color="auto"/>
                    <w:bottom w:val="none" w:sz="0" w:space="0" w:color="auto"/>
                    <w:right w:val="none" w:sz="0" w:space="0" w:color="auto"/>
                  </w:divBdr>
                </w:div>
                <w:div w:id="1007101351">
                  <w:marLeft w:val="0"/>
                  <w:marRight w:val="0"/>
                  <w:marTop w:val="0"/>
                  <w:marBottom w:val="0"/>
                  <w:divBdr>
                    <w:top w:val="none" w:sz="0" w:space="0" w:color="auto"/>
                    <w:left w:val="none" w:sz="0" w:space="0" w:color="auto"/>
                    <w:bottom w:val="none" w:sz="0" w:space="0" w:color="auto"/>
                    <w:right w:val="none" w:sz="0" w:space="0" w:color="auto"/>
                  </w:divBdr>
                </w:div>
                <w:div w:id="264312473">
                  <w:marLeft w:val="0"/>
                  <w:marRight w:val="0"/>
                  <w:marTop w:val="0"/>
                  <w:marBottom w:val="0"/>
                  <w:divBdr>
                    <w:top w:val="none" w:sz="0" w:space="0" w:color="auto"/>
                    <w:left w:val="none" w:sz="0" w:space="0" w:color="auto"/>
                    <w:bottom w:val="none" w:sz="0" w:space="0" w:color="auto"/>
                    <w:right w:val="none" w:sz="0" w:space="0" w:color="auto"/>
                  </w:divBdr>
                </w:div>
                <w:div w:id="184709421">
                  <w:marLeft w:val="0"/>
                  <w:marRight w:val="0"/>
                  <w:marTop w:val="0"/>
                  <w:marBottom w:val="0"/>
                  <w:divBdr>
                    <w:top w:val="none" w:sz="0" w:space="0" w:color="auto"/>
                    <w:left w:val="none" w:sz="0" w:space="0" w:color="auto"/>
                    <w:bottom w:val="none" w:sz="0" w:space="0" w:color="auto"/>
                    <w:right w:val="none" w:sz="0" w:space="0" w:color="auto"/>
                  </w:divBdr>
                </w:div>
                <w:div w:id="2059159622">
                  <w:marLeft w:val="0"/>
                  <w:marRight w:val="0"/>
                  <w:marTop w:val="0"/>
                  <w:marBottom w:val="0"/>
                  <w:divBdr>
                    <w:top w:val="none" w:sz="0" w:space="0" w:color="auto"/>
                    <w:left w:val="none" w:sz="0" w:space="0" w:color="auto"/>
                    <w:bottom w:val="none" w:sz="0" w:space="0" w:color="auto"/>
                    <w:right w:val="none" w:sz="0" w:space="0" w:color="auto"/>
                  </w:divBdr>
                </w:div>
                <w:div w:id="498353770">
                  <w:marLeft w:val="0"/>
                  <w:marRight w:val="0"/>
                  <w:marTop w:val="0"/>
                  <w:marBottom w:val="0"/>
                  <w:divBdr>
                    <w:top w:val="none" w:sz="0" w:space="0" w:color="auto"/>
                    <w:left w:val="none" w:sz="0" w:space="0" w:color="auto"/>
                    <w:bottom w:val="none" w:sz="0" w:space="0" w:color="auto"/>
                    <w:right w:val="none" w:sz="0" w:space="0" w:color="auto"/>
                  </w:divBdr>
                </w:div>
                <w:div w:id="1870683789">
                  <w:marLeft w:val="0"/>
                  <w:marRight w:val="0"/>
                  <w:marTop w:val="0"/>
                  <w:marBottom w:val="0"/>
                  <w:divBdr>
                    <w:top w:val="none" w:sz="0" w:space="0" w:color="auto"/>
                    <w:left w:val="none" w:sz="0" w:space="0" w:color="auto"/>
                    <w:bottom w:val="none" w:sz="0" w:space="0" w:color="auto"/>
                    <w:right w:val="none" w:sz="0" w:space="0" w:color="auto"/>
                  </w:divBdr>
                </w:div>
                <w:div w:id="1641764920">
                  <w:marLeft w:val="0"/>
                  <w:marRight w:val="0"/>
                  <w:marTop w:val="0"/>
                  <w:marBottom w:val="0"/>
                  <w:divBdr>
                    <w:top w:val="none" w:sz="0" w:space="0" w:color="auto"/>
                    <w:left w:val="none" w:sz="0" w:space="0" w:color="auto"/>
                    <w:bottom w:val="none" w:sz="0" w:space="0" w:color="auto"/>
                    <w:right w:val="none" w:sz="0" w:space="0" w:color="auto"/>
                  </w:divBdr>
                </w:div>
                <w:div w:id="1808282447">
                  <w:marLeft w:val="0"/>
                  <w:marRight w:val="0"/>
                  <w:marTop w:val="0"/>
                  <w:marBottom w:val="0"/>
                  <w:divBdr>
                    <w:top w:val="none" w:sz="0" w:space="0" w:color="auto"/>
                    <w:left w:val="none" w:sz="0" w:space="0" w:color="auto"/>
                    <w:bottom w:val="none" w:sz="0" w:space="0" w:color="auto"/>
                    <w:right w:val="none" w:sz="0" w:space="0" w:color="auto"/>
                  </w:divBdr>
                </w:div>
                <w:div w:id="97452084">
                  <w:marLeft w:val="0"/>
                  <w:marRight w:val="0"/>
                  <w:marTop w:val="0"/>
                  <w:marBottom w:val="0"/>
                  <w:divBdr>
                    <w:top w:val="none" w:sz="0" w:space="0" w:color="auto"/>
                    <w:left w:val="none" w:sz="0" w:space="0" w:color="auto"/>
                    <w:bottom w:val="none" w:sz="0" w:space="0" w:color="auto"/>
                    <w:right w:val="none" w:sz="0" w:space="0" w:color="auto"/>
                  </w:divBdr>
                </w:div>
                <w:div w:id="1670210216">
                  <w:marLeft w:val="0"/>
                  <w:marRight w:val="0"/>
                  <w:marTop w:val="0"/>
                  <w:marBottom w:val="0"/>
                  <w:divBdr>
                    <w:top w:val="none" w:sz="0" w:space="0" w:color="auto"/>
                    <w:left w:val="none" w:sz="0" w:space="0" w:color="auto"/>
                    <w:bottom w:val="none" w:sz="0" w:space="0" w:color="auto"/>
                    <w:right w:val="none" w:sz="0" w:space="0" w:color="auto"/>
                  </w:divBdr>
                </w:div>
                <w:div w:id="1762098779">
                  <w:marLeft w:val="0"/>
                  <w:marRight w:val="0"/>
                  <w:marTop w:val="0"/>
                  <w:marBottom w:val="0"/>
                  <w:divBdr>
                    <w:top w:val="none" w:sz="0" w:space="0" w:color="auto"/>
                    <w:left w:val="none" w:sz="0" w:space="0" w:color="auto"/>
                    <w:bottom w:val="none" w:sz="0" w:space="0" w:color="auto"/>
                    <w:right w:val="none" w:sz="0" w:space="0" w:color="auto"/>
                  </w:divBdr>
                </w:div>
                <w:div w:id="142356122">
                  <w:marLeft w:val="0"/>
                  <w:marRight w:val="0"/>
                  <w:marTop w:val="0"/>
                  <w:marBottom w:val="0"/>
                  <w:divBdr>
                    <w:top w:val="none" w:sz="0" w:space="0" w:color="auto"/>
                    <w:left w:val="none" w:sz="0" w:space="0" w:color="auto"/>
                    <w:bottom w:val="none" w:sz="0" w:space="0" w:color="auto"/>
                    <w:right w:val="none" w:sz="0" w:space="0" w:color="auto"/>
                  </w:divBdr>
                </w:div>
                <w:div w:id="1846238536">
                  <w:marLeft w:val="0"/>
                  <w:marRight w:val="0"/>
                  <w:marTop w:val="0"/>
                  <w:marBottom w:val="0"/>
                  <w:divBdr>
                    <w:top w:val="none" w:sz="0" w:space="0" w:color="auto"/>
                    <w:left w:val="none" w:sz="0" w:space="0" w:color="auto"/>
                    <w:bottom w:val="none" w:sz="0" w:space="0" w:color="auto"/>
                    <w:right w:val="none" w:sz="0" w:space="0" w:color="auto"/>
                  </w:divBdr>
                </w:div>
                <w:div w:id="1008483710">
                  <w:marLeft w:val="0"/>
                  <w:marRight w:val="0"/>
                  <w:marTop w:val="0"/>
                  <w:marBottom w:val="0"/>
                  <w:divBdr>
                    <w:top w:val="none" w:sz="0" w:space="0" w:color="auto"/>
                    <w:left w:val="none" w:sz="0" w:space="0" w:color="auto"/>
                    <w:bottom w:val="none" w:sz="0" w:space="0" w:color="auto"/>
                    <w:right w:val="none" w:sz="0" w:space="0" w:color="auto"/>
                  </w:divBdr>
                </w:div>
                <w:div w:id="418211961">
                  <w:marLeft w:val="0"/>
                  <w:marRight w:val="0"/>
                  <w:marTop w:val="0"/>
                  <w:marBottom w:val="0"/>
                  <w:divBdr>
                    <w:top w:val="none" w:sz="0" w:space="0" w:color="auto"/>
                    <w:left w:val="none" w:sz="0" w:space="0" w:color="auto"/>
                    <w:bottom w:val="none" w:sz="0" w:space="0" w:color="auto"/>
                    <w:right w:val="none" w:sz="0" w:space="0" w:color="auto"/>
                  </w:divBdr>
                </w:div>
                <w:div w:id="824590311">
                  <w:marLeft w:val="0"/>
                  <w:marRight w:val="0"/>
                  <w:marTop w:val="0"/>
                  <w:marBottom w:val="0"/>
                  <w:divBdr>
                    <w:top w:val="none" w:sz="0" w:space="0" w:color="auto"/>
                    <w:left w:val="none" w:sz="0" w:space="0" w:color="auto"/>
                    <w:bottom w:val="none" w:sz="0" w:space="0" w:color="auto"/>
                    <w:right w:val="none" w:sz="0" w:space="0" w:color="auto"/>
                  </w:divBdr>
                </w:div>
                <w:div w:id="478690389">
                  <w:marLeft w:val="0"/>
                  <w:marRight w:val="0"/>
                  <w:marTop w:val="0"/>
                  <w:marBottom w:val="0"/>
                  <w:divBdr>
                    <w:top w:val="none" w:sz="0" w:space="0" w:color="auto"/>
                    <w:left w:val="none" w:sz="0" w:space="0" w:color="auto"/>
                    <w:bottom w:val="none" w:sz="0" w:space="0" w:color="auto"/>
                    <w:right w:val="none" w:sz="0" w:space="0" w:color="auto"/>
                  </w:divBdr>
                </w:div>
                <w:div w:id="876506036">
                  <w:marLeft w:val="0"/>
                  <w:marRight w:val="0"/>
                  <w:marTop w:val="0"/>
                  <w:marBottom w:val="0"/>
                  <w:divBdr>
                    <w:top w:val="none" w:sz="0" w:space="0" w:color="auto"/>
                    <w:left w:val="none" w:sz="0" w:space="0" w:color="auto"/>
                    <w:bottom w:val="none" w:sz="0" w:space="0" w:color="auto"/>
                    <w:right w:val="none" w:sz="0" w:space="0" w:color="auto"/>
                  </w:divBdr>
                </w:div>
                <w:div w:id="2143231292">
                  <w:marLeft w:val="0"/>
                  <w:marRight w:val="0"/>
                  <w:marTop w:val="0"/>
                  <w:marBottom w:val="0"/>
                  <w:divBdr>
                    <w:top w:val="none" w:sz="0" w:space="0" w:color="auto"/>
                    <w:left w:val="none" w:sz="0" w:space="0" w:color="auto"/>
                    <w:bottom w:val="none" w:sz="0" w:space="0" w:color="auto"/>
                    <w:right w:val="none" w:sz="0" w:space="0" w:color="auto"/>
                  </w:divBdr>
                </w:div>
                <w:div w:id="315379096">
                  <w:marLeft w:val="0"/>
                  <w:marRight w:val="0"/>
                  <w:marTop w:val="0"/>
                  <w:marBottom w:val="0"/>
                  <w:divBdr>
                    <w:top w:val="none" w:sz="0" w:space="0" w:color="auto"/>
                    <w:left w:val="none" w:sz="0" w:space="0" w:color="auto"/>
                    <w:bottom w:val="none" w:sz="0" w:space="0" w:color="auto"/>
                    <w:right w:val="none" w:sz="0" w:space="0" w:color="auto"/>
                  </w:divBdr>
                </w:div>
                <w:div w:id="1282496149">
                  <w:marLeft w:val="0"/>
                  <w:marRight w:val="0"/>
                  <w:marTop w:val="0"/>
                  <w:marBottom w:val="0"/>
                  <w:divBdr>
                    <w:top w:val="none" w:sz="0" w:space="0" w:color="auto"/>
                    <w:left w:val="none" w:sz="0" w:space="0" w:color="auto"/>
                    <w:bottom w:val="none" w:sz="0" w:space="0" w:color="auto"/>
                    <w:right w:val="none" w:sz="0" w:space="0" w:color="auto"/>
                  </w:divBdr>
                </w:div>
                <w:div w:id="739135528">
                  <w:marLeft w:val="0"/>
                  <w:marRight w:val="0"/>
                  <w:marTop w:val="0"/>
                  <w:marBottom w:val="0"/>
                  <w:divBdr>
                    <w:top w:val="none" w:sz="0" w:space="0" w:color="auto"/>
                    <w:left w:val="none" w:sz="0" w:space="0" w:color="auto"/>
                    <w:bottom w:val="none" w:sz="0" w:space="0" w:color="auto"/>
                    <w:right w:val="none" w:sz="0" w:space="0" w:color="auto"/>
                  </w:divBdr>
                </w:div>
                <w:div w:id="815101139">
                  <w:marLeft w:val="0"/>
                  <w:marRight w:val="0"/>
                  <w:marTop w:val="0"/>
                  <w:marBottom w:val="0"/>
                  <w:divBdr>
                    <w:top w:val="none" w:sz="0" w:space="0" w:color="auto"/>
                    <w:left w:val="none" w:sz="0" w:space="0" w:color="auto"/>
                    <w:bottom w:val="none" w:sz="0" w:space="0" w:color="auto"/>
                    <w:right w:val="none" w:sz="0" w:space="0" w:color="auto"/>
                  </w:divBdr>
                </w:div>
                <w:div w:id="1913419299">
                  <w:marLeft w:val="0"/>
                  <w:marRight w:val="0"/>
                  <w:marTop w:val="0"/>
                  <w:marBottom w:val="0"/>
                  <w:divBdr>
                    <w:top w:val="none" w:sz="0" w:space="0" w:color="auto"/>
                    <w:left w:val="none" w:sz="0" w:space="0" w:color="auto"/>
                    <w:bottom w:val="none" w:sz="0" w:space="0" w:color="auto"/>
                    <w:right w:val="none" w:sz="0" w:space="0" w:color="auto"/>
                  </w:divBdr>
                </w:div>
                <w:div w:id="1322856463">
                  <w:marLeft w:val="0"/>
                  <w:marRight w:val="0"/>
                  <w:marTop w:val="0"/>
                  <w:marBottom w:val="0"/>
                  <w:divBdr>
                    <w:top w:val="none" w:sz="0" w:space="0" w:color="auto"/>
                    <w:left w:val="none" w:sz="0" w:space="0" w:color="auto"/>
                    <w:bottom w:val="none" w:sz="0" w:space="0" w:color="auto"/>
                    <w:right w:val="none" w:sz="0" w:space="0" w:color="auto"/>
                  </w:divBdr>
                </w:div>
                <w:div w:id="1468283047">
                  <w:marLeft w:val="0"/>
                  <w:marRight w:val="0"/>
                  <w:marTop w:val="0"/>
                  <w:marBottom w:val="0"/>
                  <w:divBdr>
                    <w:top w:val="none" w:sz="0" w:space="0" w:color="auto"/>
                    <w:left w:val="none" w:sz="0" w:space="0" w:color="auto"/>
                    <w:bottom w:val="none" w:sz="0" w:space="0" w:color="auto"/>
                    <w:right w:val="none" w:sz="0" w:space="0" w:color="auto"/>
                  </w:divBdr>
                </w:div>
                <w:div w:id="1177304856">
                  <w:marLeft w:val="0"/>
                  <w:marRight w:val="0"/>
                  <w:marTop w:val="0"/>
                  <w:marBottom w:val="0"/>
                  <w:divBdr>
                    <w:top w:val="none" w:sz="0" w:space="0" w:color="auto"/>
                    <w:left w:val="none" w:sz="0" w:space="0" w:color="auto"/>
                    <w:bottom w:val="none" w:sz="0" w:space="0" w:color="auto"/>
                    <w:right w:val="none" w:sz="0" w:space="0" w:color="auto"/>
                  </w:divBdr>
                </w:div>
                <w:div w:id="273640626">
                  <w:marLeft w:val="0"/>
                  <w:marRight w:val="0"/>
                  <w:marTop w:val="0"/>
                  <w:marBottom w:val="0"/>
                  <w:divBdr>
                    <w:top w:val="none" w:sz="0" w:space="0" w:color="auto"/>
                    <w:left w:val="none" w:sz="0" w:space="0" w:color="auto"/>
                    <w:bottom w:val="none" w:sz="0" w:space="0" w:color="auto"/>
                    <w:right w:val="none" w:sz="0" w:space="0" w:color="auto"/>
                  </w:divBdr>
                </w:div>
                <w:div w:id="2114476053">
                  <w:marLeft w:val="0"/>
                  <w:marRight w:val="0"/>
                  <w:marTop w:val="0"/>
                  <w:marBottom w:val="0"/>
                  <w:divBdr>
                    <w:top w:val="none" w:sz="0" w:space="0" w:color="auto"/>
                    <w:left w:val="none" w:sz="0" w:space="0" w:color="auto"/>
                    <w:bottom w:val="none" w:sz="0" w:space="0" w:color="auto"/>
                    <w:right w:val="none" w:sz="0" w:space="0" w:color="auto"/>
                  </w:divBdr>
                </w:div>
                <w:div w:id="948388281">
                  <w:marLeft w:val="0"/>
                  <w:marRight w:val="0"/>
                  <w:marTop w:val="0"/>
                  <w:marBottom w:val="0"/>
                  <w:divBdr>
                    <w:top w:val="none" w:sz="0" w:space="0" w:color="auto"/>
                    <w:left w:val="none" w:sz="0" w:space="0" w:color="auto"/>
                    <w:bottom w:val="none" w:sz="0" w:space="0" w:color="auto"/>
                    <w:right w:val="none" w:sz="0" w:space="0" w:color="auto"/>
                  </w:divBdr>
                </w:div>
                <w:div w:id="1767264769">
                  <w:marLeft w:val="0"/>
                  <w:marRight w:val="0"/>
                  <w:marTop w:val="0"/>
                  <w:marBottom w:val="0"/>
                  <w:divBdr>
                    <w:top w:val="none" w:sz="0" w:space="0" w:color="auto"/>
                    <w:left w:val="none" w:sz="0" w:space="0" w:color="auto"/>
                    <w:bottom w:val="none" w:sz="0" w:space="0" w:color="auto"/>
                    <w:right w:val="none" w:sz="0" w:space="0" w:color="auto"/>
                  </w:divBdr>
                </w:div>
                <w:div w:id="169219147">
                  <w:marLeft w:val="0"/>
                  <w:marRight w:val="0"/>
                  <w:marTop w:val="0"/>
                  <w:marBottom w:val="0"/>
                  <w:divBdr>
                    <w:top w:val="none" w:sz="0" w:space="0" w:color="auto"/>
                    <w:left w:val="none" w:sz="0" w:space="0" w:color="auto"/>
                    <w:bottom w:val="none" w:sz="0" w:space="0" w:color="auto"/>
                    <w:right w:val="none" w:sz="0" w:space="0" w:color="auto"/>
                  </w:divBdr>
                </w:div>
                <w:div w:id="114325500">
                  <w:marLeft w:val="0"/>
                  <w:marRight w:val="0"/>
                  <w:marTop w:val="0"/>
                  <w:marBottom w:val="0"/>
                  <w:divBdr>
                    <w:top w:val="none" w:sz="0" w:space="0" w:color="auto"/>
                    <w:left w:val="none" w:sz="0" w:space="0" w:color="auto"/>
                    <w:bottom w:val="none" w:sz="0" w:space="0" w:color="auto"/>
                    <w:right w:val="none" w:sz="0" w:space="0" w:color="auto"/>
                  </w:divBdr>
                </w:div>
                <w:div w:id="1031414526">
                  <w:marLeft w:val="0"/>
                  <w:marRight w:val="0"/>
                  <w:marTop w:val="0"/>
                  <w:marBottom w:val="0"/>
                  <w:divBdr>
                    <w:top w:val="none" w:sz="0" w:space="0" w:color="auto"/>
                    <w:left w:val="none" w:sz="0" w:space="0" w:color="auto"/>
                    <w:bottom w:val="none" w:sz="0" w:space="0" w:color="auto"/>
                    <w:right w:val="none" w:sz="0" w:space="0" w:color="auto"/>
                  </w:divBdr>
                </w:div>
                <w:div w:id="1965429986">
                  <w:marLeft w:val="0"/>
                  <w:marRight w:val="0"/>
                  <w:marTop w:val="0"/>
                  <w:marBottom w:val="0"/>
                  <w:divBdr>
                    <w:top w:val="none" w:sz="0" w:space="0" w:color="auto"/>
                    <w:left w:val="none" w:sz="0" w:space="0" w:color="auto"/>
                    <w:bottom w:val="none" w:sz="0" w:space="0" w:color="auto"/>
                    <w:right w:val="none" w:sz="0" w:space="0" w:color="auto"/>
                  </w:divBdr>
                </w:div>
              </w:divsChild>
            </w:div>
            <w:div w:id="1950045553">
              <w:marLeft w:val="0"/>
              <w:marRight w:val="0"/>
              <w:marTop w:val="0"/>
              <w:marBottom w:val="0"/>
              <w:divBdr>
                <w:top w:val="none" w:sz="0" w:space="0" w:color="auto"/>
                <w:left w:val="none" w:sz="0" w:space="0" w:color="auto"/>
                <w:bottom w:val="none" w:sz="0" w:space="0" w:color="auto"/>
                <w:right w:val="none" w:sz="0" w:space="0" w:color="auto"/>
              </w:divBdr>
            </w:div>
            <w:div w:id="1672414065">
              <w:marLeft w:val="0"/>
              <w:marRight w:val="0"/>
              <w:marTop w:val="0"/>
              <w:marBottom w:val="0"/>
              <w:divBdr>
                <w:top w:val="none" w:sz="0" w:space="0" w:color="auto"/>
                <w:left w:val="none" w:sz="0" w:space="0" w:color="auto"/>
                <w:bottom w:val="none" w:sz="0" w:space="0" w:color="auto"/>
                <w:right w:val="none" w:sz="0" w:space="0" w:color="auto"/>
              </w:divBdr>
            </w:div>
            <w:div w:id="83496883">
              <w:marLeft w:val="0"/>
              <w:marRight w:val="0"/>
              <w:marTop w:val="0"/>
              <w:marBottom w:val="0"/>
              <w:divBdr>
                <w:top w:val="none" w:sz="0" w:space="0" w:color="auto"/>
                <w:left w:val="none" w:sz="0" w:space="0" w:color="auto"/>
                <w:bottom w:val="none" w:sz="0" w:space="0" w:color="auto"/>
                <w:right w:val="none" w:sz="0" w:space="0" w:color="auto"/>
              </w:divBdr>
            </w:div>
            <w:div w:id="1362828474">
              <w:marLeft w:val="0"/>
              <w:marRight w:val="0"/>
              <w:marTop w:val="0"/>
              <w:marBottom w:val="0"/>
              <w:divBdr>
                <w:top w:val="none" w:sz="0" w:space="0" w:color="auto"/>
                <w:left w:val="none" w:sz="0" w:space="0" w:color="auto"/>
                <w:bottom w:val="none" w:sz="0" w:space="0" w:color="auto"/>
                <w:right w:val="none" w:sz="0" w:space="0" w:color="auto"/>
              </w:divBdr>
            </w:div>
            <w:div w:id="789858374">
              <w:marLeft w:val="0"/>
              <w:marRight w:val="0"/>
              <w:marTop w:val="0"/>
              <w:marBottom w:val="0"/>
              <w:divBdr>
                <w:top w:val="none" w:sz="0" w:space="0" w:color="auto"/>
                <w:left w:val="none" w:sz="0" w:space="0" w:color="auto"/>
                <w:bottom w:val="none" w:sz="0" w:space="0" w:color="auto"/>
                <w:right w:val="none" w:sz="0" w:space="0" w:color="auto"/>
              </w:divBdr>
            </w:div>
            <w:div w:id="1319964175">
              <w:marLeft w:val="0"/>
              <w:marRight w:val="0"/>
              <w:marTop w:val="0"/>
              <w:marBottom w:val="0"/>
              <w:divBdr>
                <w:top w:val="none" w:sz="0" w:space="0" w:color="auto"/>
                <w:left w:val="none" w:sz="0" w:space="0" w:color="auto"/>
                <w:bottom w:val="none" w:sz="0" w:space="0" w:color="auto"/>
                <w:right w:val="none" w:sz="0" w:space="0" w:color="auto"/>
              </w:divBdr>
            </w:div>
            <w:div w:id="1680890330">
              <w:marLeft w:val="0"/>
              <w:marRight w:val="0"/>
              <w:marTop w:val="0"/>
              <w:marBottom w:val="0"/>
              <w:divBdr>
                <w:top w:val="none" w:sz="0" w:space="0" w:color="auto"/>
                <w:left w:val="none" w:sz="0" w:space="0" w:color="auto"/>
                <w:bottom w:val="none" w:sz="0" w:space="0" w:color="auto"/>
                <w:right w:val="none" w:sz="0" w:space="0" w:color="auto"/>
              </w:divBdr>
            </w:div>
            <w:div w:id="855582945">
              <w:marLeft w:val="0"/>
              <w:marRight w:val="0"/>
              <w:marTop w:val="0"/>
              <w:marBottom w:val="0"/>
              <w:divBdr>
                <w:top w:val="none" w:sz="0" w:space="0" w:color="auto"/>
                <w:left w:val="none" w:sz="0" w:space="0" w:color="auto"/>
                <w:bottom w:val="none" w:sz="0" w:space="0" w:color="auto"/>
                <w:right w:val="none" w:sz="0" w:space="0" w:color="auto"/>
              </w:divBdr>
            </w:div>
            <w:div w:id="1219512787">
              <w:marLeft w:val="0"/>
              <w:marRight w:val="0"/>
              <w:marTop w:val="0"/>
              <w:marBottom w:val="0"/>
              <w:divBdr>
                <w:top w:val="none" w:sz="0" w:space="0" w:color="auto"/>
                <w:left w:val="none" w:sz="0" w:space="0" w:color="auto"/>
                <w:bottom w:val="none" w:sz="0" w:space="0" w:color="auto"/>
                <w:right w:val="none" w:sz="0" w:space="0" w:color="auto"/>
              </w:divBdr>
            </w:div>
            <w:div w:id="973372010">
              <w:marLeft w:val="0"/>
              <w:marRight w:val="0"/>
              <w:marTop w:val="0"/>
              <w:marBottom w:val="0"/>
              <w:divBdr>
                <w:top w:val="none" w:sz="0" w:space="0" w:color="auto"/>
                <w:left w:val="none" w:sz="0" w:space="0" w:color="auto"/>
                <w:bottom w:val="none" w:sz="0" w:space="0" w:color="auto"/>
                <w:right w:val="none" w:sz="0" w:space="0" w:color="auto"/>
              </w:divBdr>
            </w:div>
            <w:div w:id="1316567733">
              <w:marLeft w:val="0"/>
              <w:marRight w:val="0"/>
              <w:marTop w:val="0"/>
              <w:marBottom w:val="0"/>
              <w:divBdr>
                <w:top w:val="none" w:sz="0" w:space="0" w:color="auto"/>
                <w:left w:val="none" w:sz="0" w:space="0" w:color="auto"/>
                <w:bottom w:val="none" w:sz="0" w:space="0" w:color="auto"/>
                <w:right w:val="none" w:sz="0" w:space="0" w:color="auto"/>
              </w:divBdr>
            </w:div>
            <w:div w:id="1226572221">
              <w:marLeft w:val="0"/>
              <w:marRight w:val="0"/>
              <w:marTop w:val="0"/>
              <w:marBottom w:val="0"/>
              <w:divBdr>
                <w:top w:val="none" w:sz="0" w:space="0" w:color="auto"/>
                <w:left w:val="none" w:sz="0" w:space="0" w:color="auto"/>
                <w:bottom w:val="none" w:sz="0" w:space="0" w:color="auto"/>
                <w:right w:val="none" w:sz="0" w:space="0" w:color="auto"/>
              </w:divBdr>
            </w:div>
            <w:div w:id="1022822033">
              <w:marLeft w:val="0"/>
              <w:marRight w:val="0"/>
              <w:marTop w:val="0"/>
              <w:marBottom w:val="0"/>
              <w:divBdr>
                <w:top w:val="none" w:sz="0" w:space="0" w:color="auto"/>
                <w:left w:val="none" w:sz="0" w:space="0" w:color="auto"/>
                <w:bottom w:val="none" w:sz="0" w:space="0" w:color="auto"/>
                <w:right w:val="none" w:sz="0" w:space="0" w:color="auto"/>
              </w:divBdr>
            </w:div>
            <w:div w:id="1737165105">
              <w:marLeft w:val="0"/>
              <w:marRight w:val="0"/>
              <w:marTop w:val="0"/>
              <w:marBottom w:val="0"/>
              <w:divBdr>
                <w:top w:val="none" w:sz="0" w:space="0" w:color="auto"/>
                <w:left w:val="none" w:sz="0" w:space="0" w:color="auto"/>
                <w:bottom w:val="none" w:sz="0" w:space="0" w:color="auto"/>
                <w:right w:val="none" w:sz="0" w:space="0" w:color="auto"/>
              </w:divBdr>
            </w:div>
            <w:div w:id="982386702">
              <w:marLeft w:val="0"/>
              <w:marRight w:val="0"/>
              <w:marTop w:val="0"/>
              <w:marBottom w:val="0"/>
              <w:divBdr>
                <w:top w:val="none" w:sz="0" w:space="0" w:color="auto"/>
                <w:left w:val="none" w:sz="0" w:space="0" w:color="auto"/>
                <w:bottom w:val="none" w:sz="0" w:space="0" w:color="auto"/>
                <w:right w:val="none" w:sz="0" w:space="0" w:color="auto"/>
              </w:divBdr>
            </w:div>
            <w:div w:id="214969441">
              <w:marLeft w:val="0"/>
              <w:marRight w:val="0"/>
              <w:marTop w:val="0"/>
              <w:marBottom w:val="0"/>
              <w:divBdr>
                <w:top w:val="none" w:sz="0" w:space="0" w:color="auto"/>
                <w:left w:val="none" w:sz="0" w:space="0" w:color="auto"/>
                <w:bottom w:val="none" w:sz="0" w:space="0" w:color="auto"/>
                <w:right w:val="none" w:sz="0" w:space="0" w:color="auto"/>
              </w:divBdr>
            </w:div>
            <w:div w:id="704599518">
              <w:marLeft w:val="0"/>
              <w:marRight w:val="0"/>
              <w:marTop w:val="0"/>
              <w:marBottom w:val="0"/>
              <w:divBdr>
                <w:top w:val="none" w:sz="0" w:space="0" w:color="auto"/>
                <w:left w:val="none" w:sz="0" w:space="0" w:color="auto"/>
                <w:bottom w:val="none" w:sz="0" w:space="0" w:color="auto"/>
                <w:right w:val="none" w:sz="0" w:space="0" w:color="auto"/>
              </w:divBdr>
            </w:div>
            <w:div w:id="996424057">
              <w:marLeft w:val="0"/>
              <w:marRight w:val="0"/>
              <w:marTop w:val="0"/>
              <w:marBottom w:val="0"/>
              <w:divBdr>
                <w:top w:val="none" w:sz="0" w:space="0" w:color="auto"/>
                <w:left w:val="none" w:sz="0" w:space="0" w:color="auto"/>
                <w:bottom w:val="none" w:sz="0" w:space="0" w:color="auto"/>
                <w:right w:val="none" w:sz="0" w:space="0" w:color="auto"/>
              </w:divBdr>
            </w:div>
            <w:div w:id="49505288">
              <w:marLeft w:val="0"/>
              <w:marRight w:val="0"/>
              <w:marTop w:val="0"/>
              <w:marBottom w:val="0"/>
              <w:divBdr>
                <w:top w:val="none" w:sz="0" w:space="0" w:color="auto"/>
                <w:left w:val="none" w:sz="0" w:space="0" w:color="auto"/>
                <w:bottom w:val="none" w:sz="0" w:space="0" w:color="auto"/>
                <w:right w:val="none" w:sz="0" w:space="0" w:color="auto"/>
              </w:divBdr>
            </w:div>
            <w:div w:id="936405501">
              <w:marLeft w:val="0"/>
              <w:marRight w:val="0"/>
              <w:marTop w:val="0"/>
              <w:marBottom w:val="0"/>
              <w:divBdr>
                <w:top w:val="none" w:sz="0" w:space="0" w:color="auto"/>
                <w:left w:val="none" w:sz="0" w:space="0" w:color="auto"/>
                <w:bottom w:val="none" w:sz="0" w:space="0" w:color="auto"/>
                <w:right w:val="none" w:sz="0" w:space="0" w:color="auto"/>
              </w:divBdr>
            </w:div>
            <w:div w:id="666907911">
              <w:marLeft w:val="0"/>
              <w:marRight w:val="0"/>
              <w:marTop w:val="0"/>
              <w:marBottom w:val="0"/>
              <w:divBdr>
                <w:top w:val="none" w:sz="0" w:space="0" w:color="auto"/>
                <w:left w:val="none" w:sz="0" w:space="0" w:color="auto"/>
                <w:bottom w:val="none" w:sz="0" w:space="0" w:color="auto"/>
                <w:right w:val="none" w:sz="0" w:space="0" w:color="auto"/>
              </w:divBdr>
            </w:div>
            <w:div w:id="1462844790">
              <w:marLeft w:val="0"/>
              <w:marRight w:val="0"/>
              <w:marTop w:val="0"/>
              <w:marBottom w:val="0"/>
              <w:divBdr>
                <w:top w:val="none" w:sz="0" w:space="0" w:color="auto"/>
                <w:left w:val="none" w:sz="0" w:space="0" w:color="auto"/>
                <w:bottom w:val="none" w:sz="0" w:space="0" w:color="auto"/>
                <w:right w:val="none" w:sz="0" w:space="0" w:color="auto"/>
              </w:divBdr>
            </w:div>
            <w:div w:id="41173025">
              <w:marLeft w:val="0"/>
              <w:marRight w:val="0"/>
              <w:marTop w:val="0"/>
              <w:marBottom w:val="0"/>
              <w:divBdr>
                <w:top w:val="none" w:sz="0" w:space="0" w:color="auto"/>
                <w:left w:val="none" w:sz="0" w:space="0" w:color="auto"/>
                <w:bottom w:val="none" w:sz="0" w:space="0" w:color="auto"/>
                <w:right w:val="none" w:sz="0" w:space="0" w:color="auto"/>
              </w:divBdr>
            </w:div>
            <w:div w:id="1487016954">
              <w:marLeft w:val="0"/>
              <w:marRight w:val="0"/>
              <w:marTop w:val="0"/>
              <w:marBottom w:val="0"/>
              <w:divBdr>
                <w:top w:val="none" w:sz="0" w:space="0" w:color="auto"/>
                <w:left w:val="none" w:sz="0" w:space="0" w:color="auto"/>
                <w:bottom w:val="none" w:sz="0" w:space="0" w:color="auto"/>
                <w:right w:val="none" w:sz="0" w:space="0" w:color="auto"/>
              </w:divBdr>
            </w:div>
            <w:div w:id="1680885917">
              <w:marLeft w:val="0"/>
              <w:marRight w:val="0"/>
              <w:marTop w:val="0"/>
              <w:marBottom w:val="0"/>
              <w:divBdr>
                <w:top w:val="none" w:sz="0" w:space="0" w:color="auto"/>
                <w:left w:val="none" w:sz="0" w:space="0" w:color="auto"/>
                <w:bottom w:val="none" w:sz="0" w:space="0" w:color="auto"/>
                <w:right w:val="none" w:sz="0" w:space="0" w:color="auto"/>
              </w:divBdr>
            </w:div>
            <w:div w:id="1212572372">
              <w:marLeft w:val="0"/>
              <w:marRight w:val="0"/>
              <w:marTop w:val="0"/>
              <w:marBottom w:val="0"/>
              <w:divBdr>
                <w:top w:val="none" w:sz="0" w:space="0" w:color="auto"/>
                <w:left w:val="none" w:sz="0" w:space="0" w:color="auto"/>
                <w:bottom w:val="none" w:sz="0" w:space="0" w:color="auto"/>
                <w:right w:val="none" w:sz="0" w:space="0" w:color="auto"/>
              </w:divBdr>
            </w:div>
            <w:div w:id="337588223">
              <w:marLeft w:val="0"/>
              <w:marRight w:val="0"/>
              <w:marTop w:val="0"/>
              <w:marBottom w:val="0"/>
              <w:divBdr>
                <w:top w:val="none" w:sz="0" w:space="0" w:color="auto"/>
                <w:left w:val="none" w:sz="0" w:space="0" w:color="auto"/>
                <w:bottom w:val="none" w:sz="0" w:space="0" w:color="auto"/>
                <w:right w:val="none" w:sz="0" w:space="0" w:color="auto"/>
              </w:divBdr>
            </w:div>
            <w:div w:id="15339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6064">
      <w:bodyDiv w:val="1"/>
      <w:marLeft w:val="0"/>
      <w:marRight w:val="0"/>
      <w:marTop w:val="0"/>
      <w:marBottom w:val="0"/>
      <w:divBdr>
        <w:top w:val="none" w:sz="0" w:space="0" w:color="auto"/>
        <w:left w:val="none" w:sz="0" w:space="0" w:color="auto"/>
        <w:bottom w:val="none" w:sz="0" w:space="0" w:color="auto"/>
        <w:right w:val="none" w:sz="0" w:space="0" w:color="auto"/>
      </w:divBdr>
    </w:div>
    <w:div w:id="322048865">
      <w:bodyDiv w:val="1"/>
      <w:marLeft w:val="0"/>
      <w:marRight w:val="0"/>
      <w:marTop w:val="0"/>
      <w:marBottom w:val="0"/>
      <w:divBdr>
        <w:top w:val="none" w:sz="0" w:space="0" w:color="auto"/>
        <w:left w:val="none" w:sz="0" w:space="0" w:color="auto"/>
        <w:bottom w:val="none" w:sz="0" w:space="0" w:color="auto"/>
        <w:right w:val="none" w:sz="0" w:space="0" w:color="auto"/>
      </w:divBdr>
    </w:div>
    <w:div w:id="398870629">
      <w:bodyDiv w:val="1"/>
      <w:marLeft w:val="0"/>
      <w:marRight w:val="0"/>
      <w:marTop w:val="0"/>
      <w:marBottom w:val="0"/>
      <w:divBdr>
        <w:top w:val="none" w:sz="0" w:space="0" w:color="auto"/>
        <w:left w:val="none" w:sz="0" w:space="0" w:color="auto"/>
        <w:bottom w:val="none" w:sz="0" w:space="0" w:color="auto"/>
        <w:right w:val="none" w:sz="0" w:space="0" w:color="auto"/>
      </w:divBdr>
    </w:div>
    <w:div w:id="407843334">
      <w:bodyDiv w:val="1"/>
      <w:marLeft w:val="0"/>
      <w:marRight w:val="0"/>
      <w:marTop w:val="0"/>
      <w:marBottom w:val="0"/>
      <w:divBdr>
        <w:top w:val="none" w:sz="0" w:space="0" w:color="auto"/>
        <w:left w:val="none" w:sz="0" w:space="0" w:color="auto"/>
        <w:bottom w:val="none" w:sz="0" w:space="0" w:color="auto"/>
        <w:right w:val="none" w:sz="0" w:space="0" w:color="auto"/>
      </w:divBdr>
    </w:div>
    <w:div w:id="422141159">
      <w:bodyDiv w:val="1"/>
      <w:marLeft w:val="0"/>
      <w:marRight w:val="0"/>
      <w:marTop w:val="0"/>
      <w:marBottom w:val="0"/>
      <w:divBdr>
        <w:top w:val="none" w:sz="0" w:space="0" w:color="auto"/>
        <w:left w:val="none" w:sz="0" w:space="0" w:color="auto"/>
        <w:bottom w:val="none" w:sz="0" w:space="0" w:color="auto"/>
        <w:right w:val="none" w:sz="0" w:space="0" w:color="auto"/>
      </w:divBdr>
    </w:div>
    <w:div w:id="426657524">
      <w:bodyDiv w:val="1"/>
      <w:marLeft w:val="0"/>
      <w:marRight w:val="0"/>
      <w:marTop w:val="0"/>
      <w:marBottom w:val="0"/>
      <w:divBdr>
        <w:top w:val="none" w:sz="0" w:space="0" w:color="auto"/>
        <w:left w:val="none" w:sz="0" w:space="0" w:color="auto"/>
        <w:bottom w:val="none" w:sz="0" w:space="0" w:color="auto"/>
        <w:right w:val="none" w:sz="0" w:space="0" w:color="auto"/>
      </w:divBdr>
    </w:div>
    <w:div w:id="458035605">
      <w:bodyDiv w:val="1"/>
      <w:marLeft w:val="0"/>
      <w:marRight w:val="0"/>
      <w:marTop w:val="0"/>
      <w:marBottom w:val="0"/>
      <w:divBdr>
        <w:top w:val="none" w:sz="0" w:space="0" w:color="auto"/>
        <w:left w:val="none" w:sz="0" w:space="0" w:color="auto"/>
        <w:bottom w:val="none" w:sz="0" w:space="0" w:color="auto"/>
        <w:right w:val="none" w:sz="0" w:space="0" w:color="auto"/>
      </w:divBdr>
    </w:div>
    <w:div w:id="461774413">
      <w:bodyDiv w:val="1"/>
      <w:marLeft w:val="0"/>
      <w:marRight w:val="0"/>
      <w:marTop w:val="0"/>
      <w:marBottom w:val="0"/>
      <w:divBdr>
        <w:top w:val="none" w:sz="0" w:space="0" w:color="auto"/>
        <w:left w:val="none" w:sz="0" w:space="0" w:color="auto"/>
        <w:bottom w:val="none" w:sz="0" w:space="0" w:color="auto"/>
        <w:right w:val="none" w:sz="0" w:space="0" w:color="auto"/>
      </w:divBdr>
      <w:divsChild>
        <w:div w:id="1514419621">
          <w:marLeft w:val="0"/>
          <w:marRight w:val="0"/>
          <w:marTop w:val="0"/>
          <w:marBottom w:val="0"/>
          <w:divBdr>
            <w:top w:val="none" w:sz="0" w:space="0" w:color="auto"/>
            <w:left w:val="none" w:sz="0" w:space="0" w:color="auto"/>
            <w:bottom w:val="none" w:sz="0" w:space="0" w:color="auto"/>
            <w:right w:val="none" w:sz="0" w:space="0" w:color="auto"/>
          </w:divBdr>
          <w:divsChild>
            <w:div w:id="960305901">
              <w:marLeft w:val="0"/>
              <w:marRight w:val="0"/>
              <w:marTop w:val="0"/>
              <w:marBottom w:val="0"/>
              <w:divBdr>
                <w:top w:val="none" w:sz="0" w:space="0" w:color="auto"/>
                <w:left w:val="none" w:sz="0" w:space="0" w:color="auto"/>
                <w:bottom w:val="none" w:sz="0" w:space="0" w:color="auto"/>
                <w:right w:val="none" w:sz="0" w:space="0" w:color="auto"/>
              </w:divBdr>
            </w:div>
            <w:div w:id="231694312">
              <w:marLeft w:val="0"/>
              <w:marRight w:val="0"/>
              <w:marTop w:val="0"/>
              <w:marBottom w:val="0"/>
              <w:divBdr>
                <w:top w:val="none" w:sz="0" w:space="0" w:color="auto"/>
                <w:left w:val="none" w:sz="0" w:space="0" w:color="auto"/>
                <w:bottom w:val="none" w:sz="0" w:space="0" w:color="auto"/>
                <w:right w:val="none" w:sz="0" w:space="0" w:color="auto"/>
              </w:divBdr>
            </w:div>
            <w:div w:id="1916354994">
              <w:marLeft w:val="0"/>
              <w:marRight w:val="0"/>
              <w:marTop w:val="0"/>
              <w:marBottom w:val="0"/>
              <w:divBdr>
                <w:top w:val="none" w:sz="0" w:space="0" w:color="auto"/>
                <w:left w:val="none" w:sz="0" w:space="0" w:color="auto"/>
                <w:bottom w:val="none" w:sz="0" w:space="0" w:color="auto"/>
                <w:right w:val="none" w:sz="0" w:space="0" w:color="auto"/>
              </w:divBdr>
            </w:div>
            <w:div w:id="282884570">
              <w:marLeft w:val="0"/>
              <w:marRight w:val="0"/>
              <w:marTop w:val="0"/>
              <w:marBottom w:val="0"/>
              <w:divBdr>
                <w:top w:val="none" w:sz="0" w:space="0" w:color="auto"/>
                <w:left w:val="none" w:sz="0" w:space="0" w:color="auto"/>
                <w:bottom w:val="none" w:sz="0" w:space="0" w:color="auto"/>
                <w:right w:val="none" w:sz="0" w:space="0" w:color="auto"/>
              </w:divBdr>
              <w:divsChild>
                <w:div w:id="1326591376">
                  <w:marLeft w:val="0"/>
                  <w:marRight w:val="0"/>
                  <w:marTop w:val="0"/>
                  <w:marBottom w:val="0"/>
                  <w:divBdr>
                    <w:top w:val="none" w:sz="0" w:space="0" w:color="auto"/>
                    <w:left w:val="none" w:sz="0" w:space="0" w:color="auto"/>
                    <w:bottom w:val="none" w:sz="0" w:space="0" w:color="auto"/>
                    <w:right w:val="none" w:sz="0" w:space="0" w:color="auto"/>
                  </w:divBdr>
                  <w:divsChild>
                    <w:div w:id="2039116042">
                      <w:marLeft w:val="0"/>
                      <w:marRight w:val="0"/>
                      <w:marTop w:val="0"/>
                      <w:marBottom w:val="0"/>
                      <w:divBdr>
                        <w:top w:val="none" w:sz="0" w:space="0" w:color="auto"/>
                        <w:left w:val="none" w:sz="0" w:space="0" w:color="auto"/>
                        <w:bottom w:val="none" w:sz="0" w:space="0" w:color="auto"/>
                        <w:right w:val="none" w:sz="0" w:space="0" w:color="auto"/>
                      </w:divBdr>
                      <w:divsChild>
                        <w:div w:id="1781146012">
                          <w:marLeft w:val="0"/>
                          <w:marRight w:val="0"/>
                          <w:marTop w:val="0"/>
                          <w:marBottom w:val="0"/>
                          <w:divBdr>
                            <w:top w:val="none" w:sz="0" w:space="0" w:color="auto"/>
                            <w:left w:val="none" w:sz="0" w:space="0" w:color="auto"/>
                            <w:bottom w:val="none" w:sz="0" w:space="0" w:color="auto"/>
                            <w:right w:val="none" w:sz="0" w:space="0" w:color="auto"/>
                          </w:divBdr>
                        </w:div>
                      </w:divsChild>
                    </w:div>
                    <w:div w:id="1391733661">
                      <w:marLeft w:val="0"/>
                      <w:marRight w:val="0"/>
                      <w:marTop w:val="0"/>
                      <w:marBottom w:val="0"/>
                      <w:divBdr>
                        <w:top w:val="none" w:sz="0" w:space="0" w:color="auto"/>
                        <w:left w:val="none" w:sz="0" w:space="0" w:color="auto"/>
                        <w:bottom w:val="none" w:sz="0" w:space="0" w:color="auto"/>
                        <w:right w:val="none" w:sz="0" w:space="0" w:color="auto"/>
                      </w:divBdr>
                      <w:divsChild>
                        <w:div w:id="724837737">
                          <w:marLeft w:val="0"/>
                          <w:marRight w:val="0"/>
                          <w:marTop w:val="0"/>
                          <w:marBottom w:val="0"/>
                          <w:divBdr>
                            <w:top w:val="none" w:sz="0" w:space="0" w:color="auto"/>
                            <w:left w:val="none" w:sz="0" w:space="0" w:color="auto"/>
                            <w:bottom w:val="none" w:sz="0" w:space="0" w:color="auto"/>
                            <w:right w:val="none" w:sz="0" w:space="0" w:color="auto"/>
                          </w:divBdr>
                        </w:div>
                      </w:divsChild>
                    </w:div>
                    <w:div w:id="372199261">
                      <w:marLeft w:val="0"/>
                      <w:marRight w:val="0"/>
                      <w:marTop w:val="0"/>
                      <w:marBottom w:val="0"/>
                      <w:divBdr>
                        <w:top w:val="none" w:sz="0" w:space="0" w:color="auto"/>
                        <w:left w:val="none" w:sz="0" w:space="0" w:color="auto"/>
                        <w:bottom w:val="none" w:sz="0" w:space="0" w:color="auto"/>
                        <w:right w:val="none" w:sz="0" w:space="0" w:color="auto"/>
                      </w:divBdr>
                      <w:divsChild>
                        <w:div w:id="1201822240">
                          <w:marLeft w:val="0"/>
                          <w:marRight w:val="0"/>
                          <w:marTop w:val="0"/>
                          <w:marBottom w:val="0"/>
                          <w:divBdr>
                            <w:top w:val="none" w:sz="0" w:space="0" w:color="auto"/>
                            <w:left w:val="none" w:sz="0" w:space="0" w:color="auto"/>
                            <w:bottom w:val="none" w:sz="0" w:space="0" w:color="auto"/>
                            <w:right w:val="none" w:sz="0" w:space="0" w:color="auto"/>
                          </w:divBdr>
                        </w:div>
                      </w:divsChild>
                    </w:div>
                    <w:div w:id="1812550215">
                      <w:marLeft w:val="0"/>
                      <w:marRight w:val="0"/>
                      <w:marTop w:val="0"/>
                      <w:marBottom w:val="0"/>
                      <w:divBdr>
                        <w:top w:val="none" w:sz="0" w:space="0" w:color="auto"/>
                        <w:left w:val="none" w:sz="0" w:space="0" w:color="auto"/>
                        <w:bottom w:val="none" w:sz="0" w:space="0" w:color="auto"/>
                        <w:right w:val="none" w:sz="0" w:space="0" w:color="auto"/>
                      </w:divBdr>
                      <w:divsChild>
                        <w:div w:id="862091669">
                          <w:marLeft w:val="0"/>
                          <w:marRight w:val="0"/>
                          <w:marTop w:val="0"/>
                          <w:marBottom w:val="0"/>
                          <w:divBdr>
                            <w:top w:val="none" w:sz="0" w:space="0" w:color="auto"/>
                            <w:left w:val="none" w:sz="0" w:space="0" w:color="auto"/>
                            <w:bottom w:val="none" w:sz="0" w:space="0" w:color="auto"/>
                            <w:right w:val="none" w:sz="0" w:space="0" w:color="auto"/>
                          </w:divBdr>
                        </w:div>
                      </w:divsChild>
                    </w:div>
                    <w:div w:id="638266870">
                      <w:marLeft w:val="0"/>
                      <w:marRight w:val="0"/>
                      <w:marTop w:val="0"/>
                      <w:marBottom w:val="0"/>
                      <w:divBdr>
                        <w:top w:val="none" w:sz="0" w:space="0" w:color="auto"/>
                        <w:left w:val="none" w:sz="0" w:space="0" w:color="auto"/>
                        <w:bottom w:val="none" w:sz="0" w:space="0" w:color="auto"/>
                        <w:right w:val="none" w:sz="0" w:space="0" w:color="auto"/>
                      </w:divBdr>
                      <w:divsChild>
                        <w:div w:id="459501083">
                          <w:marLeft w:val="0"/>
                          <w:marRight w:val="0"/>
                          <w:marTop w:val="0"/>
                          <w:marBottom w:val="0"/>
                          <w:divBdr>
                            <w:top w:val="none" w:sz="0" w:space="0" w:color="auto"/>
                            <w:left w:val="none" w:sz="0" w:space="0" w:color="auto"/>
                            <w:bottom w:val="none" w:sz="0" w:space="0" w:color="auto"/>
                            <w:right w:val="none" w:sz="0" w:space="0" w:color="auto"/>
                          </w:divBdr>
                        </w:div>
                      </w:divsChild>
                    </w:div>
                    <w:div w:id="2077510295">
                      <w:marLeft w:val="0"/>
                      <w:marRight w:val="0"/>
                      <w:marTop w:val="0"/>
                      <w:marBottom w:val="0"/>
                      <w:divBdr>
                        <w:top w:val="none" w:sz="0" w:space="0" w:color="auto"/>
                        <w:left w:val="none" w:sz="0" w:space="0" w:color="auto"/>
                        <w:bottom w:val="none" w:sz="0" w:space="0" w:color="auto"/>
                        <w:right w:val="none" w:sz="0" w:space="0" w:color="auto"/>
                      </w:divBdr>
                      <w:divsChild>
                        <w:div w:id="1467161258">
                          <w:marLeft w:val="0"/>
                          <w:marRight w:val="0"/>
                          <w:marTop w:val="0"/>
                          <w:marBottom w:val="0"/>
                          <w:divBdr>
                            <w:top w:val="none" w:sz="0" w:space="0" w:color="auto"/>
                            <w:left w:val="none" w:sz="0" w:space="0" w:color="auto"/>
                            <w:bottom w:val="none" w:sz="0" w:space="0" w:color="auto"/>
                            <w:right w:val="none" w:sz="0" w:space="0" w:color="auto"/>
                          </w:divBdr>
                        </w:div>
                      </w:divsChild>
                    </w:div>
                    <w:div w:id="619454047">
                      <w:marLeft w:val="0"/>
                      <w:marRight w:val="0"/>
                      <w:marTop w:val="0"/>
                      <w:marBottom w:val="0"/>
                      <w:divBdr>
                        <w:top w:val="none" w:sz="0" w:space="0" w:color="auto"/>
                        <w:left w:val="none" w:sz="0" w:space="0" w:color="auto"/>
                        <w:bottom w:val="none" w:sz="0" w:space="0" w:color="auto"/>
                        <w:right w:val="none" w:sz="0" w:space="0" w:color="auto"/>
                      </w:divBdr>
                      <w:divsChild>
                        <w:div w:id="715816946">
                          <w:marLeft w:val="0"/>
                          <w:marRight w:val="0"/>
                          <w:marTop w:val="0"/>
                          <w:marBottom w:val="0"/>
                          <w:divBdr>
                            <w:top w:val="none" w:sz="0" w:space="0" w:color="auto"/>
                            <w:left w:val="none" w:sz="0" w:space="0" w:color="auto"/>
                            <w:bottom w:val="none" w:sz="0" w:space="0" w:color="auto"/>
                            <w:right w:val="none" w:sz="0" w:space="0" w:color="auto"/>
                          </w:divBdr>
                        </w:div>
                      </w:divsChild>
                    </w:div>
                    <w:div w:id="892887332">
                      <w:marLeft w:val="0"/>
                      <w:marRight w:val="0"/>
                      <w:marTop w:val="0"/>
                      <w:marBottom w:val="0"/>
                      <w:divBdr>
                        <w:top w:val="none" w:sz="0" w:space="0" w:color="auto"/>
                        <w:left w:val="none" w:sz="0" w:space="0" w:color="auto"/>
                        <w:bottom w:val="none" w:sz="0" w:space="0" w:color="auto"/>
                        <w:right w:val="none" w:sz="0" w:space="0" w:color="auto"/>
                      </w:divBdr>
                      <w:divsChild>
                        <w:div w:id="961959103">
                          <w:marLeft w:val="0"/>
                          <w:marRight w:val="0"/>
                          <w:marTop w:val="0"/>
                          <w:marBottom w:val="0"/>
                          <w:divBdr>
                            <w:top w:val="none" w:sz="0" w:space="0" w:color="auto"/>
                            <w:left w:val="none" w:sz="0" w:space="0" w:color="auto"/>
                            <w:bottom w:val="none" w:sz="0" w:space="0" w:color="auto"/>
                            <w:right w:val="none" w:sz="0" w:space="0" w:color="auto"/>
                          </w:divBdr>
                        </w:div>
                      </w:divsChild>
                    </w:div>
                    <w:div w:id="1740975792">
                      <w:marLeft w:val="0"/>
                      <w:marRight w:val="0"/>
                      <w:marTop w:val="0"/>
                      <w:marBottom w:val="0"/>
                      <w:divBdr>
                        <w:top w:val="none" w:sz="0" w:space="0" w:color="auto"/>
                        <w:left w:val="none" w:sz="0" w:space="0" w:color="auto"/>
                        <w:bottom w:val="none" w:sz="0" w:space="0" w:color="auto"/>
                        <w:right w:val="none" w:sz="0" w:space="0" w:color="auto"/>
                      </w:divBdr>
                      <w:divsChild>
                        <w:div w:id="1259483566">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903372126">
                          <w:marLeft w:val="0"/>
                          <w:marRight w:val="0"/>
                          <w:marTop w:val="0"/>
                          <w:marBottom w:val="0"/>
                          <w:divBdr>
                            <w:top w:val="none" w:sz="0" w:space="0" w:color="auto"/>
                            <w:left w:val="none" w:sz="0" w:space="0" w:color="auto"/>
                            <w:bottom w:val="none" w:sz="0" w:space="0" w:color="auto"/>
                            <w:right w:val="none" w:sz="0" w:space="0" w:color="auto"/>
                          </w:divBdr>
                        </w:div>
                      </w:divsChild>
                    </w:div>
                    <w:div w:id="438768013">
                      <w:marLeft w:val="0"/>
                      <w:marRight w:val="0"/>
                      <w:marTop w:val="0"/>
                      <w:marBottom w:val="0"/>
                      <w:divBdr>
                        <w:top w:val="none" w:sz="0" w:space="0" w:color="auto"/>
                        <w:left w:val="none" w:sz="0" w:space="0" w:color="auto"/>
                        <w:bottom w:val="none" w:sz="0" w:space="0" w:color="auto"/>
                        <w:right w:val="none" w:sz="0" w:space="0" w:color="auto"/>
                      </w:divBdr>
                      <w:divsChild>
                        <w:div w:id="608508767">
                          <w:marLeft w:val="0"/>
                          <w:marRight w:val="0"/>
                          <w:marTop w:val="0"/>
                          <w:marBottom w:val="0"/>
                          <w:divBdr>
                            <w:top w:val="none" w:sz="0" w:space="0" w:color="auto"/>
                            <w:left w:val="none" w:sz="0" w:space="0" w:color="auto"/>
                            <w:bottom w:val="none" w:sz="0" w:space="0" w:color="auto"/>
                            <w:right w:val="none" w:sz="0" w:space="0" w:color="auto"/>
                          </w:divBdr>
                        </w:div>
                      </w:divsChild>
                    </w:div>
                    <w:div w:id="1094549279">
                      <w:marLeft w:val="0"/>
                      <w:marRight w:val="0"/>
                      <w:marTop w:val="0"/>
                      <w:marBottom w:val="0"/>
                      <w:divBdr>
                        <w:top w:val="none" w:sz="0" w:space="0" w:color="auto"/>
                        <w:left w:val="none" w:sz="0" w:space="0" w:color="auto"/>
                        <w:bottom w:val="none" w:sz="0" w:space="0" w:color="auto"/>
                        <w:right w:val="none" w:sz="0" w:space="0" w:color="auto"/>
                      </w:divBdr>
                      <w:divsChild>
                        <w:div w:id="1351374589">
                          <w:marLeft w:val="0"/>
                          <w:marRight w:val="0"/>
                          <w:marTop w:val="0"/>
                          <w:marBottom w:val="0"/>
                          <w:divBdr>
                            <w:top w:val="none" w:sz="0" w:space="0" w:color="auto"/>
                            <w:left w:val="none" w:sz="0" w:space="0" w:color="auto"/>
                            <w:bottom w:val="none" w:sz="0" w:space="0" w:color="auto"/>
                            <w:right w:val="none" w:sz="0" w:space="0" w:color="auto"/>
                          </w:divBdr>
                        </w:div>
                      </w:divsChild>
                    </w:div>
                    <w:div w:id="364454301">
                      <w:marLeft w:val="0"/>
                      <w:marRight w:val="0"/>
                      <w:marTop w:val="0"/>
                      <w:marBottom w:val="0"/>
                      <w:divBdr>
                        <w:top w:val="none" w:sz="0" w:space="0" w:color="auto"/>
                        <w:left w:val="none" w:sz="0" w:space="0" w:color="auto"/>
                        <w:bottom w:val="none" w:sz="0" w:space="0" w:color="auto"/>
                        <w:right w:val="none" w:sz="0" w:space="0" w:color="auto"/>
                      </w:divBdr>
                      <w:divsChild>
                        <w:div w:id="134026362">
                          <w:marLeft w:val="0"/>
                          <w:marRight w:val="0"/>
                          <w:marTop w:val="0"/>
                          <w:marBottom w:val="0"/>
                          <w:divBdr>
                            <w:top w:val="none" w:sz="0" w:space="0" w:color="auto"/>
                            <w:left w:val="none" w:sz="0" w:space="0" w:color="auto"/>
                            <w:bottom w:val="none" w:sz="0" w:space="0" w:color="auto"/>
                            <w:right w:val="none" w:sz="0" w:space="0" w:color="auto"/>
                          </w:divBdr>
                        </w:div>
                      </w:divsChild>
                    </w:div>
                    <w:div w:id="264963210">
                      <w:marLeft w:val="0"/>
                      <w:marRight w:val="0"/>
                      <w:marTop w:val="0"/>
                      <w:marBottom w:val="0"/>
                      <w:divBdr>
                        <w:top w:val="none" w:sz="0" w:space="0" w:color="auto"/>
                        <w:left w:val="none" w:sz="0" w:space="0" w:color="auto"/>
                        <w:bottom w:val="none" w:sz="0" w:space="0" w:color="auto"/>
                        <w:right w:val="none" w:sz="0" w:space="0" w:color="auto"/>
                      </w:divBdr>
                      <w:divsChild>
                        <w:div w:id="64038655">
                          <w:marLeft w:val="0"/>
                          <w:marRight w:val="0"/>
                          <w:marTop w:val="0"/>
                          <w:marBottom w:val="0"/>
                          <w:divBdr>
                            <w:top w:val="none" w:sz="0" w:space="0" w:color="auto"/>
                            <w:left w:val="none" w:sz="0" w:space="0" w:color="auto"/>
                            <w:bottom w:val="none" w:sz="0" w:space="0" w:color="auto"/>
                            <w:right w:val="none" w:sz="0" w:space="0" w:color="auto"/>
                          </w:divBdr>
                        </w:div>
                      </w:divsChild>
                    </w:div>
                    <w:div w:id="820317778">
                      <w:marLeft w:val="0"/>
                      <w:marRight w:val="0"/>
                      <w:marTop w:val="0"/>
                      <w:marBottom w:val="0"/>
                      <w:divBdr>
                        <w:top w:val="none" w:sz="0" w:space="0" w:color="auto"/>
                        <w:left w:val="none" w:sz="0" w:space="0" w:color="auto"/>
                        <w:bottom w:val="none" w:sz="0" w:space="0" w:color="auto"/>
                        <w:right w:val="none" w:sz="0" w:space="0" w:color="auto"/>
                      </w:divBdr>
                      <w:divsChild>
                        <w:div w:id="595016633">
                          <w:marLeft w:val="0"/>
                          <w:marRight w:val="0"/>
                          <w:marTop w:val="0"/>
                          <w:marBottom w:val="0"/>
                          <w:divBdr>
                            <w:top w:val="none" w:sz="0" w:space="0" w:color="auto"/>
                            <w:left w:val="none" w:sz="0" w:space="0" w:color="auto"/>
                            <w:bottom w:val="none" w:sz="0" w:space="0" w:color="auto"/>
                            <w:right w:val="none" w:sz="0" w:space="0" w:color="auto"/>
                          </w:divBdr>
                        </w:div>
                      </w:divsChild>
                    </w:div>
                    <w:div w:id="1561819352">
                      <w:marLeft w:val="0"/>
                      <w:marRight w:val="0"/>
                      <w:marTop w:val="0"/>
                      <w:marBottom w:val="0"/>
                      <w:divBdr>
                        <w:top w:val="none" w:sz="0" w:space="0" w:color="auto"/>
                        <w:left w:val="none" w:sz="0" w:space="0" w:color="auto"/>
                        <w:bottom w:val="none" w:sz="0" w:space="0" w:color="auto"/>
                        <w:right w:val="none" w:sz="0" w:space="0" w:color="auto"/>
                      </w:divBdr>
                      <w:divsChild>
                        <w:div w:id="1989282756">
                          <w:marLeft w:val="0"/>
                          <w:marRight w:val="0"/>
                          <w:marTop w:val="0"/>
                          <w:marBottom w:val="0"/>
                          <w:divBdr>
                            <w:top w:val="none" w:sz="0" w:space="0" w:color="auto"/>
                            <w:left w:val="none" w:sz="0" w:space="0" w:color="auto"/>
                            <w:bottom w:val="none" w:sz="0" w:space="0" w:color="auto"/>
                            <w:right w:val="none" w:sz="0" w:space="0" w:color="auto"/>
                          </w:divBdr>
                        </w:div>
                      </w:divsChild>
                    </w:div>
                    <w:div w:id="2065326687">
                      <w:marLeft w:val="0"/>
                      <w:marRight w:val="0"/>
                      <w:marTop w:val="0"/>
                      <w:marBottom w:val="0"/>
                      <w:divBdr>
                        <w:top w:val="none" w:sz="0" w:space="0" w:color="auto"/>
                        <w:left w:val="none" w:sz="0" w:space="0" w:color="auto"/>
                        <w:bottom w:val="none" w:sz="0" w:space="0" w:color="auto"/>
                        <w:right w:val="none" w:sz="0" w:space="0" w:color="auto"/>
                      </w:divBdr>
                      <w:divsChild>
                        <w:div w:id="609050644">
                          <w:marLeft w:val="0"/>
                          <w:marRight w:val="0"/>
                          <w:marTop w:val="0"/>
                          <w:marBottom w:val="0"/>
                          <w:divBdr>
                            <w:top w:val="none" w:sz="0" w:space="0" w:color="auto"/>
                            <w:left w:val="none" w:sz="0" w:space="0" w:color="auto"/>
                            <w:bottom w:val="none" w:sz="0" w:space="0" w:color="auto"/>
                            <w:right w:val="none" w:sz="0" w:space="0" w:color="auto"/>
                          </w:divBdr>
                        </w:div>
                      </w:divsChild>
                    </w:div>
                    <w:div w:id="278879426">
                      <w:marLeft w:val="0"/>
                      <w:marRight w:val="0"/>
                      <w:marTop w:val="0"/>
                      <w:marBottom w:val="0"/>
                      <w:divBdr>
                        <w:top w:val="none" w:sz="0" w:space="0" w:color="auto"/>
                        <w:left w:val="none" w:sz="0" w:space="0" w:color="auto"/>
                        <w:bottom w:val="none" w:sz="0" w:space="0" w:color="auto"/>
                        <w:right w:val="none" w:sz="0" w:space="0" w:color="auto"/>
                      </w:divBdr>
                      <w:divsChild>
                        <w:div w:id="2081444109">
                          <w:marLeft w:val="0"/>
                          <w:marRight w:val="0"/>
                          <w:marTop w:val="0"/>
                          <w:marBottom w:val="0"/>
                          <w:divBdr>
                            <w:top w:val="none" w:sz="0" w:space="0" w:color="auto"/>
                            <w:left w:val="none" w:sz="0" w:space="0" w:color="auto"/>
                            <w:bottom w:val="none" w:sz="0" w:space="0" w:color="auto"/>
                            <w:right w:val="none" w:sz="0" w:space="0" w:color="auto"/>
                          </w:divBdr>
                        </w:div>
                      </w:divsChild>
                    </w:div>
                    <w:div w:id="59528056">
                      <w:marLeft w:val="0"/>
                      <w:marRight w:val="0"/>
                      <w:marTop w:val="0"/>
                      <w:marBottom w:val="0"/>
                      <w:divBdr>
                        <w:top w:val="none" w:sz="0" w:space="0" w:color="auto"/>
                        <w:left w:val="none" w:sz="0" w:space="0" w:color="auto"/>
                        <w:bottom w:val="none" w:sz="0" w:space="0" w:color="auto"/>
                        <w:right w:val="none" w:sz="0" w:space="0" w:color="auto"/>
                      </w:divBdr>
                      <w:divsChild>
                        <w:div w:id="443579090">
                          <w:marLeft w:val="0"/>
                          <w:marRight w:val="0"/>
                          <w:marTop w:val="0"/>
                          <w:marBottom w:val="0"/>
                          <w:divBdr>
                            <w:top w:val="none" w:sz="0" w:space="0" w:color="auto"/>
                            <w:left w:val="none" w:sz="0" w:space="0" w:color="auto"/>
                            <w:bottom w:val="none" w:sz="0" w:space="0" w:color="auto"/>
                            <w:right w:val="none" w:sz="0" w:space="0" w:color="auto"/>
                          </w:divBdr>
                        </w:div>
                      </w:divsChild>
                    </w:div>
                    <w:div w:id="1524898530">
                      <w:marLeft w:val="0"/>
                      <w:marRight w:val="0"/>
                      <w:marTop w:val="0"/>
                      <w:marBottom w:val="0"/>
                      <w:divBdr>
                        <w:top w:val="none" w:sz="0" w:space="0" w:color="auto"/>
                        <w:left w:val="none" w:sz="0" w:space="0" w:color="auto"/>
                        <w:bottom w:val="none" w:sz="0" w:space="0" w:color="auto"/>
                        <w:right w:val="none" w:sz="0" w:space="0" w:color="auto"/>
                      </w:divBdr>
                      <w:divsChild>
                        <w:div w:id="1360231265">
                          <w:marLeft w:val="0"/>
                          <w:marRight w:val="0"/>
                          <w:marTop w:val="0"/>
                          <w:marBottom w:val="0"/>
                          <w:divBdr>
                            <w:top w:val="none" w:sz="0" w:space="0" w:color="auto"/>
                            <w:left w:val="none" w:sz="0" w:space="0" w:color="auto"/>
                            <w:bottom w:val="none" w:sz="0" w:space="0" w:color="auto"/>
                            <w:right w:val="none" w:sz="0" w:space="0" w:color="auto"/>
                          </w:divBdr>
                        </w:div>
                      </w:divsChild>
                    </w:div>
                    <w:div w:id="383722857">
                      <w:marLeft w:val="0"/>
                      <w:marRight w:val="0"/>
                      <w:marTop w:val="0"/>
                      <w:marBottom w:val="0"/>
                      <w:divBdr>
                        <w:top w:val="none" w:sz="0" w:space="0" w:color="auto"/>
                        <w:left w:val="none" w:sz="0" w:space="0" w:color="auto"/>
                        <w:bottom w:val="none" w:sz="0" w:space="0" w:color="auto"/>
                        <w:right w:val="none" w:sz="0" w:space="0" w:color="auto"/>
                      </w:divBdr>
                      <w:divsChild>
                        <w:div w:id="1717966306">
                          <w:marLeft w:val="0"/>
                          <w:marRight w:val="0"/>
                          <w:marTop w:val="0"/>
                          <w:marBottom w:val="0"/>
                          <w:divBdr>
                            <w:top w:val="none" w:sz="0" w:space="0" w:color="auto"/>
                            <w:left w:val="none" w:sz="0" w:space="0" w:color="auto"/>
                            <w:bottom w:val="none" w:sz="0" w:space="0" w:color="auto"/>
                            <w:right w:val="none" w:sz="0" w:space="0" w:color="auto"/>
                          </w:divBdr>
                        </w:div>
                      </w:divsChild>
                    </w:div>
                    <w:div w:id="594948322">
                      <w:marLeft w:val="0"/>
                      <w:marRight w:val="0"/>
                      <w:marTop w:val="0"/>
                      <w:marBottom w:val="0"/>
                      <w:divBdr>
                        <w:top w:val="none" w:sz="0" w:space="0" w:color="auto"/>
                        <w:left w:val="none" w:sz="0" w:space="0" w:color="auto"/>
                        <w:bottom w:val="none" w:sz="0" w:space="0" w:color="auto"/>
                        <w:right w:val="none" w:sz="0" w:space="0" w:color="auto"/>
                      </w:divBdr>
                      <w:divsChild>
                        <w:div w:id="1258559120">
                          <w:marLeft w:val="0"/>
                          <w:marRight w:val="0"/>
                          <w:marTop w:val="0"/>
                          <w:marBottom w:val="0"/>
                          <w:divBdr>
                            <w:top w:val="none" w:sz="0" w:space="0" w:color="auto"/>
                            <w:left w:val="none" w:sz="0" w:space="0" w:color="auto"/>
                            <w:bottom w:val="none" w:sz="0" w:space="0" w:color="auto"/>
                            <w:right w:val="none" w:sz="0" w:space="0" w:color="auto"/>
                          </w:divBdr>
                        </w:div>
                      </w:divsChild>
                    </w:div>
                    <w:div w:id="437674799">
                      <w:marLeft w:val="0"/>
                      <w:marRight w:val="0"/>
                      <w:marTop w:val="0"/>
                      <w:marBottom w:val="0"/>
                      <w:divBdr>
                        <w:top w:val="none" w:sz="0" w:space="0" w:color="auto"/>
                        <w:left w:val="none" w:sz="0" w:space="0" w:color="auto"/>
                        <w:bottom w:val="none" w:sz="0" w:space="0" w:color="auto"/>
                        <w:right w:val="none" w:sz="0" w:space="0" w:color="auto"/>
                      </w:divBdr>
                      <w:divsChild>
                        <w:div w:id="1428228985">
                          <w:marLeft w:val="0"/>
                          <w:marRight w:val="0"/>
                          <w:marTop w:val="0"/>
                          <w:marBottom w:val="0"/>
                          <w:divBdr>
                            <w:top w:val="none" w:sz="0" w:space="0" w:color="auto"/>
                            <w:left w:val="none" w:sz="0" w:space="0" w:color="auto"/>
                            <w:bottom w:val="none" w:sz="0" w:space="0" w:color="auto"/>
                            <w:right w:val="none" w:sz="0" w:space="0" w:color="auto"/>
                          </w:divBdr>
                        </w:div>
                      </w:divsChild>
                    </w:div>
                    <w:div w:id="2131320889">
                      <w:marLeft w:val="0"/>
                      <w:marRight w:val="0"/>
                      <w:marTop w:val="0"/>
                      <w:marBottom w:val="0"/>
                      <w:divBdr>
                        <w:top w:val="none" w:sz="0" w:space="0" w:color="auto"/>
                        <w:left w:val="none" w:sz="0" w:space="0" w:color="auto"/>
                        <w:bottom w:val="none" w:sz="0" w:space="0" w:color="auto"/>
                        <w:right w:val="none" w:sz="0" w:space="0" w:color="auto"/>
                      </w:divBdr>
                      <w:divsChild>
                        <w:div w:id="376006566">
                          <w:marLeft w:val="0"/>
                          <w:marRight w:val="0"/>
                          <w:marTop w:val="0"/>
                          <w:marBottom w:val="0"/>
                          <w:divBdr>
                            <w:top w:val="none" w:sz="0" w:space="0" w:color="auto"/>
                            <w:left w:val="none" w:sz="0" w:space="0" w:color="auto"/>
                            <w:bottom w:val="none" w:sz="0" w:space="0" w:color="auto"/>
                            <w:right w:val="none" w:sz="0" w:space="0" w:color="auto"/>
                          </w:divBdr>
                        </w:div>
                      </w:divsChild>
                    </w:div>
                    <w:div w:id="174005377">
                      <w:marLeft w:val="0"/>
                      <w:marRight w:val="0"/>
                      <w:marTop w:val="0"/>
                      <w:marBottom w:val="0"/>
                      <w:divBdr>
                        <w:top w:val="none" w:sz="0" w:space="0" w:color="auto"/>
                        <w:left w:val="none" w:sz="0" w:space="0" w:color="auto"/>
                        <w:bottom w:val="none" w:sz="0" w:space="0" w:color="auto"/>
                        <w:right w:val="none" w:sz="0" w:space="0" w:color="auto"/>
                      </w:divBdr>
                      <w:divsChild>
                        <w:div w:id="173500780">
                          <w:marLeft w:val="0"/>
                          <w:marRight w:val="0"/>
                          <w:marTop w:val="0"/>
                          <w:marBottom w:val="0"/>
                          <w:divBdr>
                            <w:top w:val="none" w:sz="0" w:space="0" w:color="auto"/>
                            <w:left w:val="none" w:sz="0" w:space="0" w:color="auto"/>
                            <w:bottom w:val="none" w:sz="0" w:space="0" w:color="auto"/>
                            <w:right w:val="none" w:sz="0" w:space="0" w:color="auto"/>
                          </w:divBdr>
                        </w:div>
                      </w:divsChild>
                    </w:div>
                    <w:div w:id="231280008">
                      <w:marLeft w:val="0"/>
                      <w:marRight w:val="0"/>
                      <w:marTop w:val="0"/>
                      <w:marBottom w:val="0"/>
                      <w:divBdr>
                        <w:top w:val="none" w:sz="0" w:space="0" w:color="auto"/>
                        <w:left w:val="none" w:sz="0" w:space="0" w:color="auto"/>
                        <w:bottom w:val="none" w:sz="0" w:space="0" w:color="auto"/>
                        <w:right w:val="none" w:sz="0" w:space="0" w:color="auto"/>
                      </w:divBdr>
                      <w:divsChild>
                        <w:div w:id="461457323">
                          <w:marLeft w:val="0"/>
                          <w:marRight w:val="0"/>
                          <w:marTop w:val="0"/>
                          <w:marBottom w:val="0"/>
                          <w:divBdr>
                            <w:top w:val="none" w:sz="0" w:space="0" w:color="auto"/>
                            <w:left w:val="none" w:sz="0" w:space="0" w:color="auto"/>
                            <w:bottom w:val="none" w:sz="0" w:space="0" w:color="auto"/>
                            <w:right w:val="none" w:sz="0" w:space="0" w:color="auto"/>
                          </w:divBdr>
                        </w:div>
                      </w:divsChild>
                    </w:div>
                    <w:div w:id="1060130585">
                      <w:marLeft w:val="0"/>
                      <w:marRight w:val="0"/>
                      <w:marTop w:val="0"/>
                      <w:marBottom w:val="0"/>
                      <w:divBdr>
                        <w:top w:val="none" w:sz="0" w:space="0" w:color="auto"/>
                        <w:left w:val="none" w:sz="0" w:space="0" w:color="auto"/>
                        <w:bottom w:val="none" w:sz="0" w:space="0" w:color="auto"/>
                        <w:right w:val="none" w:sz="0" w:space="0" w:color="auto"/>
                      </w:divBdr>
                      <w:divsChild>
                        <w:div w:id="869491700">
                          <w:marLeft w:val="0"/>
                          <w:marRight w:val="0"/>
                          <w:marTop w:val="0"/>
                          <w:marBottom w:val="0"/>
                          <w:divBdr>
                            <w:top w:val="none" w:sz="0" w:space="0" w:color="auto"/>
                            <w:left w:val="none" w:sz="0" w:space="0" w:color="auto"/>
                            <w:bottom w:val="none" w:sz="0" w:space="0" w:color="auto"/>
                            <w:right w:val="none" w:sz="0" w:space="0" w:color="auto"/>
                          </w:divBdr>
                        </w:div>
                      </w:divsChild>
                    </w:div>
                    <w:div w:id="1593466721">
                      <w:marLeft w:val="0"/>
                      <w:marRight w:val="0"/>
                      <w:marTop w:val="0"/>
                      <w:marBottom w:val="0"/>
                      <w:divBdr>
                        <w:top w:val="none" w:sz="0" w:space="0" w:color="auto"/>
                        <w:left w:val="none" w:sz="0" w:space="0" w:color="auto"/>
                        <w:bottom w:val="none" w:sz="0" w:space="0" w:color="auto"/>
                        <w:right w:val="none" w:sz="0" w:space="0" w:color="auto"/>
                      </w:divBdr>
                      <w:divsChild>
                        <w:div w:id="255672610">
                          <w:marLeft w:val="0"/>
                          <w:marRight w:val="0"/>
                          <w:marTop w:val="0"/>
                          <w:marBottom w:val="0"/>
                          <w:divBdr>
                            <w:top w:val="none" w:sz="0" w:space="0" w:color="auto"/>
                            <w:left w:val="none" w:sz="0" w:space="0" w:color="auto"/>
                            <w:bottom w:val="none" w:sz="0" w:space="0" w:color="auto"/>
                            <w:right w:val="none" w:sz="0" w:space="0" w:color="auto"/>
                          </w:divBdr>
                        </w:div>
                      </w:divsChild>
                    </w:div>
                    <w:div w:id="2134713163">
                      <w:marLeft w:val="0"/>
                      <w:marRight w:val="0"/>
                      <w:marTop w:val="0"/>
                      <w:marBottom w:val="0"/>
                      <w:divBdr>
                        <w:top w:val="none" w:sz="0" w:space="0" w:color="auto"/>
                        <w:left w:val="none" w:sz="0" w:space="0" w:color="auto"/>
                        <w:bottom w:val="none" w:sz="0" w:space="0" w:color="auto"/>
                        <w:right w:val="none" w:sz="0" w:space="0" w:color="auto"/>
                      </w:divBdr>
                      <w:divsChild>
                        <w:div w:id="1075395802">
                          <w:marLeft w:val="0"/>
                          <w:marRight w:val="0"/>
                          <w:marTop w:val="0"/>
                          <w:marBottom w:val="0"/>
                          <w:divBdr>
                            <w:top w:val="none" w:sz="0" w:space="0" w:color="auto"/>
                            <w:left w:val="none" w:sz="0" w:space="0" w:color="auto"/>
                            <w:bottom w:val="none" w:sz="0" w:space="0" w:color="auto"/>
                            <w:right w:val="none" w:sz="0" w:space="0" w:color="auto"/>
                          </w:divBdr>
                        </w:div>
                      </w:divsChild>
                    </w:div>
                    <w:div w:id="210730098">
                      <w:marLeft w:val="0"/>
                      <w:marRight w:val="0"/>
                      <w:marTop w:val="0"/>
                      <w:marBottom w:val="0"/>
                      <w:divBdr>
                        <w:top w:val="none" w:sz="0" w:space="0" w:color="auto"/>
                        <w:left w:val="none" w:sz="0" w:space="0" w:color="auto"/>
                        <w:bottom w:val="none" w:sz="0" w:space="0" w:color="auto"/>
                        <w:right w:val="none" w:sz="0" w:space="0" w:color="auto"/>
                      </w:divBdr>
                      <w:divsChild>
                        <w:div w:id="2003776012">
                          <w:marLeft w:val="0"/>
                          <w:marRight w:val="0"/>
                          <w:marTop w:val="0"/>
                          <w:marBottom w:val="0"/>
                          <w:divBdr>
                            <w:top w:val="none" w:sz="0" w:space="0" w:color="auto"/>
                            <w:left w:val="none" w:sz="0" w:space="0" w:color="auto"/>
                            <w:bottom w:val="none" w:sz="0" w:space="0" w:color="auto"/>
                            <w:right w:val="none" w:sz="0" w:space="0" w:color="auto"/>
                          </w:divBdr>
                        </w:div>
                      </w:divsChild>
                    </w:div>
                    <w:div w:id="469442968">
                      <w:marLeft w:val="0"/>
                      <w:marRight w:val="0"/>
                      <w:marTop w:val="0"/>
                      <w:marBottom w:val="0"/>
                      <w:divBdr>
                        <w:top w:val="none" w:sz="0" w:space="0" w:color="auto"/>
                        <w:left w:val="none" w:sz="0" w:space="0" w:color="auto"/>
                        <w:bottom w:val="none" w:sz="0" w:space="0" w:color="auto"/>
                        <w:right w:val="none" w:sz="0" w:space="0" w:color="auto"/>
                      </w:divBdr>
                      <w:divsChild>
                        <w:div w:id="1493328967">
                          <w:marLeft w:val="0"/>
                          <w:marRight w:val="0"/>
                          <w:marTop w:val="0"/>
                          <w:marBottom w:val="0"/>
                          <w:divBdr>
                            <w:top w:val="none" w:sz="0" w:space="0" w:color="auto"/>
                            <w:left w:val="none" w:sz="0" w:space="0" w:color="auto"/>
                            <w:bottom w:val="none" w:sz="0" w:space="0" w:color="auto"/>
                            <w:right w:val="none" w:sz="0" w:space="0" w:color="auto"/>
                          </w:divBdr>
                        </w:div>
                      </w:divsChild>
                    </w:div>
                    <w:div w:id="588466863">
                      <w:marLeft w:val="0"/>
                      <w:marRight w:val="0"/>
                      <w:marTop w:val="0"/>
                      <w:marBottom w:val="0"/>
                      <w:divBdr>
                        <w:top w:val="none" w:sz="0" w:space="0" w:color="auto"/>
                        <w:left w:val="none" w:sz="0" w:space="0" w:color="auto"/>
                        <w:bottom w:val="none" w:sz="0" w:space="0" w:color="auto"/>
                        <w:right w:val="none" w:sz="0" w:space="0" w:color="auto"/>
                      </w:divBdr>
                      <w:divsChild>
                        <w:div w:id="1404529799">
                          <w:marLeft w:val="0"/>
                          <w:marRight w:val="0"/>
                          <w:marTop w:val="0"/>
                          <w:marBottom w:val="0"/>
                          <w:divBdr>
                            <w:top w:val="none" w:sz="0" w:space="0" w:color="auto"/>
                            <w:left w:val="none" w:sz="0" w:space="0" w:color="auto"/>
                            <w:bottom w:val="none" w:sz="0" w:space="0" w:color="auto"/>
                            <w:right w:val="none" w:sz="0" w:space="0" w:color="auto"/>
                          </w:divBdr>
                        </w:div>
                      </w:divsChild>
                    </w:div>
                    <w:div w:id="1442187748">
                      <w:marLeft w:val="0"/>
                      <w:marRight w:val="0"/>
                      <w:marTop w:val="0"/>
                      <w:marBottom w:val="0"/>
                      <w:divBdr>
                        <w:top w:val="none" w:sz="0" w:space="0" w:color="auto"/>
                        <w:left w:val="none" w:sz="0" w:space="0" w:color="auto"/>
                        <w:bottom w:val="none" w:sz="0" w:space="0" w:color="auto"/>
                        <w:right w:val="none" w:sz="0" w:space="0" w:color="auto"/>
                      </w:divBdr>
                      <w:divsChild>
                        <w:div w:id="1018507316">
                          <w:marLeft w:val="0"/>
                          <w:marRight w:val="0"/>
                          <w:marTop w:val="0"/>
                          <w:marBottom w:val="0"/>
                          <w:divBdr>
                            <w:top w:val="none" w:sz="0" w:space="0" w:color="auto"/>
                            <w:left w:val="none" w:sz="0" w:space="0" w:color="auto"/>
                            <w:bottom w:val="none" w:sz="0" w:space="0" w:color="auto"/>
                            <w:right w:val="none" w:sz="0" w:space="0" w:color="auto"/>
                          </w:divBdr>
                        </w:div>
                      </w:divsChild>
                    </w:div>
                    <w:div w:id="1125780529">
                      <w:marLeft w:val="0"/>
                      <w:marRight w:val="0"/>
                      <w:marTop w:val="0"/>
                      <w:marBottom w:val="0"/>
                      <w:divBdr>
                        <w:top w:val="none" w:sz="0" w:space="0" w:color="auto"/>
                        <w:left w:val="none" w:sz="0" w:space="0" w:color="auto"/>
                        <w:bottom w:val="none" w:sz="0" w:space="0" w:color="auto"/>
                        <w:right w:val="none" w:sz="0" w:space="0" w:color="auto"/>
                      </w:divBdr>
                      <w:divsChild>
                        <w:div w:id="1800343635">
                          <w:marLeft w:val="0"/>
                          <w:marRight w:val="0"/>
                          <w:marTop w:val="0"/>
                          <w:marBottom w:val="0"/>
                          <w:divBdr>
                            <w:top w:val="none" w:sz="0" w:space="0" w:color="auto"/>
                            <w:left w:val="none" w:sz="0" w:space="0" w:color="auto"/>
                            <w:bottom w:val="none" w:sz="0" w:space="0" w:color="auto"/>
                            <w:right w:val="none" w:sz="0" w:space="0" w:color="auto"/>
                          </w:divBdr>
                        </w:div>
                      </w:divsChild>
                    </w:div>
                    <w:div w:id="68117702">
                      <w:marLeft w:val="0"/>
                      <w:marRight w:val="0"/>
                      <w:marTop w:val="0"/>
                      <w:marBottom w:val="0"/>
                      <w:divBdr>
                        <w:top w:val="none" w:sz="0" w:space="0" w:color="auto"/>
                        <w:left w:val="none" w:sz="0" w:space="0" w:color="auto"/>
                        <w:bottom w:val="none" w:sz="0" w:space="0" w:color="auto"/>
                        <w:right w:val="none" w:sz="0" w:space="0" w:color="auto"/>
                      </w:divBdr>
                      <w:divsChild>
                        <w:div w:id="925924417">
                          <w:marLeft w:val="0"/>
                          <w:marRight w:val="0"/>
                          <w:marTop w:val="0"/>
                          <w:marBottom w:val="0"/>
                          <w:divBdr>
                            <w:top w:val="none" w:sz="0" w:space="0" w:color="auto"/>
                            <w:left w:val="none" w:sz="0" w:space="0" w:color="auto"/>
                            <w:bottom w:val="none" w:sz="0" w:space="0" w:color="auto"/>
                            <w:right w:val="none" w:sz="0" w:space="0" w:color="auto"/>
                          </w:divBdr>
                        </w:div>
                      </w:divsChild>
                    </w:div>
                    <w:div w:id="44645219">
                      <w:marLeft w:val="0"/>
                      <w:marRight w:val="0"/>
                      <w:marTop w:val="0"/>
                      <w:marBottom w:val="0"/>
                      <w:divBdr>
                        <w:top w:val="none" w:sz="0" w:space="0" w:color="auto"/>
                        <w:left w:val="none" w:sz="0" w:space="0" w:color="auto"/>
                        <w:bottom w:val="none" w:sz="0" w:space="0" w:color="auto"/>
                        <w:right w:val="none" w:sz="0" w:space="0" w:color="auto"/>
                      </w:divBdr>
                      <w:divsChild>
                        <w:div w:id="476264162">
                          <w:marLeft w:val="0"/>
                          <w:marRight w:val="0"/>
                          <w:marTop w:val="0"/>
                          <w:marBottom w:val="0"/>
                          <w:divBdr>
                            <w:top w:val="none" w:sz="0" w:space="0" w:color="auto"/>
                            <w:left w:val="none" w:sz="0" w:space="0" w:color="auto"/>
                            <w:bottom w:val="none" w:sz="0" w:space="0" w:color="auto"/>
                            <w:right w:val="none" w:sz="0" w:space="0" w:color="auto"/>
                          </w:divBdr>
                        </w:div>
                      </w:divsChild>
                    </w:div>
                    <w:div w:id="280041535">
                      <w:marLeft w:val="0"/>
                      <w:marRight w:val="0"/>
                      <w:marTop w:val="0"/>
                      <w:marBottom w:val="0"/>
                      <w:divBdr>
                        <w:top w:val="none" w:sz="0" w:space="0" w:color="auto"/>
                        <w:left w:val="none" w:sz="0" w:space="0" w:color="auto"/>
                        <w:bottom w:val="none" w:sz="0" w:space="0" w:color="auto"/>
                        <w:right w:val="none" w:sz="0" w:space="0" w:color="auto"/>
                      </w:divBdr>
                      <w:divsChild>
                        <w:div w:id="1904950947">
                          <w:marLeft w:val="0"/>
                          <w:marRight w:val="0"/>
                          <w:marTop w:val="0"/>
                          <w:marBottom w:val="0"/>
                          <w:divBdr>
                            <w:top w:val="none" w:sz="0" w:space="0" w:color="auto"/>
                            <w:left w:val="none" w:sz="0" w:space="0" w:color="auto"/>
                            <w:bottom w:val="none" w:sz="0" w:space="0" w:color="auto"/>
                            <w:right w:val="none" w:sz="0" w:space="0" w:color="auto"/>
                          </w:divBdr>
                        </w:div>
                      </w:divsChild>
                    </w:div>
                    <w:div w:id="2106490582">
                      <w:marLeft w:val="0"/>
                      <w:marRight w:val="0"/>
                      <w:marTop w:val="0"/>
                      <w:marBottom w:val="0"/>
                      <w:divBdr>
                        <w:top w:val="none" w:sz="0" w:space="0" w:color="auto"/>
                        <w:left w:val="none" w:sz="0" w:space="0" w:color="auto"/>
                        <w:bottom w:val="none" w:sz="0" w:space="0" w:color="auto"/>
                        <w:right w:val="none" w:sz="0" w:space="0" w:color="auto"/>
                      </w:divBdr>
                      <w:divsChild>
                        <w:div w:id="991712549">
                          <w:marLeft w:val="0"/>
                          <w:marRight w:val="0"/>
                          <w:marTop w:val="0"/>
                          <w:marBottom w:val="0"/>
                          <w:divBdr>
                            <w:top w:val="none" w:sz="0" w:space="0" w:color="auto"/>
                            <w:left w:val="none" w:sz="0" w:space="0" w:color="auto"/>
                            <w:bottom w:val="none" w:sz="0" w:space="0" w:color="auto"/>
                            <w:right w:val="none" w:sz="0" w:space="0" w:color="auto"/>
                          </w:divBdr>
                        </w:div>
                      </w:divsChild>
                    </w:div>
                    <w:div w:id="1171213851">
                      <w:marLeft w:val="0"/>
                      <w:marRight w:val="0"/>
                      <w:marTop w:val="0"/>
                      <w:marBottom w:val="0"/>
                      <w:divBdr>
                        <w:top w:val="none" w:sz="0" w:space="0" w:color="auto"/>
                        <w:left w:val="none" w:sz="0" w:space="0" w:color="auto"/>
                        <w:bottom w:val="none" w:sz="0" w:space="0" w:color="auto"/>
                        <w:right w:val="none" w:sz="0" w:space="0" w:color="auto"/>
                      </w:divBdr>
                      <w:divsChild>
                        <w:div w:id="94643898">
                          <w:marLeft w:val="0"/>
                          <w:marRight w:val="0"/>
                          <w:marTop w:val="0"/>
                          <w:marBottom w:val="0"/>
                          <w:divBdr>
                            <w:top w:val="none" w:sz="0" w:space="0" w:color="auto"/>
                            <w:left w:val="none" w:sz="0" w:space="0" w:color="auto"/>
                            <w:bottom w:val="none" w:sz="0" w:space="0" w:color="auto"/>
                            <w:right w:val="none" w:sz="0" w:space="0" w:color="auto"/>
                          </w:divBdr>
                        </w:div>
                      </w:divsChild>
                    </w:div>
                    <w:div w:id="1752577266">
                      <w:marLeft w:val="0"/>
                      <w:marRight w:val="0"/>
                      <w:marTop w:val="0"/>
                      <w:marBottom w:val="0"/>
                      <w:divBdr>
                        <w:top w:val="none" w:sz="0" w:space="0" w:color="auto"/>
                        <w:left w:val="none" w:sz="0" w:space="0" w:color="auto"/>
                        <w:bottom w:val="none" w:sz="0" w:space="0" w:color="auto"/>
                        <w:right w:val="none" w:sz="0" w:space="0" w:color="auto"/>
                      </w:divBdr>
                      <w:divsChild>
                        <w:div w:id="47847882">
                          <w:marLeft w:val="0"/>
                          <w:marRight w:val="0"/>
                          <w:marTop w:val="0"/>
                          <w:marBottom w:val="0"/>
                          <w:divBdr>
                            <w:top w:val="none" w:sz="0" w:space="0" w:color="auto"/>
                            <w:left w:val="none" w:sz="0" w:space="0" w:color="auto"/>
                            <w:bottom w:val="none" w:sz="0" w:space="0" w:color="auto"/>
                            <w:right w:val="none" w:sz="0" w:space="0" w:color="auto"/>
                          </w:divBdr>
                        </w:div>
                      </w:divsChild>
                    </w:div>
                    <w:div w:id="1634166211">
                      <w:marLeft w:val="0"/>
                      <w:marRight w:val="0"/>
                      <w:marTop w:val="0"/>
                      <w:marBottom w:val="0"/>
                      <w:divBdr>
                        <w:top w:val="none" w:sz="0" w:space="0" w:color="auto"/>
                        <w:left w:val="none" w:sz="0" w:space="0" w:color="auto"/>
                        <w:bottom w:val="none" w:sz="0" w:space="0" w:color="auto"/>
                        <w:right w:val="none" w:sz="0" w:space="0" w:color="auto"/>
                      </w:divBdr>
                      <w:divsChild>
                        <w:div w:id="983319049">
                          <w:marLeft w:val="0"/>
                          <w:marRight w:val="0"/>
                          <w:marTop w:val="0"/>
                          <w:marBottom w:val="0"/>
                          <w:divBdr>
                            <w:top w:val="none" w:sz="0" w:space="0" w:color="auto"/>
                            <w:left w:val="none" w:sz="0" w:space="0" w:color="auto"/>
                            <w:bottom w:val="none" w:sz="0" w:space="0" w:color="auto"/>
                            <w:right w:val="none" w:sz="0" w:space="0" w:color="auto"/>
                          </w:divBdr>
                        </w:div>
                      </w:divsChild>
                    </w:div>
                    <w:div w:id="14967745">
                      <w:marLeft w:val="0"/>
                      <w:marRight w:val="0"/>
                      <w:marTop w:val="0"/>
                      <w:marBottom w:val="0"/>
                      <w:divBdr>
                        <w:top w:val="none" w:sz="0" w:space="0" w:color="auto"/>
                        <w:left w:val="none" w:sz="0" w:space="0" w:color="auto"/>
                        <w:bottom w:val="none" w:sz="0" w:space="0" w:color="auto"/>
                        <w:right w:val="none" w:sz="0" w:space="0" w:color="auto"/>
                      </w:divBdr>
                      <w:divsChild>
                        <w:div w:id="317851185">
                          <w:marLeft w:val="0"/>
                          <w:marRight w:val="0"/>
                          <w:marTop w:val="0"/>
                          <w:marBottom w:val="0"/>
                          <w:divBdr>
                            <w:top w:val="none" w:sz="0" w:space="0" w:color="auto"/>
                            <w:left w:val="none" w:sz="0" w:space="0" w:color="auto"/>
                            <w:bottom w:val="none" w:sz="0" w:space="0" w:color="auto"/>
                            <w:right w:val="none" w:sz="0" w:space="0" w:color="auto"/>
                          </w:divBdr>
                        </w:div>
                      </w:divsChild>
                    </w:div>
                    <w:div w:id="170221267">
                      <w:marLeft w:val="0"/>
                      <w:marRight w:val="0"/>
                      <w:marTop w:val="0"/>
                      <w:marBottom w:val="0"/>
                      <w:divBdr>
                        <w:top w:val="none" w:sz="0" w:space="0" w:color="auto"/>
                        <w:left w:val="none" w:sz="0" w:space="0" w:color="auto"/>
                        <w:bottom w:val="none" w:sz="0" w:space="0" w:color="auto"/>
                        <w:right w:val="none" w:sz="0" w:space="0" w:color="auto"/>
                      </w:divBdr>
                      <w:divsChild>
                        <w:div w:id="41561091">
                          <w:marLeft w:val="0"/>
                          <w:marRight w:val="0"/>
                          <w:marTop w:val="0"/>
                          <w:marBottom w:val="0"/>
                          <w:divBdr>
                            <w:top w:val="none" w:sz="0" w:space="0" w:color="auto"/>
                            <w:left w:val="none" w:sz="0" w:space="0" w:color="auto"/>
                            <w:bottom w:val="none" w:sz="0" w:space="0" w:color="auto"/>
                            <w:right w:val="none" w:sz="0" w:space="0" w:color="auto"/>
                          </w:divBdr>
                        </w:div>
                      </w:divsChild>
                    </w:div>
                    <w:div w:id="1030881623">
                      <w:marLeft w:val="0"/>
                      <w:marRight w:val="0"/>
                      <w:marTop w:val="0"/>
                      <w:marBottom w:val="0"/>
                      <w:divBdr>
                        <w:top w:val="none" w:sz="0" w:space="0" w:color="auto"/>
                        <w:left w:val="none" w:sz="0" w:space="0" w:color="auto"/>
                        <w:bottom w:val="none" w:sz="0" w:space="0" w:color="auto"/>
                        <w:right w:val="none" w:sz="0" w:space="0" w:color="auto"/>
                      </w:divBdr>
                      <w:divsChild>
                        <w:div w:id="1989746168">
                          <w:marLeft w:val="0"/>
                          <w:marRight w:val="0"/>
                          <w:marTop w:val="0"/>
                          <w:marBottom w:val="0"/>
                          <w:divBdr>
                            <w:top w:val="none" w:sz="0" w:space="0" w:color="auto"/>
                            <w:left w:val="none" w:sz="0" w:space="0" w:color="auto"/>
                            <w:bottom w:val="none" w:sz="0" w:space="0" w:color="auto"/>
                            <w:right w:val="none" w:sz="0" w:space="0" w:color="auto"/>
                          </w:divBdr>
                        </w:div>
                      </w:divsChild>
                    </w:div>
                    <w:div w:id="1096828964">
                      <w:marLeft w:val="0"/>
                      <w:marRight w:val="0"/>
                      <w:marTop w:val="0"/>
                      <w:marBottom w:val="0"/>
                      <w:divBdr>
                        <w:top w:val="none" w:sz="0" w:space="0" w:color="auto"/>
                        <w:left w:val="none" w:sz="0" w:space="0" w:color="auto"/>
                        <w:bottom w:val="none" w:sz="0" w:space="0" w:color="auto"/>
                        <w:right w:val="none" w:sz="0" w:space="0" w:color="auto"/>
                      </w:divBdr>
                      <w:divsChild>
                        <w:div w:id="1981417134">
                          <w:marLeft w:val="0"/>
                          <w:marRight w:val="0"/>
                          <w:marTop w:val="0"/>
                          <w:marBottom w:val="0"/>
                          <w:divBdr>
                            <w:top w:val="none" w:sz="0" w:space="0" w:color="auto"/>
                            <w:left w:val="none" w:sz="0" w:space="0" w:color="auto"/>
                            <w:bottom w:val="none" w:sz="0" w:space="0" w:color="auto"/>
                            <w:right w:val="none" w:sz="0" w:space="0" w:color="auto"/>
                          </w:divBdr>
                        </w:div>
                      </w:divsChild>
                    </w:div>
                    <w:div w:id="1944339085">
                      <w:marLeft w:val="0"/>
                      <w:marRight w:val="0"/>
                      <w:marTop w:val="0"/>
                      <w:marBottom w:val="0"/>
                      <w:divBdr>
                        <w:top w:val="none" w:sz="0" w:space="0" w:color="auto"/>
                        <w:left w:val="none" w:sz="0" w:space="0" w:color="auto"/>
                        <w:bottom w:val="none" w:sz="0" w:space="0" w:color="auto"/>
                        <w:right w:val="none" w:sz="0" w:space="0" w:color="auto"/>
                      </w:divBdr>
                      <w:divsChild>
                        <w:div w:id="740373918">
                          <w:marLeft w:val="0"/>
                          <w:marRight w:val="0"/>
                          <w:marTop w:val="0"/>
                          <w:marBottom w:val="0"/>
                          <w:divBdr>
                            <w:top w:val="none" w:sz="0" w:space="0" w:color="auto"/>
                            <w:left w:val="none" w:sz="0" w:space="0" w:color="auto"/>
                            <w:bottom w:val="none" w:sz="0" w:space="0" w:color="auto"/>
                            <w:right w:val="none" w:sz="0" w:space="0" w:color="auto"/>
                          </w:divBdr>
                        </w:div>
                      </w:divsChild>
                    </w:div>
                    <w:div w:id="2011130379">
                      <w:marLeft w:val="0"/>
                      <w:marRight w:val="0"/>
                      <w:marTop w:val="0"/>
                      <w:marBottom w:val="0"/>
                      <w:divBdr>
                        <w:top w:val="none" w:sz="0" w:space="0" w:color="auto"/>
                        <w:left w:val="none" w:sz="0" w:space="0" w:color="auto"/>
                        <w:bottom w:val="none" w:sz="0" w:space="0" w:color="auto"/>
                        <w:right w:val="none" w:sz="0" w:space="0" w:color="auto"/>
                      </w:divBdr>
                      <w:divsChild>
                        <w:div w:id="888807643">
                          <w:marLeft w:val="0"/>
                          <w:marRight w:val="0"/>
                          <w:marTop w:val="0"/>
                          <w:marBottom w:val="0"/>
                          <w:divBdr>
                            <w:top w:val="none" w:sz="0" w:space="0" w:color="auto"/>
                            <w:left w:val="none" w:sz="0" w:space="0" w:color="auto"/>
                            <w:bottom w:val="none" w:sz="0" w:space="0" w:color="auto"/>
                            <w:right w:val="none" w:sz="0" w:space="0" w:color="auto"/>
                          </w:divBdr>
                        </w:div>
                      </w:divsChild>
                    </w:div>
                    <w:div w:id="1073503598">
                      <w:marLeft w:val="0"/>
                      <w:marRight w:val="0"/>
                      <w:marTop w:val="0"/>
                      <w:marBottom w:val="0"/>
                      <w:divBdr>
                        <w:top w:val="none" w:sz="0" w:space="0" w:color="auto"/>
                        <w:left w:val="none" w:sz="0" w:space="0" w:color="auto"/>
                        <w:bottom w:val="none" w:sz="0" w:space="0" w:color="auto"/>
                        <w:right w:val="none" w:sz="0" w:space="0" w:color="auto"/>
                      </w:divBdr>
                      <w:divsChild>
                        <w:div w:id="1496919428">
                          <w:marLeft w:val="0"/>
                          <w:marRight w:val="0"/>
                          <w:marTop w:val="0"/>
                          <w:marBottom w:val="0"/>
                          <w:divBdr>
                            <w:top w:val="none" w:sz="0" w:space="0" w:color="auto"/>
                            <w:left w:val="none" w:sz="0" w:space="0" w:color="auto"/>
                            <w:bottom w:val="none" w:sz="0" w:space="0" w:color="auto"/>
                            <w:right w:val="none" w:sz="0" w:space="0" w:color="auto"/>
                          </w:divBdr>
                        </w:div>
                      </w:divsChild>
                    </w:div>
                    <w:div w:id="621812656">
                      <w:marLeft w:val="0"/>
                      <w:marRight w:val="0"/>
                      <w:marTop w:val="0"/>
                      <w:marBottom w:val="0"/>
                      <w:divBdr>
                        <w:top w:val="none" w:sz="0" w:space="0" w:color="auto"/>
                        <w:left w:val="none" w:sz="0" w:space="0" w:color="auto"/>
                        <w:bottom w:val="none" w:sz="0" w:space="0" w:color="auto"/>
                        <w:right w:val="none" w:sz="0" w:space="0" w:color="auto"/>
                      </w:divBdr>
                      <w:divsChild>
                        <w:div w:id="1978489610">
                          <w:marLeft w:val="0"/>
                          <w:marRight w:val="0"/>
                          <w:marTop w:val="0"/>
                          <w:marBottom w:val="0"/>
                          <w:divBdr>
                            <w:top w:val="none" w:sz="0" w:space="0" w:color="auto"/>
                            <w:left w:val="none" w:sz="0" w:space="0" w:color="auto"/>
                            <w:bottom w:val="none" w:sz="0" w:space="0" w:color="auto"/>
                            <w:right w:val="none" w:sz="0" w:space="0" w:color="auto"/>
                          </w:divBdr>
                        </w:div>
                      </w:divsChild>
                    </w:div>
                    <w:div w:id="888155255">
                      <w:marLeft w:val="0"/>
                      <w:marRight w:val="0"/>
                      <w:marTop w:val="0"/>
                      <w:marBottom w:val="0"/>
                      <w:divBdr>
                        <w:top w:val="none" w:sz="0" w:space="0" w:color="auto"/>
                        <w:left w:val="none" w:sz="0" w:space="0" w:color="auto"/>
                        <w:bottom w:val="none" w:sz="0" w:space="0" w:color="auto"/>
                        <w:right w:val="none" w:sz="0" w:space="0" w:color="auto"/>
                      </w:divBdr>
                      <w:divsChild>
                        <w:div w:id="1295065111">
                          <w:marLeft w:val="0"/>
                          <w:marRight w:val="0"/>
                          <w:marTop w:val="0"/>
                          <w:marBottom w:val="0"/>
                          <w:divBdr>
                            <w:top w:val="none" w:sz="0" w:space="0" w:color="auto"/>
                            <w:left w:val="none" w:sz="0" w:space="0" w:color="auto"/>
                            <w:bottom w:val="none" w:sz="0" w:space="0" w:color="auto"/>
                            <w:right w:val="none" w:sz="0" w:space="0" w:color="auto"/>
                          </w:divBdr>
                        </w:div>
                      </w:divsChild>
                    </w:div>
                    <w:div w:id="1040398532">
                      <w:marLeft w:val="0"/>
                      <w:marRight w:val="0"/>
                      <w:marTop w:val="0"/>
                      <w:marBottom w:val="0"/>
                      <w:divBdr>
                        <w:top w:val="none" w:sz="0" w:space="0" w:color="auto"/>
                        <w:left w:val="none" w:sz="0" w:space="0" w:color="auto"/>
                        <w:bottom w:val="none" w:sz="0" w:space="0" w:color="auto"/>
                        <w:right w:val="none" w:sz="0" w:space="0" w:color="auto"/>
                      </w:divBdr>
                      <w:divsChild>
                        <w:div w:id="1465387274">
                          <w:marLeft w:val="0"/>
                          <w:marRight w:val="0"/>
                          <w:marTop w:val="0"/>
                          <w:marBottom w:val="0"/>
                          <w:divBdr>
                            <w:top w:val="none" w:sz="0" w:space="0" w:color="auto"/>
                            <w:left w:val="none" w:sz="0" w:space="0" w:color="auto"/>
                            <w:bottom w:val="none" w:sz="0" w:space="0" w:color="auto"/>
                            <w:right w:val="none" w:sz="0" w:space="0" w:color="auto"/>
                          </w:divBdr>
                        </w:div>
                      </w:divsChild>
                    </w:div>
                    <w:div w:id="1488747540">
                      <w:marLeft w:val="0"/>
                      <w:marRight w:val="0"/>
                      <w:marTop w:val="0"/>
                      <w:marBottom w:val="0"/>
                      <w:divBdr>
                        <w:top w:val="none" w:sz="0" w:space="0" w:color="auto"/>
                        <w:left w:val="none" w:sz="0" w:space="0" w:color="auto"/>
                        <w:bottom w:val="none" w:sz="0" w:space="0" w:color="auto"/>
                        <w:right w:val="none" w:sz="0" w:space="0" w:color="auto"/>
                      </w:divBdr>
                      <w:divsChild>
                        <w:div w:id="1086994208">
                          <w:marLeft w:val="0"/>
                          <w:marRight w:val="0"/>
                          <w:marTop w:val="0"/>
                          <w:marBottom w:val="0"/>
                          <w:divBdr>
                            <w:top w:val="none" w:sz="0" w:space="0" w:color="auto"/>
                            <w:left w:val="none" w:sz="0" w:space="0" w:color="auto"/>
                            <w:bottom w:val="none" w:sz="0" w:space="0" w:color="auto"/>
                            <w:right w:val="none" w:sz="0" w:space="0" w:color="auto"/>
                          </w:divBdr>
                        </w:div>
                      </w:divsChild>
                    </w:div>
                    <w:div w:id="139733020">
                      <w:marLeft w:val="0"/>
                      <w:marRight w:val="0"/>
                      <w:marTop w:val="0"/>
                      <w:marBottom w:val="0"/>
                      <w:divBdr>
                        <w:top w:val="none" w:sz="0" w:space="0" w:color="auto"/>
                        <w:left w:val="none" w:sz="0" w:space="0" w:color="auto"/>
                        <w:bottom w:val="none" w:sz="0" w:space="0" w:color="auto"/>
                        <w:right w:val="none" w:sz="0" w:space="0" w:color="auto"/>
                      </w:divBdr>
                      <w:divsChild>
                        <w:div w:id="1082873405">
                          <w:marLeft w:val="0"/>
                          <w:marRight w:val="0"/>
                          <w:marTop w:val="0"/>
                          <w:marBottom w:val="0"/>
                          <w:divBdr>
                            <w:top w:val="none" w:sz="0" w:space="0" w:color="auto"/>
                            <w:left w:val="none" w:sz="0" w:space="0" w:color="auto"/>
                            <w:bottom w:val="none" w:sz="0" w:space="0" w:color="auto"/>
                            <w:right w:val="none" w:sz="0" w:space="0" w:color="auto"/>
                          </w:divBdr>
                        </w:div>
                      </w:divsChild>
                    </w:div>
                    <w:div w:id="644117434">
                      <w:marLeft w:val="0"/>
                      <w:marRight w:val="0"/>
                      <w:marTop w:val="0"/>
                      <w:marBottom w:val="0"/>
                      <w:divBdr>
                        <w:top w:val="none" w:sz="0" w:space="0" w:color="auto"/>
                        <w:left w:val="none" w:sz="0" w:space="0" w:color="auto"/>
                        <w:bottom w:val="none" w:sz="0" w:space="0" w:color="auto"/>
                        <w:right w:val="none" w:sz="0" w:space="0" w:color="auto"/>
                      </w:divBdr>
                      <w:divsChild>
                        <w:div w:id="1205100101">
                          <w:marLeft w:val="0"/>
                          <w:marRight w:val="0"/>
                          <w:marTop w:val="0"/>
                          <w:marBottom w:val="0"/>
                          <w:divBdr>
                            <w:top w:val="none" w:sz="0" w:space="0" w:color="auto"/>
                            <w:left w:val="none" w:sz="0" w:space="0" w:color="auto"/>
                            <w:bottom w:val="none" w:sz="0" w:space="0" w:color="auto"/>
                            <w:right w:val="none" w:sz="0" w:space="0" w:color="auto"/>
                          </w:divBdr>
                        </w:div>
                      </w:divsChild>
                    </w:div>
                    <w:div w:id="442266573">
                      <w:marLeft w:val="0"/>
                      <w:marRight w:val="0"/>
                      <w:marTop w:val="0"/>
                      <w:marBottom w:val="0"/>
                      <w:divBdr>
                        <w:top w:val="none" w:sz="0" w:space="0" w:color="auto"/>
                        <w:left w:val="none" w:sz="0" w:space="0" w:color="auto"/>
                        <w:bottom w:val="none" w:sz="0" w:space="0" w:color="auto"/>
                        <w:right w:val="none" w:sz="0" w:space="0" w:color="auto"/>
                      </w:divBdr>
                      <w:divsChild>
                        <w:div w:id="1458336550">
                          <w:marLeft w:val="0"/>
                          <w:marRight w:val="0"/>
                          <w:marTop w:val="0"/>
                          <w:marBottom w:val="0"/>
                          <w:divBdr>
                            <w:top w:val="none" w:sz="0" w:space="0" w:color="auto"/>
                            <w:left w:val="none" w:sz="0" w:space="0" w:color="auto"/>
                            <w:bottom w:val="none" w:sz="0" w:space="0" w:color="auto"/>
                            <w:right w:val="none" w:sz="0" w:space="0" w:color="auto"/>
                          </w:divBdr>
                        </w:div>
                      </w:divsChild>
                    </w:div>
                    <w:div w:id="1330527202">
                      <w:marLeft w:val="0"/>
                      <w:marRight w:val="0"/>
                      <w:marTop w:val="0"/>
                      <w:marBottom w:val="0"/>
                      <w:divBdr>
                        <w:top w:val="none" w:sz="0" w:space="0" w:color="auto"/>
                        <w:left w:val="none" w:sz="0" w:space="0" w:color="auto"/>
                        <w:bottom w:val="none" w:sz="0" w:space="0" w:color="auto"/>
                        <w:right w:val="none" w:sz="0" w:space="0" w:color="auto"/>
                      </w:divBdr>
                      <w:divsChild>
                        <w:div w:id="693463540">
                          <w:marLeft w:val="0"/>
                          <w:marRight w:val="0"/>
                          <w:marTop w:val="0"/>
                          <w:marBottom w:val="0"/>
                          <w:divBdr>
                            <w:top w:val="none" w:sz="0" w:space="0" w:color="auto"/>
                            <w:left w:val="none" w:sz="0" w:space="0" w:color="auto"/>
                            <w:bottom w:val="none" w:sz="0" w:space="0" w:color="auto"/>
                            <w:right w:val="none" w:sz="0" w:space="0" w:color="auto"/>
                          </w:divBdr>
                        </w:div>
                      </w:divsChild>
                    </w:div>
                    <w:div w:id="161628938">
                      <w:marLeft w:val="0"/>
                      <w:marRight w:val="0"/>
                      <w:marTop w:val="0"/>
                      <w:marBottom w:val="0"/>
                      <w:divBdr>
                        <w:top w:val="none" w:sz="0" w:space="0" w:color="auto"/>
                        <w:left w:val="none" w:sz="0" w:space="0" w:color="auto"/>
                        <w:bottom w:val="none" w:sz="0" w:space="0" w:color="auto"/>
                        <w:right w:val="none" w:sz="0" w:space="0" w:color="auto"/>
                      </w:divBdr>
                      <w:divsChild>
                        <w:div w:id="1714839936">
                          <w:marLeft w:val="0"/>
                          <w:marRight w:val="0"/>
                          <w:marTop w:val="0"/>
                          <w:marBottom w:val="0"/>
                          <w:divBdr>
                            <w:top w:val="none" w:sz="0" w:space="0" w:color="auto"/>
                            <w:left w:val="none" w:sz="0" w:space="0" w:color="auto"/>
                            <w:bottom w:val="none" w:sz="0" w:space="0" w:color="auto"/>
                            <w:right w:val="none" w:sz="0" w:space="0" w:color="auto"/>
                          </w:divBdr>
                        </w:div>
                      </w:divsChild>
                    </w:div>
                    <w:div w:id="1437209721">
                      <w:marLeft w:val="0"/>
                      <w:marRight w:val="0"/>
                      <w:marTop w:val="0"/>
                      <w:marBottom w:val="0"/>
                      <w:divBdr>
                        <w:top w:val="none" w:sz="0" w:space="0" w:color="auto"/>
                        <w:left w:val="none" w:sz="0" w:space="0" w:color="auto"/>
                        <w:bottom w:val="none" w:sz="0" w:space="0" w:color="auto"/>
                        <w:right w:val="none" w:sz="0" w:space="0" w:color="auto"/>
                      </w:divBdr>
                      <w:divsChild>
                        <w:div w:id="24719212">
                          <w:marLeft w:val="0"/>
                          <w:marRight w:val="0"/>
                          <w:marTop w:val="0"/>
                          <w:marBottom w:val="0"/>
                          <w:divBdr>
                            <w:top w:val="none" w:sz="0" w:space="0" w:color="auto"/>
                            <w:left w:val="none" w:sz="0" w:space="0" w:color="auto"/>
                            <w:bottom w:val="none" w:sz="0" w:space="0" w:color="auto"/>
                            <w:right w:val="none" w:sz="0" w:space="0" w:color="auto"/>
                          </w:divBdr>
                        </w:div>
                      </w:divsChild>
                    </w:div>
                    <w:div w:id="1667899793">
                      <w:marLeft w:val="0"/>
                      <w:marRight w:val="0"/>
                      <w:marTop w:val="0"/>
                      <w:marBottom w:val="0"/>
                      <w:divBdr>
                        <w:top w:val="none" w:sz="0" w:space="0" w:color="auto"/>
                        <w:left w:val="none" w:sz="0" w:space="0" w:color="auto"/>
                        <w:bottom w:val="none" w:sz="0" w:space="0" w:color="auto"/>
                        <w:right w:val="none" w:sz="0" w:space="0" w:color="auto"/>
                      </w:divBdr>
                      <w:divsChild>
                        <w:div w:id="62023673">
                          <w:marLeft w:val="0"/>
                          <w:marRight w:val="0"/>
                          <w:marTop w:val="0"/>
                          <w:marBottom w:val="0"/>
                          <w:divBdr>
                            <w:top w:val="none" w:sz="0" w:space="0" w:color="auto"/>
                            <w:left w:val="none" w:sz="0" w:space="0" w:color="auto"/>
                            <w:bottom w:val="none" w:sz="0" w:space="0" w:color="auto"/>
                            <w:right w:val="none" w:sz="0" w:space="0" w:color="auto"/>
                          </w:divBdr>
                        </w:div>
                      </w:divsChild>
                    </w:div>
                    <w:div w:id="1513569418">
                      <w:marLeft w:val="0"/>
                      <w:marRight w:val="0"/>
                      <w:marTop w:val="0"/>
                      <w:marBottom w:val="0"/>
                      <w:divBdr>
                        <w:top w:val="none" w:sz="0" w:space="0" w:color="auto"/>
                        <w:left w:val="none" w:sz="0" w:space="0" w:color="auto"/>
                        <w:bottom w:val="none" w:sz="0" w:space="0" w:color="auto"/>
                        <w:right w:val="none" w:sz="0" w:space="0" w:color="auto"/>
                      </w:divBdr>
                      <w:divsChild>
                        <w:div w:id="920984420">
                          <w:marLeft w:val="0"/>
                          <w:marRight w:val="0"/>
                          <w:marTop w:val="0"/>
                          <w:marBottom w:val="0"/>
                          <w:divBdr>
                            <w:top w:val="none" w:sz="0" w:space="0" w:color="auto"/>
                            <w:left w:val="none" w:sz="0" w:space="0" w:color="auto"/>
                            <w:bottom w:val="none" w:sz="0" w:space="0" w:color="auto"/>
                            <w:right w:val="none" w:sz="0" w:space="0" w:color="auto"/>
                          </w:divBdr>
                        </w:div>
                      </w:divsChild>
                    </w:div>
                    <w:div w:id="2040348055">
                      <w:marLeft w:val="0"/>
                      <w:marRight w:val="0"/>
                      <w:marTop w:val="0"/>
                      <w:marBottom w:val="0"/>
                      <w:divBdr>
                        <w:top w:val="none" w:sz="0" w:space="0" w:color="auto"/>
                        <w:left w:val="none" w:sz="0" w:space="0" w:color="auto"/>
                        <w:bottom w:val="none" w:sz="0" w:space="0" w:color="auto"/>
                        <w:right w:val="none" w:sz="0" w:space="0" w:color="auto"/>
                      </w:divBdr>
                      <w:divsChild>
                        <w:div w:id="361782545">
                          <w:marLeft w:val="0"/>
                          <w:marRight w:val="0"/>
                          <w:marTop w:val="0"/>
                          <w:marBottom w:val="0"/>
                          <w:divBdr>
                            <w:top w:val="none" w:sz="0" w:space="0" w:color="auto"/>
                            <w:left w:val="none" w:sz="0" w:space="0" w:color="auto"/>
                            <w:bottom w:val="none" w:sz="0" w:space="0" w:color="auto"/>
                            <w:right w:val="none" w:sz="0" w:space="0" w:color="auto"/>
                          </w:divBdr>
                        </w:div>
                      </w:divsChild>
                    </w:div>
                    <w:div w:id="1249844301">
                      <w:marLeft w:val="0"/>
                      <w:marRight w:val="0"/>
                      <w:marTop w:val="0"/>
                      <w:marBottom w:val="0"/>
                      <w:divBdr>
                        <w:top w:val="none" w:sz="0" w:space="0" w:color="auto"/>
                        <w:left w:val="none" w:sz="0" w:space="0" w:color="auto"/>
                        <w:bottom w:val="none" w:sz="0" w:space="0" w:color="auto"/>
                        <w:right w:val="none" w:sz="0" w:space="0" w:color="auto"/>
                      </w:divBdr>
                      <w:divsChild>
                        <w:div w:id="1492603104">
                          <w:marLeft w:val="0"/>
                          <w:marRight w:val="0"/>
                          <w:marTop w:val="0"/>
                          <w:marBottom w:val="0"/>
                          <w:divBdr>
                            <w:top w:val="none" w:sz="0" w:space="0" w:color="auto"/>
                            <w:left w:val="none" w:sz="0" w:space="0" w:color="auto"/>
                            <w:bottom w:val="none" w:sz="0" w:space="0" w:color="auto"/>
                            <w:right w:val="none" w:sz="0" w:space="0" w:color="auto"/>
                          </w:divBdr>
                        </w:div>
                      </w:divsChild>
                    </w:div>
                    <w:div w:id="951204745">
                      <w:marLeft w:val="0"/>
                      <w:marRight w:val="0"/>
                      <w:marTop w:val="0"/>
                      <w:marBottom w:val="0"/>
                      <w:divBdr>
                        <w:top w:val="none" w:sz="0" w:space="0" w:color="auto"/>
                        <w:left w:val="none" w:sz="0" w:space="0" w:color="auto"/>
                        <w:bottom w:val="none" w:sz="0" w:space="0" w:color="auto"/>
                        <w:right w:val="none" w:sz="0" w:space="0" w:color="auto"/>
                      </w:divBdr>
                      <w:divsChild>
                        <w:div w:id="901058326">
                          <w:marLeft w:val="0"/>
                          <w:marRight w:val="0"/>
                          <w:marTop w:val="0"/>
                          <w:marBottom w:val="0"/>
                          <w:divBdr>
                            <w:top w:val="none" w:sz="0" w:space="0" w:color="auto"/>
                            <w:left w:val="none" w:sz="0" w:space="0" w:color="auto"/>
                            <w:bottom w:val="none" w:sz="0" w:space="0" w:color="auto"/>
                            <w:right w:val="none" w:sz="0" w:space="0" w:color="auto"/>
                          </w:divBdr>
                        </w:div>
                      </w:divsChild>
                    </w:div>
                    <w:div w:id="1232037810">
                      <w:marLeft w:val="0"/>
                      <w:marRight w:val="0"/>
                      <w:marTop w:val="0"/>
                      <w:marBottom w:val="0"/>
                      <w:divBdr>
                        <w:top w:val="none" w:sz="0" w:space="0" w:color="auto"/>
                        <w:left w:val="none" w:sz="0" w:space="0" w:color="auto"/>
                        <w:bottom w:val="none" w:sz="0" w:space="0" w:color="auto"/>
                        <w:right w:val="none" w:sz="0" w:space="0" w:color="auto"/>
                      </w:divBdr>
                      <w:divsChild>
                        <w:div w:id="577717625">
                          <w:marLeft w:val="0"/>
                          <w:marRight w:val="0"/>
                          <w:marTop w:val="0"/>
                          <w:marBottom w:val="0"/>
                          <w:divBdr>
                            <w:top w:val="none" w:sz="0" w:space="0" w:color="auto"/>
                            <w:left w:val="none" w:sz="0" w:space="0" w:color="auto"/>
                            <w:bottom w:val="none" w:sz="0" w:space="0" w:color="auto"/>
                            <w:right w:val="none" w:sz="0" w:space="0" w:color="auto"/>
                          </w:divBdr>
                        </w:div>
                      </w:divsChild>
                    </w:div>
                    <w:div w:id="1759398532">
                      <w:marLeft w:val="0"/>
                      <w:marRight w:val="0"/>
                      <w:marTop w:val="0"/>
                      <w:marBottom w:val="0"/>
                      <w:divBdr>
                        <w:top w:val="none" w:sz="0" w:space="0" w:color="auto"/>
                        <w:left w:val="none" w:sz="0" w:space="0" w:color="auto"/>
                        <w:bottom w:val="none" w:sz="0" w:space="0" w:color="auto"/>
                        <w:right w:val="none" w:sz="0" w:space="0" w:color="auto"/>
                      </w:divBdr>
                      <w:divsChild>
                        <w:div w:id="737752557">
                          <w:marLeft w:val="0"/>
                          <w:marRight w:val="0"/>
                          <w:marTop w:val="0"/>
                          <w:marBottom w:val="0"/>
                          <w:divBdr>
                            <w:top w:val="none" w:sz="0" w:space="0" w:color="auto"/>
                            <w:left w:val="none" w:sz="0" w:space="0" w:color="auto"/>
                            <w:bottom w:val="none" w:sz="0" w:space="0" w:color="auto"/>
                            <w:right w:val="none" w:sz="0" w:space="0" w:color="auto"/>
                          </w:divBdr>
                        </w:div>
                      </w:divsChild>
                    </w:div>
                    <w:div w:id="981035079">
                      <w:marLeft w:val="0"/>
                      <w:marRight w:val="0"/>
                      <w:marTop w:val="0"/>
                      <w:marBottom w:val="0"/>
                      <w:divBdr>
                        <w:top w:val="none" w:sz="0" w:space="0" w:color="auto"/>
                        <w:left w:val="none" w:sz="0" w:space="0" w:color="auto"/>
                        <w:bottom w:val="none" w:sz="0" w:space="0" w:color="auto"/>
                        <w:right w:val="none" w:sz="0" w:space="0" w:color="auto"/>
                      </w:divBdr>
                      <w:divsChild>
                        <w:div w:id="1077168321">
                          <w:marLeft w:val="0"/>
                          <w:marRight w:val="0"/>
                          <w:marTop w:val="0"/>
                          <w:marBottom w:val="0"/>
                          <w:divBdr>
                            <w:top w:val="none" w:sz="0" w:space="0" w:color="auto"/>
                            <w:left w:val="none" w:sz="0" w:space="0" w:color="auto"/>
                            <w:bottom w:val="none" w:sz="0" w:space="0" w:color="auto"/>
                            <w:right w:val="none" w:sz="0" w:space="0" w:color="auto"/>
                          </w:divBdr>
                        </w:div>
                      </w:divsChild>
                    </w:div>
                    <w:div w:id="2022007560">
                      <w:marLeft w:val="0"/>
                      <w:marRight w:val="0"/>
                      <w:marTop w:val="0"/>
                      <w:marBottom w:val="0"/>
                      <w:divBdr>
                        <w:top w:val="none" w:sz="0" w:space="0" w:color="auto"/>
                        <w:left w:val="none" w:sz="0" w:space="0" w:color="auto"/>
                        <w:bottom w:val="none" w:sz="0" w:space="0" w:color="auto"/>
                        <w:right w:val="none" w:sz="0" w:space="0" w:color="auto"/>
                      </w:divBdr>
                      <w:divsChild>
                        <w:div w:id="416946594">
                          <w:marLeft w:val="0"/>
                          <w:marRight w:val="0"/>
                          <w:marTop w:val="0"/>
                          <w:marBottom w:val="0"/>
                          <w:divBdr>
                            <w:top w:val="none" w:sz="0" w:space="0" w:color="auto"/>
                            <w:left w:val="none" w:sz="0" w:space="0" w:color="auto"/>
                            <w:bottom w:val="none" w:sz="0" w:space="0" w:color="auto"/>
                            <w:right w:val="none" w:sz="0" w:space="0" w:color="auto"/>
                          </w:divBdr>
                        </w:div>
                      </w:divsChild>
                    </w:div>
                    <w:div w:id="650910382">
                      <w:marLeft w:val="0"/>
                      <w:marRight w:val="0"/>
                      <w:marTop w:val="0"/>
                      <w:marBottom w:val="0"/>
                      <w:divBdr>
                        <w:top w:val="none" w:sz="0" w:space="0" w:color="auto"/>
                        <w:left w:val="none" w:sz="0" w:space="0" w:color="auto"/>
                        <w:bottom w:val="none" w:sz="0" w:space="0" w:color="auto"/>
                        <w:right w:val="none" w:sz="0" w:space="0" w:color="auto"/>
                      </w:divBdr>
                      <w:divsChild>
                        <w:div w:id="1379891403">
                          <w:marLeft w:val="0"/>
                          <w:marRight w:val="0"/>
                          <w:marTop w:val="0"/>
                          <w:marBottom w:val="0"/>
                          <w:divBdr>
                            <w:top w:val="none" w:sz="0" w:space="0" w:color="auto"/>
                            <w:left w:val="none" w:sz="0" w:space="0" w:color="auto"/>
                            <w:bottom w:val="none" w:sz="0" w:space="0" w:color="auto"/>
                            <w:right w:val="none" w:sz="0" w:space="0" w:color="auto"/>
                          </w:divBdr>
                        </w:div>
                      </w:divsChild>
                    </w:div>
                    <w:div w:id="501698565">
                      <w:marLeft w:val="0"/>
                      <w:marRight w:val="0"/>
                      <w:marTop w:val="0"/>
                      <w:marBottom w:val="0"/>
                      <w:divBdr>
                        <w:top w:val="none" w:sz="0" w:space="0" w:color="auto"/>
                        <w:left w:val="none" w:sz="0" w:space="0" w:color="auto"/>
                        <w:bottom w:val="none" w:sz="0" w:space="0" w:color="auto"/>
                        <w:right w:val="none" w:sz="0" w:space="0" w:color="auto"/>
                      </w:divBdr>
                      <w:divsChild>
                        <w:div w:id="609895329">
                          <w:marLeft w:val="0"/>
                          <w:marRight w:val="0"/>
                          <w:marTop w:val="0"/>
                          <w:marBottom w:val="0"/>
                          <w:divBdr>
                            <w:top w:val="none" w:sz="0" w:space="0" w:color="auto"/>
                            <w:left w:val="none" w:sz="0" w:space="0" w:color="auto"/>
                            <w:bottom w:val="none" w:sz="0" w:space="0" w:color="auto"/>
                            <w:right w:val="none" w:sz="0" w:space="0" w:color="auto"/>
                          </w:divBdr>
                        </w:div>
                      </w:divsChild>
                    </w:div>
                    <w:div w:id="1349336766">
                      <w:marLeft w:val="0"/>
                      <w:marRight w:val="0"/>
                      <w:marTop w:val="0"/>
                      <w:marBottom w:val="0"/>
                      <w:divBdr>
                        <w:top w:val="none" w:sz="0" w:space="0" w:color="auto"/>
                        <w:left w:val="none" w:sz="0" w:space="0" w:color="auto"/>
                        <w:bottom w:val="none" w:sz="0" w:space="0" w:color="auto"/>
                        <w:right w:val="none" w:sz="0" w:space="0" w:color="auto"/>
                      </w:divBdr>
                      <w:divsChild>
                        <w:div w:id="1590388318">
                          <w:marLeft w:val="0"/>
                          <w:marRight w:val="0"/>
                          <w:marTop w:val="0"/>
                          <w:marBottom w:val="0"/>
                          <w:divBdr>
                            <w:top w:val="none" w:sz="0" w:space="0" w:color="auto"/>
                            <w:left w:val="none" w:sz="0" w:space="0" w:color="auto"/>
                            <w:bottom w:val="none" w:sz="0" w:space="0" w:color="auto"/>
                            <w:right w:val="none" w:sz="0" w:space="0" w:color="auto"/>
                          </w:divBdr>
                        </w:div>
                      </w:divsChild>
                    </w:div>
                    <w:div w:id="553657816">
                      <w:marLeft w:val="0"/>
                      <w:marRight w:val="0"/>
                      <w:marTop w:val="0"/>
                      <w:marBottom w:val="0"/>
                      <w:divBdr>
                        <w:top w:val="none" w:sz="0" w:space="0" w:color="auto"/>
                        <w:left w:val="none" w:sz="0" w:space="0" w:color="auto"/>
                        <w:bottom w:val="none" w:sz="0" w:space="0" w:color="auto"/>
                        <w:right w:val="none" w:sz="0" w:space="0" w:color="auto"/>
                      </w:divBdr>
                      <w:divsChild>
                        <w:div w:id="633605725">
                          <w:marLeft w:val="0"/>
                          <w:marRight w:val="0"/>
                          <w:marTop w:val="0"/>
                          <w:marBottom w:val="0"/>
                          <w:divBdr>
                            <w:top w:val="none" w:sz="0" w:space="0" w:color="auto"/>
                            <w:left w:val="none" w:sz="0" w:space="0" w:color="auto"/>
                            <w:bottom w:val="none" w:sz="0" w:space="0" w:color="auto"/>
                            <w:right w:val="none" w:sz="0" w:space="0" w:color="auto"/>
                          </w:divBdr>
                        </w:div>
                      </w:divsChild>
                    </w:div>
                    <w:div w:id="723021261">
                      <w:marLeft w:val="0"/>
                      <w:marRight w:val="0"/>
                      <w:marTop w:val="0"/>
                      <w:marBottom w:val="0"/>
                      <w:divBdr>
                        <w:top w:val="none" w:sz="0" w:space="0" w:color="auto"/>
                        <w:left w:val="none" w:sz="0" w:space="0" w:color="auto"/>
                        <w:bottom w:val="none" w:sz="0" w:space="0" w:color="auto"/>
                        <w:right w:val="none" w:sz="0" w:space="0" w:color="auto"/>
                      </w:divBdr>
                      <w:divsChild>
                        <w:div w:id="1867793440">
                          <w:marLeft w:val="0"/>
                          <w:marRight w:val="0"/>
                          <w:marTop w:val="0"/>
                          <w:marBottom w:val="0"/>
                          <w:divBdr>
                            <w:top w:val="none" w:sz="0" w:space="0" w:color="auto"/>
                            <w:left w:val="none" w:sz="0" w:space="0" w:color="auto"/>
                            <w:bottom w:val="none" w:sz="0" w:space="0" w:color="auto"/>
                            <w:right w:val="none" w:sz="0" w:space="0" w:color="auto"/>
                          </w:divBdr>
                        </w:div>
                      </w:divsChild>
                    </w:div>
                    <w:div w:id="1993176370">
                      <w:marLeft w:val="0"/>
                      <w:marRight w:val="0"/>
                      <w:marTop w:val="0"/>
                      <w:marBottom w:val="0"/>
                      <w:divBdr>
                        <w:top w:val="none" w:sz="0" w:space="0" w:color="auto"/>
                        <w:left w:val="none" w:sz="0" w:space="0" w:color="auto"/>
                        <w:bottom w:val="none" w:sz="0" w:space="0" w:color="auto"/>
                        <w:right w:val="none" w:sz="0" w:space="0" w:color="auto"/>
                      </w:divBdr>
                      <w:divsChild>
                        <w:div w:id="1845392789">
                          <w:marLeft w:val="0"/>
                          <w:marRight w:val="0"/>
                          <w:marTop w:val="0"/>
                          <w:marBottom w:val="0"/>
                          <w:divBdr>
                            <w:top w:val="none" w:sz="0" w:space="0" w:color="auto"/>
                            <w:left w:val="none" w:sz="0" w:space="0" w:color="auto"/>
                            <w:bottom w:val="none" w:sz="0" w:space="0" w:color="auto"/>
                            <w:right w:val="none" w:sz="0" w:space="0" w:color="auto"/>
                          </w:divBdr>
                        </w:div>
                      </w:divsChild>
                    </w:div>
                    <w:div w:id="1263955139">
                      <w:marLeft w:val="0"/>
                      <w:marRight w:val="0"/>
                      <w:marTop w:val="0"/>
                      <w:marBottom w:val="0"/>
                      <w:divBdr>
                        <w:top w:val="none" w:sz="0" w:space="0" w:color="auto"/>
                        <w:left w:val="none" w:sz="0" w:space="0" w:color="auto"/>
                        <w:bottom w:val="none" w:sz="0" w:space="0" w:color="auto"/>
                        <w:right w:val="none" w:sz="0" w:space="0" w:color="auto"/>
                      </w:divBdr>
                      <w:divsChild>
                        <w:div w:id="926580069">
                          <w:marLeft w:val="0"/>
                          <w:marRight w:val="0"/>
                          <w:marTop w:val="0"/>
                          <w:marBottom w:val="0"/>
                          <w:divBdr>
                            <w:top w:val="none" w:sz="0" w:space="0" w:color="auto"/>
                            <w:left w:val="none" w:sz="0" w:space="0" w:color="auto"/>
                            <w:bottom w:val="none" w:sz="0" w:space="0" w:color="auto"/>
                            <w:right w:val="none" w:sz="0" w:space="0" w:color="auto"/>
                          </w:divBdr>
                        </w:div>
                      </w:divsChild>
                    </w:div>
                    <w:div w:id="708575434">
                      <w:marLeft w:val="0"/>
                      <w:marRight w:val="0"/>
                      <w:marTop w:val="0"/>
                      <w:marBottom w:val="0"/>
                      <w:divBdr>
                        <w:top w:val="none" w:sz="0" w:space="0" w:color="auto"/>
                        <w:left w:val="none" w:sz="0" w:space="0" w:color="auto"/>
                        <w:bottom w:val="none" w:sz="0" w:space="0" w:color="auto"/>
                        <w:right w:val="none" w:sz="0" w:space="0" w:color="auto"/>
                      </w:divBdr>
                      <w:divsChild>
                        <w:div w:id="413361080">
                          <w:marLeft w:val="0"/>
                          <w:marRight w:val="0"/>
                          <w:marTop w:val="0"/>
                          <w:marBottom w:val="0"/>
                          <w:divBdr>
                            <w:top w:val="none" w:sz="0" w:space="0" w:color="auto"/>
                            <w:left w:val="none" w:sz="0" w:space="0" w:color="auto"/>
                            <w:bottom w:val="none" w:sz="0" w:space="0" w:color="auto"/>
                            <w:right w:val="none" w:sz="0" w:space="0" w:color="auto"/>
                          </w:divBdr>
                        </w:div>
                      </w:divsChild>
                    </w:div>
                    <w:div w:id="9845468">
                      <w:marLeft w:val="0"/>
                      <w:marRight w:val="0"/>
                      <w:marTop w:val="0"/>
                      <w:marBottom w:val="0"/>
                      <w:divBdr>
                        <w:top w:val="none" w:sz="0" w:space="0" w:color="auto"/>
                        <w:left w:val="none" w:sz="0" w:space="0" w:color="auto"/>
                        <w:bottom w:val="none" w:sz="0" w:space="0" w:color="auto"/>
                        <w:right w:val="none" w:sz="0" w:space="0" w:color="auto"/>
                      </w:divBdr>
                      <w:divsChild>
                        <w:div w:id="1518302052">
                          <w:marLeft w:val="0"/>
                          <w:marRight w:val="0"/>
                          <w:marTop w:val="0"/>
                          <w:marBottom w:val="0"/>
                          <w:divBdr>
                            <w:top w:val="none" w:sz="0" w:space="0" w:color="auto"/>
                            <w:left w:val="none" w:sz="0" w:space="0" w:color="auto"/>
                            <w:bottom w:val="none" w:sz="0" w:space="0" w:color="auto"/>
                            <w:right w:val="none" w:sz="0" w:space="0" w:color="auto"/>
                          </w:divBdr>
                        </w:div>
                      </w:divsChild>
                    </w:div>
                    <w:div w:id="666903983">
                      <w:marLeft w:val="0"/>
                      <w:marRight w:val="0"/>
                      <w:marTop w:val="0"/>
                      <w:marBottom w:val="0"/>
                      <w:divBdr>
                        <w:top w:val="none" w:sz="0" w:space="0" w:color="auto"/>
                        <w:left w:val="none" w:sz="0" w:space="0" w:color="auto"/>
                        <w:bottom w:val="none" w:sz="0" w:space="0" w:color="auto"/>
                        <w:right w:val="none" w:sz="0" w:space="0" w:color="auto"/>
                      </w:divBdr>
                      <w:divsChild>
                        <w:div w:id="712466339">
                          <w:marLeft w:val="0"/>
                          <w:marRight w:val="0"/>
                          <w:marTop w:val="0"/>
                          <w:marBottom w:val="0"/>
                          <w:divBdr>
                            <w:top w:val="none" w:sz="0" w:space="0" w:color="auto"/>
                            <w:left w:val="none" w:sz="0" w:space="0" w:color="auto"/>
                            <w:bottom w:val="none" w:sz="0" w:space="0" w:color="auto"/>
                            <w:right w:val="none" w:sz="0" w:space="0" w:color="auto"/>
                          </w:divBdr>
                        </w:div>
                      </w:divsChild>
                    </w:div>
                    <w:div w:id="1268848973">
                      <w:marLeft w:val="0"/>
                      <w:marRight w:val="0"/>
                      <w:marTop w:val="0"/>
                      <w:marBottom w:val="0"/>
                      <w:divBdr>
                        <w:top w:val="none" w:sz="0" w:space="0" w:color="auto"/>
                        <w:left w:val="none" w:sz="0" w:space="0" w:color="auto"/>
                        <w:bottom w:val="none" w:sz="0" w:space="0" w:color="auto"/>
                        <w:right w:val="none" w:sz="0" w:space="0" w:color="auto"/>
                      </w:divBdr>
                      <w:divsChild>
                        <w:div w:id="840238199">
                          <w:marLeft w:val="0"/>
                          <w:marRight w:val="0"/>
                          <w:marTop w:val="0"/>
                          <w:marBottom w:val="0"/>
                          <w:divBdr>
                            <w:top w:val="none" w:sz="0" w:space="0" w:color="auto"/>
                            <w:left w:val="none" w:sz="0" w:space="0" w:color="auto"/>
                            <w:bottom w:val="none" w:sz="0" w:space="0" w:color="auto"/>
                            <w:right w:val="none" w:sz="0" w:space="0" w:color="auto"/>
                          </w:divBdr>
                        </w:div>
                      </w:divsChild>
                    </w:div>
                    <w:div w:id="1259752615">
                      <w:marLeft w:val="0"/>
                      <w:marRight w:val="0"/>
                      <w:marTop w:val="0"/>
                      <w:marBottom w:val="0"/>
                      <w:divBdr>
                        <w:top w:val="none" w:sz="0" w:space="0" w:color="auto"/>
                        <w:left w:val="none" w:sz="0" w:space="0" w:color="auto"/>
                        <w:bottom w:val="none" w:sz="0" w:space="0" w:color="auto"/>
                        <w:right w:val="none" w:sz="0" w:space="0" w:color="auto"/>
                      </w:divBdr>
                      <w:divsChild>
                        <w:div w:id="642269964">
                          <w:marLeft w:val="0"/>
                          <w:marRight w:val="0"/>
                          <w:marTop w:val="0"/>
                          <w:marBottom w:val="0"/>
                          <w:divBdr>
                            <w:top w:val="none" w:sz="0" w:space="0" w:color="auto"/>
                            <w:left w:val="none" w:sz="0" w:space="0" w:color="auto"/>
                            <w:bottom w:val="none" w:sz="0" w:space="0" w:color="auto"/>
                            <w:right w:val="none" w:sz="0" w:space="0" w:color="auto"/>
                          </w:divBdr>
                        </w:div>
                      </w:divsChild>
                    </w:div>
                    <w:div w:id="559823687">
                      <w:marLeft w:val="0"/>
                      <w:marRight w:val="0"/>
                      <w:marTop w:val="0"/>
                      <w:marBottom w:val="0"/>
                      <w:divBdr>
                        <w:top w:val="none" w:sz="0" w:space="0" w:color="auto"/>
                        <w:left w:val="none" w:sz="0" w:space="0" w:color="auto"/>
                        <w:bottom w:val="none" w:sz="0" w:space="0" w:color="auto"/>
                        <w:right w:val="none" w:sz="0" w:space="0" w:color="auto"/>
                      </w:divBdr>
                      <w:divsChild>
                        <w:div w:id="1048921991">
                          <w:marLeft w:val="0"/>
                          <w:marRight w:val="0"/>
                          <w:marTop w:val="0"/>
                          <w:marBottom w:val="0"/>
                          <w:divBdr>
                            <w:top w:val="none" w:sz="0" w:space="0" w:color="auto"/>
                            <w:left w:val="none" w:sz="0" w:space="0" w:color="auto"/>
                            <w:bottom w:val="none" w:sz="0" w:space="0" w:color="auto"/>
                            <w:right w:val="none" w:sz="0" w:space="0" w:color="auto"/>
                          </w:divBdr>
                        </w:div>
                      </w:divsChild>
                    </w:div>
                    <w:div w:id="902109060">
                      <w:marLeft w:val="0"/>
                      <w:marRight w:val="0"/>
                      <w:marTop w:val="0"/>
                      <w:marBottom w:val="0"/>
                      <w:divBdr>
                        <w:top w:val="none" w:sz="0" w:space="0" w:color="auto"/>
                        <w:left w:val="none" w:sz="0" w:space="0" w:color="auto"/>
                        <w:bottom w:val="none" w:sz="0" w:space="0" w:color="auto"/>
                        <w:right w:val="none" w:sz="0" w:space="0" w:color="auto"/>
                      </w:divBdr>
                      <w:divsChild>
                        <w:div w:id="579173109">
                          <w:marLeft w:val="0"/>
                          <w:marRight w:val="0"/>
                          <w:marTop w:val="0"/>
                          <w:marBottom w:val="0"/>
                          <w:divBdr>
                            <w:top w:val="none" w:sz="0" w:space="0" w:color="auto"/>
                            <w:left w:val="none" w:sz="0" w:space="0" w:color="auto"/>
                            <w:bottom w:val="none" w:sz="0" w:space="0" w:color="auto"/>
                            <w:right w:val="none" w:sz="0" w:space="0" w:color="auto"/>
                          </w:divBdr>
                        </w:div>
                      </w:divsChild>
                    </w:div>
                    <w:div w:id="1758210641">
                      <w:marLeft w:val="0"/>
                      <w:marRight w:val="0"/>
                      <w:marTop w:val="0"/>
                      <w:marBottom w:val="0"/>
                      <w:divBdr>
                        <w:top w:val="none" w:sz="0" w:space="0" w:color="auto"/>
                        <w:left w:val="none" w:sz="0" w:space="0" w:color="auto"/>
                        <w:bottom w:val="none" w:sz="0" w:space="0" w:color="auto"/>
                        <w:right w:val="none" w:sz="0" w:space="0" w:color="auto"/>
                      </w:divBdr>
                      <w:divsChild>
                        <w:div w:id="911162585">
                          <w:marLeft w:val="0"/>
                          <w:marRight w:val="0"/>
                          <w:marTop w:val="0"/>
                          <w:marBottom w:val="0"/>
                          <w:divBdr>
                            <w:top w:val="none" w:sz="0" w:space="0" w:color="auto"/>
                            <w:left w:val="none" w:sz="0" w:space="0" w:color="auto"/>
                            <w:bottom w:val="none" w:sz="0" w:space="0" w:color="auto"/>
                            <w:right w:val="none" w:sz="0" w:space="0" w:color="auto"/>
                          </w:divBdr>
                        </w:div>
                      </w:divsChild>
                    </w:div>
                    <w:div w:id="1553076004">
                      <w:marLeft w:val="0"/>
                      <w:marRight w:val="0"/>
                      <w:marTop w:val="0"/>
                      <w:marBottom w:val="0"/>
                      <w:divBdr>
                        <w:top w:val="none" w:sz="0" w:space="0" w:color="auto"/>
                        <w:left w:val="none" w:sz="0" w:space="0" w:color="auto"/>
                        <w:bottom w:val="none" w:sz="0" w:space="0" w:color="auto"/>
                        <w:right w:val="none" w:sz="0" w:space="0" w:color="auto"/>
                      </w:divBdr>
                      <w:divsChild>
                        <w:div w:id="1919047495">
                          <w:marLeft w:val="0"/>
                          <w:marRight w:val="0"/>
                          <w:marTop w:val="0"/>
                          <w:marBottom w:val="0"/>
                          <w:divBdr>
                            <w:top w:val="none" w:sz="0" w:space="0" w:color="auto"/>
                            <w:left w:val="none" w:sz="0" w:space="0" w:color="auto"/>
                            <w:bottom w:val="none" w:sz="0" w:space="0" w:color="auto"/>
                            <w:right w:val="none" w:sz="0" w:space="0" w:color="auto"/>
                          </w:divBdr>
                        </w:div>
                      </w:divsChild>
                    </w:div>
                    <w:div w:id="645549354">
                      <w:marLeft w:val="0"/>
                      <w:marRight w:val="0"/>
                      <w:marTop w:val="0"/>
                      <w:marBottom w:val="0"/>
                      <w:divBdr>
                        <w:top w:val="none" w:sz="0" w:space="0" w:color="auto"/>
                        <w:left w:val="none" w:sz="0" w:space="0" w:color="auto"/>
                        <w:bottom w:val="none" w:sz="0" w:space="0" w:color="auto"/>
                        <w:right w:val="none" w:sz="0" w:space="0" w:color="auto"/>
                      </w:divBdr>
                      <w:divsChild>
                        <w:div w:id="1520461425">
                          <w:marLeft w:val="0"/>
                          <w:marRight w:val="0"/>
                          <w:marTop w:val="0"/>
                          <w:marBottom w:val="0"/>
                          <w:divBdr>
                            <w:top w:val="none" w:sz="0" w:space="0" w:color="auto"/>
                            <w:left w:val="none" w:sz="0" w:space="0" w:color="auto"/>
                            <w:bottom w:val="none" w:sz="0" w:space="0" w:color="auto"/>
                            <w:right w:val="none" w:sz="0" w:space="0" w:color="auto"/>
                          </w:divBdr>
                        </w:div>
                      </w:divsChild>
                    </w:div>
                    <w:div w:id="2098406129">
                      <w:marLeft w:val="0"/>
                      <w:marRight w:val="0"/>
                      <w:marTop w:val="0"/>
                      <w:marBottom w:val="0"/>
                      <w:divBdr>
                        <w:top w:val="none" w:sz="0" w:space="0" w:color="auto"/>
                        <w:left w:val="none" w:sz="0" w:space="0" w:color="auto"/>
                        <w:bottom w:val="none" w:sz="0" w:space="0" w:color="auto"/>
                        <w:right w:val="none" w:sz="0" w:space="0" w:color="auto"/>
                      </w:divBdr>
                      <w:divsChild>
                        <w:div w:id="1888300956">
                          <w:marLeft w:val="0"/>
                          <w:marRight w:val="0"/>
                          <w:marTop w:val="0"/>
                          <w:marBottom w:val="0"/>
                          <w:divBdr>
                            <w:top w:val="none" w:sz="0" w:space="0" w:color="auto"/>
                            <w:left w:val="none" w:sz="0" w:space="0" w:color="auto"/>
                            <w:bottom w:val="none" w:sz="0" w:space="0" w:color="auto"/>
                            <w:right w:val="none" w:sz="0" w:space="0" w:color="auto"/>
                          </w:divBdr>
                        </w:div>
                      </w:divsChild>
                    </w:div>
                    <w:div w:id="1118139090">
                      <w:marLeft w:val="0"/>
                      <w:marRight w:val="0"/>
                      <w:marTop w:val="0"/>
                      <w:marBottom w:val="0"/>
                      <w:divBdr>
                        <w:top w:val="none" w:sz="0" w:space="0" w:color="auto"/>
                        <w:left w:val="none" w:sz="0" w:space="0" w:color="auto"/>
                        <w:bottom w:val="none" w:sz="0" w:space="0" w:color="auto"/>
                        <w:right w:val="none" w:sz="0" w:space="0" w:color="auto"/>
                      </w:divBdr>
                      <w:divsChild>
                        <w:div w:id="1582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1354">
      <w:bodyDiv w:val="1"/>
      <w:marLeft w:val="0"/>
      <w:marRight w:val="0"/>
      <w:marTop w:val="0"/>
      <w:marBottom w:val="0"/>
      <w:divBdr>
        <w:top w:val="none" w:sz="0" w:space="0" w:color="auto"/>
        <w:left w:val="none" w:sz="0" w:space="0" w:color="auto"/>
        <w:bottom w:val="none" w:sz="0" w:space="0" w:color="auto"/>
        <w:right w:val="none" w:sz="0" w:space="0" w:color="auto"/>
      </w:divBdr>
      <w:divsChild>
        <w:div w:id="143130685">
          <w:marLeft w:val="0"/>
          <w:marRight w:val="0"/>
          <w:marTop w:val="0"/>
          <w:marBottom w:val="0"/>
          <w:divBdr>
            <w:top w:val="none" w:sz="0" w:space="0" w:color="auto"/>
            <w:left w:val="none" w:sz="0" w:space="0" w:color="auto"/>
            <w:bottom w:val="none" w:sz="0" w:space="0" w:color="auto"/>
            <w:right w:val="none" w:sz="0" w:space="0" w:color="auto"/>
          </w:divBdr>
        </w:div>
        <w:div w:id="504438396">
          <w:marLeft w:val="0"/>
          <w:marRight w:val="0"/>
          <w:marTop w:val="0"/>
          <w:marBottom w:val="0"/>
          <w:divBdr>
            <w:top w:val="none" w:sz="0" w:space="0" w:color="auto"/>
            <w:left w:val="none" w:sz="0" w:space="0" w:color="auto"/>
            <w:bottom w:val="none" w:sz="0" w:space="0" w:color="auto"/>
            <w:right w:val="none" w:sz="0" w:space="0" w:color="auto"/>
          </w:divBdr>
        </w:div>
        <w:div w:id="894632463">
          <w:marLeft w:val="0"/>
          <w:marRight w:val="0"/>
          <w:marTop w:val="0"/>
          <w:marBottom w:val="0"/>
          <w:divBdr>
            <w:top w:val="none" w:sz="0" w:space="0" w:color="auto"/>
            <w:left w:val="none" w:sz="0" w:space="0" w:color="auto"/>
            <w:bottom w:val="none" w:sz="0" w:space="0" w:color="auto"/>
            <w:right w:val="none" w:sz="0" w:space="0" w:color="auto"/>
          </w:divBdr>
        </w:div>
        <w:div w:id="1840777917">
          <w:marLeft w:val="0"/>
          <w:marRight w:val="0"/>
          <w:marTop w:val="0"/>
          <w:marBottom w:val="0"/>
          <w:divBdr>
            <w:top w:val="none" w:sz="0" w:space="0" w:color="auto"/>
            <w:left w:val="none" w:sz="0" w:space="0" w:color="auto"/>
            <w:bottom w:val="none" w:sz="0" w:space="0" w:color="auto"/>
            <w:right w:val="none" w:sz="0" w:space="0" w:color="auto"/>
          </w:divBdr>
        </w:div>
        <w:div w:id="2127118895">
          <w:marLeft w:val="0"/>
          <w:marRight w:val="0"/>
          <w:marTop w:val="0"/>
          <w:marBottom w:val="0"/>
          <w:divBdr>
            <w:top w:val="none" w:sz="0" w:space="0" w:color="auto"/>
            <w:left w:val="none" w:sz="0" w:space="0" w:color="auto"/>
            <w:bottom w:val="none" w:sz="0" w:space="0" w:color="auto"/>
            <w:right w:val="none" w:sz="0" w:space="0" w:color="auto"/>
          </w:divBdr>
        </w:div>
      </w:divsChild>
    </w:div>
    <w:div w:id="536741656">
      <w:bodyDiv w:val="1"/>
      <w:marLeft w:val="0"/>
      <w:marRight w:val="0"/>
      <w:marTop w:val="0"/>
      <w:marBottom w:val="0"/>
      <w:divBdr>
        <w:top w:val="none" w:sz="0" w:space="0" w:color="auto"/>
        <w:left w:val="none" w:sz="0" w:space="0" w:color="auto"/>
        <w:bottom w:val="none" w:sz="0" w:space="0" w:color="auto"/>
        <w:right w:val="none" w:sz="0" w:space="0" w:color="auto"/>
      </w:divBdr>
    </w:div>
    <w:div w:id="602611978">
      <w:bodyDiv w:val="1"/>
      <w:marLeft w:val="0"/>
      <w:marRight w:val="0"/>
      <w:marTop w:val="0"/>
      <w:marBottom w:val="0"/>
      <w:divBdr>
        <w:top w:val="none" w:sz="0" w:space="0" w:color="auto"/>
        <w:left w:val="none" w:sz="0" w:space="0" w:color="auto"/>
        <w:bottom w:val="none" w:sz="0" w:space="0" w:color="auto"/>
        <w:right w:val="none" w:sz="0" w:space="0" w:color="auto"/>
      </w:divBdr>
    </w:div>
    <w:div w:id="624846443">
      <w:bodyDiv w:val="1"/>
      <w:marLeft w:val="0"/>
      <w:marRight w:val="0"/>
      <w:marTop w:val="0"/>
      <w:marBottom w:val="0"/>
      <w:divBdr>
        <w:top w:val="none" w:sz="0" w:space="0" w:color="auto"/>
        <w:left w:val="none" w:sz="0" w:space="0" w:color="auto"/>
        <w:bottom w:val="none" w:sz="0" w:space="0" w:color="auto"/>
        <w:right w:val="none" w:sz="0" w:space="0" w:color="auto"/>
      </w:divBdr>
    </w:div>
    <w:div w:id="713701432">
      <w:bodyDiv w:val="1"/>
      <w:marLeft w:val="0"/>
      <w:marRight w:val="0"/>
      <w:marTop w:val="0"/>
      <w:marBottom w:val="0"/>
      <w:divBdr>
        <w:top w:val="none" w:sz="0" w:space="0" w:color="auto"/>
        <w:left w:val="none" w:sz="0" w:space="0" w:color="auto"/>
        <w:bottom w:val="none" w:sz="0" w:space="0" w:color="auto"/>
        <w:right w:val="none" w:sz="0" w:space="0" w:color="auto"/>
      </w:divBdr>
      <w:divsChild>
        <w:div w:id="885750547">
          <w:marLeft w:val="0"/>
          <w:marRight w:val="0"/>
          <w:marTop w:val="0"/>
          <w:marBottom w:val="0"/>
          <w:divBdr>
            <w:top w:val="none" w:sz="0" w:space="0" w:color="auto"/>
            <w:left w:val="none" w:sz="0" w:space="0" w:color="auto"/>
            <w:bottom w:val="none" w:sz="0" w:space="0" w:color="auto"/>
            <w:right w:val="none" w:sz="0" w:space="0" w:color="auto"/>
          </w:divBdr>
          <w:divsChild>
            <w:div w:id="435487154">
              <w:marLeft w:val="0"/>
              <w:marRight w:val="0"/>
              <w:marTop w:val="0"/>
              <w:marBottom w:val="0"/>
              <w:divBdr>
                <w:top w:val="none" w:sz="0" w:space="0" w:color="auto"/>
                <w:left w:val="none" w:sz="0" w:space="0" w:color="auto"/>
                <w:bottom w:val="none" w:sz="0" w:space="0" w:color="auto"/>
                <w:right w:val="none" w:sz="0" w:space="0" w:color="auto"/>
              </w:divBdr>
              <w:divsChild>
                <w:div w:id="1742360847">
                  <w:marLeft w:val="0"/>
                  <w:marRight w:val="0"/>
                  <w:marTop w:val="0"/>
                  <w:marBottom w:val="0"/>
                  <w:divBdr>
                    <w:top w:val="none" w:sz="0" w:space="0" w:color="auto"/>
                    <w:left w:val="none" w:sz="0" w:space="0" w:color="auto"/>
                    <w:bottom w:val="none" w:sz="0" w:space="0" w:color="auto"/>
                    <w:right w:val="none" w:sz="0" w:space="0" w:color="auto"/>
                  </w:divBdr>
                </w:div>
                <w:div w:id="1171334797">
                  <w:marLeft w:val="0"/>
                  <w:marRight w:val="0"/>
                  <w:marTop w:val="0"/>
                  <w:marBottom w:val="0"/>
                  <w:divBdr>
                    <w:top w:val="none" w:sz="0" w:space="0" w:color="auto"/>
                    <w:left w:val="none" w:sz="0" w:space="0" w:color="auto"/>
                    <w:bottom w:val="none" w:sz="0" w:space="0" w:color="auto"/>
                    <w:right w:val="none" w:sz="0" w:space="0" w:color="auto"/>
                  </w:divBdr>
                </w:div>
                <w:div w:id="2121147458">
                  <w:marLeft w:val="0"/>
                  <w:marRight w:val="0"/>
                  <w:marTop w:val="0"/>
                  <w:marBottom w:val="0"/>
                  <w:divBdr>
                    <w:top w:val="none" w:sz="0" w:space="0" w:color="auto"/>
                    <w:left w:val="none" w:sz="0" w:space="0" w:color="auto"/>
                    <w:bottom w:val="none" w:sz="0" w:space="0" w:color="auto"/>
                    <w:right w:val="none" w:sz="0" w:space="0" w:color="auto"/>
                  </w:divBdr>
                </w:div>
                <w:div w:id="2064599121">
                  <w:marLeft w:val="0"/>
                  <w:marRight w:val="0"/>
                  <w:marTop w:val="0"/>
                  <w:marBottom w:val="0"/>
                  <w:divBdr>
                    <w:top w:val="none" w:sz="0" w:space="0" w:color="auto"/>
                    <w:left w:val="none" w:sz="0" w:space="0" w:color="auto"/>
                    <w:bottom w:val="none" w:sz="0" w:space="0" w:color="auto"/>
                    <w:right w:val="none" w:sz="0" w:space="0" w:color="auto"/>
                  </w:divBdr>
                </w:div>
                <w:div w:id="1715346077">
                  <w:marLeft w:val="0"/>
                  <w:marRight w:val="0"/>
                  <w:marTop w:val="0"/>
                  <w:marBottom w:val="0"/>
                  <w:divBdr>
                    <w:top w:val="none" w:sz="0" w:space="0" w:color="auto"/>
                    <w:left w:val="none" w:sz="0" w:space="0" w:color="auto"/>
                    <w:bottom w:val="none" w:sz="0" w:space="0" w:color="auto"/>
                    <w:right w:val="none" w:sz="0" w:space="0" w:color="auto"/>
                  </w:divBdr>
                </w:div>
                <w:div w:id="122159645">
                  <w:marLeft w:val="0"/>
                  <w:marRight w:val="0"/>
                  <w:marTop w:val="0"/>
                  <w:marBottom w:val="0"/>
                  <w:divBdr>
                    <w:top w:val="none" w:sz="0" w:space="0" w:color="auto"/>
                    <w:left w:val="none" w:sz="0" w:space="0" w:color="auto"/>
                    <w:bottom w:val="none" w:sz="0" w:space="0" w:color="auto"/>
                    <w:right w:val="none" w:sz="0" w:space="0" w:color="auto"/>
                  </w:divBdr>
                </w:div>
                <w:div w:id="520169508">
                  <w:marLeft w:val="0"/>
                  <w:marRight w:val="0"/>
                  <w:marTop w:val="0"/>
                  <w:marBottom w:val="0"/>
                  <w:divBdr>
                    <w:top w:val="none" w:sz="0" w:space="0" w:color="auto"/>
                    <w:left w:val="none" w:sz="0" w:space="0" w:color="auto"/>
                    <w:bottom w:val="none" w:sz="0" w:space="0" w:color="auto"/>
                    <w:right w:val="none" w:sz="0" w:space="0" w:color="auto"/>
                  </w:divBdr>
                </w:div>
                <w:div w:id="1844978405">
                  <w:marLeft w:val="0"/>
                  <w:marRight w:val="0"/>
                  <w:marTop w:val="0"/>
                  <w:marBottom w:val="0"/>
                  <w:divBdr>
                    <w:top w:val="none" w:sz="0" w:space="0" w:color="auto"/>
                    <w:left w:val="none" w:sz="0" w:space="0" w:color="auto"/>
                    <w:bottom w:val="none" w:sz="0" w:space="0" w:color="auto"/>
                    <w:right w:val="none" w:sz="0" w:space="0" w:color="auto"/>
                  </w:divBdr>
                </w:div>
                <w:div w:id="938559068">
                  <w:marLeft w:val="0"/>
                  <w:marRight w:val="0"/>
                  <w:marTop w:val="0"/>
                  <w:marBottom w:val="0"/>
                  <w:divBdr>
                    <w:top w:val="none" w:sz="0" w:space="0" w:color="auto"/>
                    <w:left w:val="none" w:sz="0" w:space="0" w:color="auto"/>
                    <w:bottom w:val="none" w:sz="0" w:space="0" w:color="auto"/>
                    <w:right w:val="none" w:sz="0" w:space="0" w:color="auto"/>
                  </w:divBdr>
                </w:div>
                <w:div w:id="950551205">
                  <w:marLeft w:val="0"/>
                  <w:marRight w:val="0"/>
                  <w:marTop w:val="0"/>
                  <w:marBottom w:val="0"/>
                  <w:divBdr>
                    <w:top w:val="none" w:sz="0" w:space="0" w:color="auto"/>
                    <w:left w:val="none" w:sz="0" w:space="0" w:color="auto"/>
                    <w:bottom w:val="none" w:sz="0" w:space="0" w:color="auto"/>
                    <w:right w:val="none" w:sz="0" w:space="0" w:color="auto"/>
                  </w:divBdr>
                </w:div>
                <w:div w:id="1370953327">
                  <w:marLeft w:val="0"/>
                  <w:marRight w:val="0"/>
                  <w:marTop w:val="0"/>
                  <w:marBottom w:val="0"/>
                  <w:divBdr>
                    <w:top w:val="none" w:sz="0" w:space="0" w:color="auto"/>
                    <w:left w:val="none" w:sz="0" w:space="0" w:color="auto"/>
                    <w:bottom w:val="none" w:sz="0" w:space="0" w:color="auto"/>
                    <w:right w:val="none" w:sz="0" w:space="0" w:color="auto"/>
                  </w:divBdr>
                </w:div>
                <w:div w:id="799110157">
                  <w:marLeft w:val="0"/>
                  <w:marRight w:val="0"/>
                  <w:marTop w:val="0"/>
                  <w:marBottom w:val="0"/>
                  <w:divBdr>
                    <w:top w:val="none" w:sz="0" w:space="0" w:color="auto"/>
                    <w:left w:val="none" w:sz="0" w:space="0" w:color="auto"/>
                    <w:bottom w:val="none" w:sz="0" w:space="0" w:color="auto"/>
                    <w:right w:val="none" w:sz="0" w:space="0" w:color="auto"/>
                  </w:divBdr>
                </w:div>
                <w:div w:id="1071924594">
                  <w:marLeft w:val="0"/>
                  <w:marRight w:val="0"/>
                  <w:marTop w:val="0"/>
                  <w:marBottom w:val="0"/>
                  <w:divBdr>
                    <w:top w:val="none" w:sz="0" w:space="0" w:color="auto"/>
                    <w:left w:val="none" w:sz="0" w:space="0" w:color="auto"/>
                    <w:bottom w:val="none" w:sz="0" w:space="0" w:color="auto"/>
                    <w:right w:val="none" w:sz="0" w:space="0" w:color="auto"/>
                  </w:divBdr>
                </w:div>
                <w:div w:id="908810099">
                  <w:marLeft w:val="0"/>
                  <w:marRight w:val="0"/>
                  <w:marTop w:val="0"/>
                  <w:marBottom w:val="0"/>
                  <w:divBdr>
                    <w:top w:val="none" w:sz="0" w:space="0" w:color="auto"/>
                    <w:left w:val="none" w:sz="0" w:space="0" w:color="auto"/>
                    <w:bottom w:val="none" w:sz="0" w:space="0" w:color="auto"/>
                    <w:right w:val="none" w:sz="0" w:space="0" w:color="auto"/>
                  </w:divBdr>
                </w:div>
                <w:div w:id="1942953591">
                  <w:marLeft w:val="0"/>
                  <w:marRight w:val="0"/>
                  <w:marTop w:val="0"/>
                  <w:marBottom w:val="0"/>
                  <w:divBdr>
                    <w:top w:val="none" w:sz="0" w:space="0" w:color="auto"/>
                    <w:left w:val="none" w:sz="0" w:space="0" w:color="auto"/>
                    <w:bottom w:val="none" w:sz="0" w:space="0" w:color="auto"/>
                    <w:right w:val="none" w:sz="0" w:space="0" w:color="auto"/>
                  </w:divBdr>
                </w:div>
                <w:div w:id="1237784578">
                  <w:marLeft w:val="0"/>
                  <w:marRight w:val="0"/>
                  <w:marTop w:val="0"/>
                  <w:marBottom w:val="0"/>
                  <w:divBdr>
                    <w:top w:val="none" w:sz="0" w:space="0" w:color="auto"/>
                    <w:left w:val="none" w:sz="0" w:space="0" w:color="auto"/>
                    <w:bottom w:val="none" w:sz="0" w:space="0" w:color="auto"/>
                    <w:right w:val="none" w:sz="0" w:space="0" w:color="auto"/>
                  </w:divBdr>
                </w:div>
                <w:div w:id="709694347">
                  <w:marLeft w:val="0"/>
                  <w:marRight w:val="0"/>
                  <w:marTop w:val="0"/>
                  <w:marBottom w:val="0"/>
                  <w:divBdr>
                    <w:top w:val="none" w:sz="0" w:space="0" w:color="auto"/>
                    <w:left w:val="none" w:sz="0" w:space="0" w:color="auto"/>
                    <w:bottom w:val="none" w:sz="0" w:space="0" w:color="auto"/>
                    <w:right w:val="none" w:sz="0" w:space="0" w:color="auto"/>
                  </w:divBdr>
                </w:div>
                <w:div w:id="1218471486">
                  <w:marLeft w:val="0"/>
                  <w:marRight w:val="0"/>
                  <w:marTop w:val="0"/>
                  <w:marBottom w:val="0"/>
                  <w:divBdr>
                    <w:top w:val="none" w:sz="0" w:space="0" w:color="auto"/>
                    <w:left w:val="none" w:sz="0" w:space="0" w:color="auto"/>
                    <w:bottom w:val="none" w:sz="0" w:space="0" w:color="auto"/>
                    <w:right w:val="none" w:sz="0" w:space="0" w:color="auto"/>
                  </w:divBdr>
                </w:div>
                <w:div w:id="1834446279">
                  <w:marLeft w:val="0"/>
                  <w:marRight w:val="0"/>
                  <w:marTop w:val="0"/>
                  <w:marBottom w:val="0"/>
                  <w:divBdr>
                    <w:top w:val="none" w:sz="0" w:space="0" w:color="auto"/>
                    <w:left w:val="none" w:sz="0" w:space="0" w:color="auto"/>
                    <w:bottom w:val="none" w:sz="0" w:space="0" w:color="auto"/>
                    <w:right w:val="none" w:sz="0" w:space="0" w:color="auto"/>
                  </w:divBdr>
                </w:div>
              </w:divsChild>
            </w:div>
            <w:div w:id="74015953">
              <w:marLeft w:val="0"/>
              <w:marRight w:val="0"/>
              <w:marTop w:val="0"/>
              <w:marBottom w:val="0"/>
              <w:divBdr>
                <w:top w:val="none" w:sz="0" w:space="0" w:color="auto"/>
                <w:left w:val="none" w:sz="0" w:space="0" w:color="auto"/>
                <w:bottom w:val="none" w:sz="0" w:space="0" w:color="auto"/>
                <w:right w:val="none" w:sz="0" w:space="0" w:color="auto"/>
              </w:divBdr>
              <w:divsChild>
                <w:div w:id="96097286">
                  <w:marLeft w:val="0"/>
                  <w:marRight w:val="0"/>
                  <w:marTop w:val="0"/>
                  <w:marBottom w:val="0"/>
                  <w:divBdr>
                    <w:top w:val="none" w:sz="0" w:space="0" w:color="auto"/>
                    <w:left w:val="none" w:sz="0" w:space="0" w:color="auto"/>
                    <w:bottom w:val="none" w:sz="0" w:space="0" w:color="auto"/>
                    <w:right w:val="none" w:sz="0" w:space="0" w:color="auto"/>
                  </w:divBdr>
                </w:div>
                <w:div w:id="2029679179">
                  <w:marLeft w:val="0"/>
                  <w:marRight w:val="0"/>
                  <w:marTop w:val="0"/>
                  <w:marBottom w:val="0"/>
                  <w:divBdr>
                    <w:top w:val="none" w:sz="0" w:space="0" w:color="auto"/>
                    <w:left w:val="none" w:sz="0" w:space="0" w:color="auto"/>
                    <w:bottom w:val="none" w:sz="0" w:space="0" w:color="auto"/>
                    <w:right w:val="none" w:sz="0" w:space="0" w:color="auto"/>
                  </w:divBdr>
                </w:div>
                <w:div w:id="1190802090">
                  <w:marLeft w:val="0"/>
                  <w:marRight w:val="0"/>
                  <w:marTop w:val="0"/>
                  <w:marBottom w:val="0"/>
                  <w:divBdr>
                    <w:top w:val="none" w:sz="0" w:space="0" w:color="auto"/>
                    <w:left w:val="none" w:sz="0" w:space="0" w:color="auto"/>
                    <w:bottom w:val="none" w:sz="0" w:space="0" w:color="auto"/>
                    <w:right w:val="none" w:sz="0" w:space="0" w:color="auto"/>
                  </w:divBdr>
                </w:div>
                <w:div w:id="787044088">
                  <w:marLeft w:val="0"/>
                  <w:marRight w:val="0"/>
                  <w:marTop w:val="0"/>
                  <w:marBottom w:val="0"/>
                  <w:divBdr>
                    <w:top w:val="none" w:sz="0" w:space="0" w:color="auto"/>
                    <w:left w:val="none" w:sz="0" w:space="0" w:color="auto"/>
                    <w:bottom w:val="none" w:sz="0" w:space="0" w:color="auto"/>
                    <w:right w:val="none" w:sz="0" w:space="0" w:color="auto"/>
                  </w:divBdr>
                </w:div>
                <w:div w:id="253363155">
                  <w:marLeft w:val="0"/>
                  <w:marRight w:val="0"/>
                  <w:marTop w:val="0"/>
                  <w:marBottom w:val="0"/>
                  <w:divBdr>
                    <w:top w:val="none" w:sz="0" w:space="0" w:color="auto"/>
                    <w:left w:val="none" w:sz="0" w:space="0" w:color="auto"/>
                    <w:bottom w:val="none" w:sz="0" w:space="0" w:color="auto"/>
                    <w:right w:val="none" w:sz="0" w:space="0" w:color="auto"/>
                  </w:divBdr>
                </w:div>
                <w:div w:id="1020352889">
                  <w:marLeft w:val="0"/>
                  <w:marRight w:val="0"/>
                  <w:marTop w:val="0"/>
                  <w:marBottom w:val="0"/>
                  <w:divBdr>
                    <w:top w:val="none" w:sz="0" w:space="0" w:color="auto"/>
                    <w:left w:val="none" w:sz="0" w:space="0" w:color="auto"/>
                    <w:bottom w:val="none" w:sz="0" w:space="0" w:color="auto"/>
                    <w:right w:val="none" w:sz="0" w:space="0" w:color="auto"/>
                  </w:divBdr>
                </w:div>
                <w:div w:id="185019205">
                  <w:marLeft w:val="0"/>
                  <w:marRight w:val="0"/>
                  <w:marTop w:val="0"/>
                  <w:marBottom w:val="0"/>
                  <w:divBdr>
                    <w:top w:val="none" w:sz="0" w:space="0" w:color="auto"/>
                    <w:left w:val="none" w:sz="0" w:space="0" w:color="auto"/>
                    <w:bottom w:val="none" w:sz="0" w:space="0" w:color="auto"/>
                    <w:right w:val="none" w:sz="0" w:space="0" w:color="auto"/>
                  </w:divBdr>
                </w:div>
                <w:div w:id="371541472">
                  <w:marLeft w:val="0"/>
                  <w:marRight w:val="0"/>
                  <w:marTop w:val="0"/>
                  <w:marBottom w:val="0"/>
                  <w:divBdr>
                    <w:top w:val="none" w:sz="0" w:space="0" w:color="auto"/>
                    <w:left w:val="none" w:sz="0" w:space="0" w:color="auto"/>
                    <w:bottom w:val="none" w:sz="0" w:space="0" w:color="auto"/>
                    <w:right w:val="none" w:sz="0" w:space="0" w:color="auto"/>
                  </w:divBdr>
                </w:div>
                <w:div w:id="953288380">
                  <w:marLeft w:val="0"/>
                  <w:marRight w:val="0"/>
                  <w:marTop w:val="0"/>
                  <w:marBottom w:val="0"/>
                  <w:divBdr>
                    <w:top w:val="none" w:sz="0" w:space="0" w:color="auto"/>
                    <w:left w:val="none" w:sz="0" w:space="0" w:color="auto"/>
                    <w:bottom w:val="none" w:sz="0" w:space="0" w:color="auto"/>
                    <w:right w:val="none" w:sz="0" w:space="0" w:color="auto"/>
                  </w:divBdr>
                </w:div>
                <w:div w:id="1064795837">
                  <w:marLeft w:val="0"/>
                  <w:marRight w:val="0"/>
                  <w:marTop w:val="0"/>
                  <w:marBottom w:val="0"/>
                  <w:divBdr>
                    <w:top w:val="none" w:sz="0" w:space="0" w:color="auto"/>
                    <w:left w:val="none" w:sz="0" w:space="0" w:color="auto"/>
                    <w:bottom w:val="none" w:sz="0" w:space="0" w:color="auto"/>
                    <w:right w:val="none" w:sz="0" w:space="0" w:color="auto"/>
                  </w:divBdr>
                </w:div>
                <w:div w:id="1029138873">
                  <w:marLeft w:val="0"/>
                  <w:marRight w:val="0"/>
                  <w:marTop w:val="0"/>
                  <w:marBottom w:val="0"/>
                  <w:divBdr>
                    <w:top w:val="none" w:sz="0" w:space="0" w:color="auto"/>
                    <w:left w:val="none" w:sz="0" w:space="0" w:color="auto"/>
                    <w:bottom w:val="none" w:sz="0" w:space="0" w:color="auto"/>
                    <w:right w:val="none" w:sz="0" w:space="0" w:color="auto"/>
                  </w:divBdr>
                </w:div>
                <w:div w:id="303043411">
                  <w:marLeft w:val="0"/>
                  <w:marRight w:val="0"/>
                  <w:marTop w:val="0"/>
                  <w:marBottom w:val="0"/>
                  <w:divBdr>
                    <w:top w:val="none" w:sz="0" w:space="0" w:color="auto"/>
                    <w:left w:val="none" w:sz="0" w:space="0" w:color="auto"/>
                    <w:bottom w:val="none" w:sz="0" w:space="0" w:color="auto"/>
                    <w:right w:val="none" w:sz="0" w:space="0" w:color="auto"/>
                  </w:divBdr>
                </w:div>
                <w:div w:id="1778866323">
                  <w:marLeft w:val="0"/>
                  <w:marRight w:val="0"/>
                  <w:marTop w:val="0"/>
                  <w:marBottom w:val="0"/>
                  <w:divBdr>
                    <w:top w:val="none" w:sz="0" w:space="0" w:color="auto"/>
                    <w:left w:val="none" w:sz="0" w:space="0" w:color="auto"/>
                    <w:bottom w:val="none" w:sz="0" w:space="0" w:color="auto"/>
                    <w:right w:val="none" w:sz="0" w:space="0" w:color="auto"/>
                  </w:divBdr>
                </w:div>
                <w:div w:id="689840578">
                  <w:marLeft w:val="0"/>
                  <w:marRight w:val="0"/>
                  <w:marTop w:val="0"/>
                  <w:marBottom w:val="0"/>
                  <w:divBdr>
                    <w:top w:val="none" w:sz="0" w:space="0" w:color="auto"/>
                    <w:left w:val="none" w:sz="0" w:space="0" w:color="auto"/>
                    <w:bottom w:val="none" w:sz="0" w:space="0" w:color="auto"/>
                    <w:right w:val="none" w:sz="0" w:space="0" w:color="auto"/>
                  </w:divBdr>
                </w:div>
                <w:div w:id="1667124026">
                  <w:marLeft w:val="0"/>
                  <w:marRight w:val="0"/>
                  <w:marTop w:val="0"/>
                  <w:marBottom w:val="0"/>
                  <w:divBdr>
                    <w:top w:val="none" w:sz="0" w:space="0" w:color="auto"/>
                    <w:left w:val="none" w:sz="0" w:space="0" w:color="auto"/>
                    <w:bottom w:val="none" w:sz="0" w:space="0" w:color="auto"/>
                    <w:right w:val="none" w:sz="0" w:space="0" w:color="auto"/>
                  </w:divBdr>
                </w:div>
                <w:div w:id="417947384">
                  <w:marLeft w:val="0"/>
                  <w:marRight w:val="0"/>
                  <w:marTop w:val="0"/>
                  <w:marBottom w:val="0"/>
                  <w:divBdr>
                    <w:top w:val="none" w:sz="0" w:space="0" w:color="auto"/>
                    <w:left w:val="none" w:sz="0" w:space="0" w:color="auto"/>
                    <w:bottom w:val="none" w:sz="0" w:space="0" w:color="auto"/>
                    <w:right w:val="none" w:sz="0" w:space="0" w:color="auto"/>
                  </w:divBdr>
                </w:div>
                <w:div w:id="2024283527">
                  <w:marLeft w:val="0"/>
                  <w:marRight w:val="0"/>
                  <w:marTop w:val="0"/>
                  <w:marBottom w:val="0"/>
                  <w:divBdr>
                    <w:top w:val="none" w:sz="0" w:space="0" w:color="auto"/>
                    <w:left w:val="none" w:sz="0" w:space="0" w:color="auto"/>
                    <w:bottom w:val="none" w:sz="0" w:space="0" w:color="auto"/>
                    <w:right w:val="none" w:sz="0" w:space="0" w:color="auto"/>
                  </w:divBdr>
                </w:div>
                <w:div w:id="1196773136">
                  <w:marLeft w:val="0"/>
                  <w:marRight w:val="0"/>
                  <w:marTop w:val="0"/>
                  <w:marBottom w:val="0"/>
                  <w:divBdr>
                    <w:top w:val="none" w:sz="0" w:space="0" w:color="auto"/>
                    <w:left w:val="none" w:sz="0" w:space="0" w:color="auto"/>
                    <w:bottom w:val="none" w:sz="0" w:space="0" w:color="auto"/>
                    <w:right w:val="none" w:sz="0" w:space="0" w:color="auto"/>
                  </w:divBdr>
                </w:div>
                <w:div w:id="1939363481">
                  <w:marLeft w:val="0"/>
                  <w:marRight w:val="0"/>
                  <w:marTop w:val="0"/>
                  <w:marBottom w:val="0"/>
                  <w:divBdr>
                    <w:top w:val="none" w:sz="0" w:space="0" w:color="auto"/>
                    <w:left w:val="none" w:sz="0" w:space="0" w:color="auto"/>
                    <w:bottom w:val="none" w:sz="0" w:space="0" w:color="auto"/>
                    <w:right w:val="none" w:sz="0" w:space="0" w:color="auto"/>
                  </w:divBdr>
                </w:div>
                <w:div w:id="1167162678">
                  <w:marLeft w:val="0"/>
                  <w:marRight w:val="0"/>
                  <w:marTop w:val="0"/>
                  <w:marBottom w:val="0"/>
                  <w:divBdr>
                    <w:top w:val="none" w:sz="0" w:space="0" w:color="auto"/>
                    <w:left w:val="none" w:sz="0" w:space="0" w:color="auto"/>
                    <w:bottom w:val="none" w:sz="0" w:space="0" w:color="auto"/>
                    <w:right w:val="none" w:sz="0" w:space="0" w:color="auto"/>
                  </w:divBdr>
                </w:div>
                <w:div w:id="655955013">
                  <w:marLeft w:val="0"/>
                  <w:marRight w:val="0"/>
                  <w:marTop w:val="0"/>
                  <w:marBottom w:val="0"/>
                  <w:divBdr>
                    <w:top w:val="none" w:sz="0" w:space="0" w:color="auto"/>
                    <w:left w:val="none" w:sz="0" w:space="0" w:color="auto"/>
                    <w:bottom w:val="none" w:sz="0" w:space="0" w:color="auto"/>
                    <w:right w:val="none" w:sz="0" w:space="0" w:color="auto"/>
                  </w:divBdr>
                </w:div>
                <w:div w:id="856314465">
                  <w:marLeft w:val="0"/>
                  <w:marRight w:val="0"/>
                  <w:marTop w:val="0"/>
                  <w:marBottom w:val="0"/>
                  <w:divBdr>
                    <w:top w:val="none" w:sz="0" w:space="0" w:color="auto"/>
                    <w:left w:val="none" w:sz="0" w:space="0" w:color="auto"/>
                    <w:bottom w:val="none" w:sz="0" w:space="0" w:color="auto"/>
                    <w:right w:val="none" w:sz="0" w:space="0" w:color="auto"/>
                  </w:divBdr>
                </w:div>
                <w:div w:id="1773933828">
                  <w:marLeft w:val="0"/>
                  <w:marRight w:val="0"/>
                  <w:marTop w:val="0"/>
                  <w:marBottom w:val="0"/>
                  <w:divBdr>
                    <w:top w:val="none" w:sz="0" w:space="0" w:color="auto"/>
                    <w:left w:val="none" w:sz="0" w:space="0" w:color="auto"/>
                    <w:bottom w:val="none" w:sz="0" w:space="0" w:color="auto"/>
                    <w:right w:val="none" w:sz="0" w:space="0" w:color="auto"/>
                  </w:divBdr>
                </w:div>
                <w:div w:id="1060438935">
                  <w:marLeft w:val="0"/>
                  <w:marRight w:val="0"/>
                  <w:marTop w:val="0"/>
                  <w:marBottom w:val="0"/>
                  <w:divBdr>
                    <w:top w:val="none" w:sz="0" w:space="0" w:color="auto"/>
                    <w:left w:val="none" w:sz="0" w:space="0" w:color="auto"/>
                    <w:bottom w:val="none" w:sz="0" w:space="0" w:color="auto"/>
                    <w:right w:val="none" w:sz="0" w:space="0" w:color="auto"/>
                  </w:divBdr>
                </w:div>
                <w:div w:id="1660814741">
                  <w:marLeft w:val="0"/>
                  <w:marRight w:val="0"/>
                  <w:marTop w:val="0"/>
                  <w:marBottom w:val="0"/>
                  <w:divBdr>
                    <w:top w:val="none" w:sz="0" w:space="0" w:color="auto"/>
                    <w:left w:val="none" w:sz="0" w:space="0" w:color="auto"/>
                    <w:bottom w:val="none" w:sz="0" w:space="0" w:color="auto"/>
                    <w:right w:val="none" w:sz="0" w:space="0" w:color="auto"/>
                  </w:divBdr>
                </w:div>
                <w:div w:id="501362322">
                  <w:marLeft w:val="0"/>
                  <w:marRight w:val="0"/>
                  <w:marTop w:val="0"/>
                  <w:marBottom w:val="0"/>
                  <w:divBdr>
                    <w:top w:val="none" w:sz="0" w:space="0" w:color="auto"/>
                    <w:left w:val="none" w:sz="0" w:space="0" w:color="auto"/>
                    <w:bottom w:val="none" w:sz="0" w:space="0" w:color="auto"/>
                    <w:right w:val="none" w:sz="0" w:space="0" w:color="auto"/>
                  </w:divBdr>
                </w:div>
                <w:div w:id="585110782">
                  <w:marLeft w:val="0"/>
                  <w:marRight w:val="0"/>
                  <w:marTop w:val="0"/>
                  <w:marBottom w:val="0"/>
                  <w:divBdr>
                    <w:top w:val="none" w:sz="0" w:space="0" w:color="auto"/>
                    <w:left w:val="none" w:sz="0" w:space="0" w:color="auto"/>
                    <w:bottom w:val="none" w:sz="0" w:space="0" w:color="auto"/>
                    <w:right w:val="none" w:sz="0" w:space="0" w:color="auto"/>
                  </w:divBdr>
                </w:div>
                <w:div w:id="1358847114">
                  <w:marLeft w:val="0"/>
                  <w:marRight w:val="0"/>
                  <w:marTop w:val="0"/>
                  <w:marBottom w:val="0"/>
                  <w:divBdr>
                    <w:top w:val="none" w:sz="0" w:space="0" w:color="auto"/>
                    <w:left w:val="none" w:sz="0" w:space="0" w:color="auto"/>
                    <w:bottom w:val="none" w:sz="0" w:space="0" w:color="auto"/>
                    <w:right w:val="none" w:sz="0" w:space="0" w:color="auto"/>
                  </w:divBdr>
                </w:div>
                <w:div w:id="1356926240">
                  <w:marLeft w:val="0"/>
                  <w:marRight w:val="0"/>
                  <w:marTop w:val="0"/>
                  <w:marBottom w:val="0"/>
                  <w:divBdr>
                    <w:top w:val="none" w:sz="0" w:space="0" w:color="auto"/>
                    <w:left w:val="none" w:sz="0" w:space="0" w:color="auto"/>
                    <w:bottom w:val="none" w:sz="0" w:space="0" w:color="auto"/>
                    <w:right w:val="none" w:sz="0" w:space="0" w:color="auto"/>
                  </w:divBdr>
                </w:div>
                <w:div w:id="255483038">
                  <w:marLeft w:val="0"/>
                  <w:marRight w:val="0"/>
                  <w:marTop w:val="0"/>
                  <w:marBottom w:val="0"/>
                  <w:divBdr>
                    <w:top w:val="none" w:sz="0" w:space="0" w:color="auto"/>
                    <w:left w:val="none" w:sz="0" w:space="0" w:color="auto"/>
                    <w:bottom w:val="none" w:sz="0" w:space="0" w:color="auto"/>
                    <w:right w:val="none" w:sz="0" w:space="0" w:color="auto"/>
                  </w:divBdr>
                </w:div>
                <w:div w:id="991330105">
                  <w:marLeft w:val="0"/>
                  <w:marRight w:val="0"/>
                  <w:marTop w:val="0"/>
                  <w:marBottom w:val="0"/>
                  <w:divBdr>
                    <w:top w:val="none" w:sz="0" w:space="0" w:color="auto"/>
                    <w:left w:val="none" w:sz="0" w:space="0" w:color="auto"/>
                    <w:bottom w:val="none" w:sz="0" w:space="0" w:color="auto"/>
                    <w:right w:val="none" w:sz="0" w:space="0" w:color="auto"/>
                  </w:divBdr>
                </w:div>
                <w:div w:id="1651210256">
                  <w:marLeft w:val="0"/>
                  <w:marRight w:val="0"/>
                  <w:marTop w:val="0"/>
                  <w:marBottom w:val="0"/>
                  <w:divBdr>
                    <w:top w:val="none" w:sz="0" w:space="0" w:color="auto"/>
                    <w:left w:val="none" w:sz="0" w:space="0" w:color="auto"/>
                    <w:bottom w:val="none" w:sz="0" w:space="0" w:color="auto"/>
                    <w:right w:val="none" w:sz="0" w:space="0" w:color="auto"/>
                  </w:divBdr>
                </w:div>
                <w:div w:id="454955294">
                  <w:marLeft w:val="0"/>
                  <w:marRight w:val="0"/>
                  <w:marTop w:val="0"/>
                  <w:marBottom w:val="0"/>
                  <w:divBdr>
                    <w:top w:val="none" w:sz="0" w:space="0" w:color="auto"/>
                    <w:left w:val="none" w:sz="0" w:space="0" w:color="auto"/>
                    <w:bottom w:val="none" w:sz="0" w:space="0" w:color="auto"/>
                    <w:right w:val="none" w:sz="0" w:space="0" w:color="auto"/>
                  </w:divBdr>
                </w:div>
                <w:div w:id="1049643936">
                  <w:marLeft w:val="0"/>
                  <w:marRight w:val="0"/>
                  <w:marTop w:val="0"/>
                  <w:marBottom w:val="0"/>
                  <w:divBdr>
                    <w:top w:val="none" w:sz="0" w:space="0" w:color="auto"/>
                    <w:left w:val="none" w:sz="0" w:space="0" w:color="auto"/>
                    <w:bottom w:val="none" w:sz="0" w:space="0" w:color="auto"/>
                    <w:right w:val="none" w:sz="0" w:space="0" w:color="auto"/>
                  </w:divBdr>
                </w:div>
                <w:div w:id="1378893066">
                  <w:marLeft w:val="0"/>
                  <w:marRight w:val="0"/>
                  <w:marTop w:val="0"/>
                  <w:marBottom w:val="0"/>
                  <w:divBdr>
                    <w:top w:val="none" w:sz="0" w:space="0" w:color="auto"/>
                    <w:left w:val="none" w:sz="0" w:space="0" w:color="auto"/>
                    <w:bottom w:val="none" w:sz="0" w:space="0" w:color="auto"/>
                    <w:right w:val="none" w:sz="0" w:space="0" w:color="auto"/>
                  </w:divBdr>
                </w:div>
                <w:div w:id="1111510443">
                  <w:marLeft w:val="0"/>
                  <w:marRight w:val="0"/>
                  <w:marTop w:val="0"/>
                  <w:marBottom w:val="0"/>
                  <w:divBdr>
                    <w:top w:val="none" w:sz="0" w:space="0" w:color="auto"/>
                    <w:left w:val="none" w:sz="0" w:space="0" w:color="auto"/>
                    <w:bottom w:val="none" w:sz="0" w:space="0" w:color="auto"/>
                    <w:right w:val="none" w:sz="0" w:space="0" w:color="auto"/>
                  </w:divBdr>
                </w:div>
                <w:div w:id="749473131">
                  <w:marLeft w:val="0"/>
                  <w:marRight w:val="0"/>
                  <w:marTop w:val="0"/>
                  <w:marBottom w:val="0"/>
                  <w:divBdr>
                    <w:top w:val="none" w:sz="0" w:space="0" w:color="auto"/>
                    <w:left w:val="none" w:sz="0" w:space="0" w:color="auto"/>
                    <w:bottom w:val="none" w:sz="0" w:space="0" w:color="auto"/>
                    <w:right w:val="none" w:sz="0" w:space="0" w:color="auto"/>
                  </w:divBdr>
                </w:div>
                <w:div w:id="1394547021">
                  <w:marLeft w:val="0"/>
                  <w:marRight w:val="0"/>
                  <w:marTop w:val="0"/>
                  <w:marBottom w:val="0"/>
                  <w:divBdr>
                    <w:top w:val="none" w:sz="0" w:space="0" w:color="auto"/>
                    <w:left w:val="none" w:sz="0" w:space="0" w:color="auto"/>
                    <w:bottom w:val="none" w:sz="0" w:space="0" w:color="auto"/>
                    <w:right w:val="none" w:sz="0" w:space="0" w:color="auto"/>
                  </w:divBdr>
                </w:div>
                <w:div w:id="980579233">
                  <w:marLeft w:val="0"/>
                  <w:marRight w:val="0"/>
                  <w:marTop w:val="0"/>
                  <w:marBottom w:val="0"/>
                  <w:divBdr>
                    <w:top w:val="none" w:sz="0" w:space="0" w:color="auto"/>
                    <w:left w:val="none" w:sz="0" w:space="0" w:color="auto"/>
                    <w:bottom w:val="none" w:sz="0" w:space="0" w:color="auto"/>
                    <w:right w:val="none" w:sz="0" w:space="0" w:color="auto"/>
                  </w:divBdr>
                </w:div>
                <w:div w:id="601453353">
                  <w:marLeft w:val="0"/>
                  <w:marRight w:val="0"/>
                  <w:marTop w:val="0"/>
                  <w:marBottom w:val="0"/>
                  <w:divBdr>
                    <w:top w:val="none" w:sz="0" w:space="0" w:color="auto"/>
                    <w:left w:val="none" w:sz="0" w:space="0" w:color="auto"/>
                    <w:bottom w:val="none" w:sz="0" w:space="0" w:color="auto"/>
                    <w:right w:val="none" w:sz="0" w:space="0" w:color="auto"/>
                  </w:divBdr>
                </w:div>
                <w:div w:id="1924994520">
                  <w:marLeft w:val="0"/>
                  <w:marRight w:val="0"/>
                  <w:marTop w:val="0"/>
                  <w:marBottom w:val="0"/>
                  <w:divBdr>
                    <w:top w:val="none" w:sz="0" w:space="0" w:color="auto"/>
                    <w:left w:val="none" w:sz="0" w:space="0" w:color="auto"/>
                    <w:bottom w:val="none" w:sz="0" w:space="0" w:color="auto"/>
                    <w:right w:val="none" w:sz="0" w:space="0" w:color="auto"/>
                  </w:divBdr>
                </w:div>
                <w:div w:id="509221599">
                  <w:marLeft w:val="0"/>
                  <w:marRight w:val="0"/>
                  <w:marTop w:val="0"/>
                  <w:marBottom w:val="0"/>
                  <w:divBdr>
                    <w:top w:val="none" w:sz="0" w:space="0" w:color="auto"/>
                    <w:left w:val="none" w:sz="0" w:space="0" w:color="auto"/>
                    <w:bottom w:val="none" w:sz="0" w:space="0" w:color="auto"/>
                    <w:right w:val="none" w:sz="0" w:space="0" w:color="auto"/>
                  </w:divBdr>
                </w:div>
                <w:div w:id="1757555567">
                  <w:marLeft w:val="0"/>
                  <w:marRight w:val="0"/>
                  <w:marTop w:val="0"/>
                  <w:marBottom w:val="0"/>
                  <w:divBdr>
                    <w:top w:val="none" w:sz="0" w:space="0" w:color="auto"/>
                    <w:left w:val="none" w:sz="0" w:space="0" w:color="auto"/>
                    <w:bottom w:val="none" w:sz="0" w:space="0" w:color="auto"/>
                    <w:right w:val="none" w:sz="0" w:space="0" w:color="auto"/>
                  </w:divBdr>
                </w:div>
                <w:div w:id="1477182399">
                  <w:marLeft w:val="0"/>
                  <w:marRight w:val="0"/>
                  <w:marTop w:val="0"/>
                  <w:marBottom w:val="0"/>
                  <w:divBdr>
                    <w:top w:val="none" w:sz="0" w:space="0" w:color="auto"/>
                    <w:left w:val="none" w:sz="0" w:space="0" w:color="auto"/>
                    <w:bottom w:val="none" w:sz="0" w:space="0" w:color="auto"/>
                    <w:right w:val="none" w:sz="0" w:space="0" w:color="auto"/>
                  </w:divBdr>
                </w:div>
                <w:div w:id="967858714">
                  <w:marLeft w:val="0"/>
                  <w:marRight w:val="0"/>
                  <w:marTop w:val="0"/>
                  <w:marBottom w:val="0"/>
                  <w:divBdr>
                    <w:top w:val="none" w:sz="0" w:space="0" w:color="auto"/>
                    <w:left w:val="none" w:sz="0" w:space="0" w:color="auto"/>
                    <w:bottom w:val="none" w:sz="0" w:space="0" w:color="auto"/>
                    <w:right w:val="none" w:sz="0" w:space="0" w:color="auto"/>
                  </w:divBdr>
                </w:div>
                <w:div w:id="544176749">
                  <w:marLeft w:val="0"/>
                  <w:marRight w:val="0"/>
                  <w:marTop w:val="0"/>
                  <w:marBottom w:val="0"/>
                  <w:divBdr>
                    <w:top w:val="none" w:sz="0" w:space="0" w:color="auto"/>
                    <w:left w:val="none" w:sz="0" w:space="0" w:color="auto"/>
                    <w:bottom w:val="none" w:sz="0" w:space="0" w:color="auto"/>
                    <w:right w:val="none" w:sz="0" w:space="0" w:color="auto"/>
                  </w:divBdr>
                </w:div>
                <w:div w:id="1159732197">
                  <w:marLeft w:val="0"/>
                  <w:marRight w:val="0"/>
                  <w:marTop w:val="0"/>
                  <w:marBottom w:val="0"/>
                  <w:divBdr>
                    <w:top w:val="none" w:sz="0" w:space="0" w:color="auto"/>
                    <w:left w:val="none" w:sz="0" w:space="0" w:color="auto"/>
                    <w:bottom w:val="none" w:sz="0" w:space="0" w:color="auto"/>
                    <w:right w:val="none" w:sz="0" w:space="0" w:color="auto"/>
                  </w:divBdr>
                </w:div>
                <w:div w:id="842471854">
                  <w:marLeft w:val="0"/>
                  <w:marRight w:val="0"/>
                  <w:marTop w:val="0"/>
                  <w:marBottom w:val="0"/>
                  <w:divBdr>
                    <w:top w:val="none" w:sz="0" w:space="0" w:color="auto"/>
                    <w:left w:val="none" w:sz="0" w:space="0" w:color="auto"/>
                    <w:bottom w:val="none" w:sz="0" w:space="0" w:color="auto"/>
                    <w:right w:val="none" w:sz="0" w:space="0" w:color="auto"/>
                  </w:divBdr>
                </w:div>
                <w:div w:id="1124617555">
                  <w:marLeft w:val="0"/>
                  <w:marRight w:val="0"/>
                  <w:marTop w:val="0"/>
                  <w:marBottom w:val="0"/>
                  <w:divBdr>
                    <w:top w:val="none" w:sz="0" w:space="0" w:color="auto"/>
                    <w:left w:val="none" w:sz="0" w:space="0" w:color="auto"/>
                    <w:bottom w:val="none" w:sz="0" w:space="0" w:color="auto"/>
                    <w:right w:val="none" w:sz="0" w:space="0" w:color="auto"/>
                  </w:divBdr>
                </w:div>
              </w:divsChild>
            </w:div>
            <w:div w:id="1159226958">
              <w:marLeft w:val="0"/>
              <w:marRight w:val="0"/>
              <w:marTop w:val="0"/>
              <w:marBottom w:val="0"/>
              <w:divBdr>
                <w:top w:val="none" w:sz="0" w:space="0" w:color="auto"/>
                <w:left w:val="none" w:sz="0" w:space="0" w:color="auto"/>
                <w:bottom w:val="none" w:sz="0" w:space="0" w:color="auto"/>
                <w:right w:val="none" w:sz="0" w:space="0" w:color="auto"/>
              </w:divBdr>
            </w:div>
            <w:div w:id="2001542474">
              <w:marLeft w:val="0"/>
              <w:marRight w:val="0"/>
              <w:marTop w:val="0"/>
              <w:marBottom w:val="0"/>
              <w:divBdr>
                <w:top w:val="none" w:sz="0" w:space="0" w:color="auto"/>
                <w:left w:val="none" w:sz="0" w:space="0" w:color="auto"/>
                <w:bottom w:val="none" w:sz="0" w:space="0" w:color="auto"/>
                <w:right w:val="none" w:sz="0" w:space="0" w:color="auto"/>
              </w:divBdr>
            </w:div>
            <w:div w:id="866024647">
              <w:marLeft w:val="0"/>
              <w:marRight w:val="0"/>
              <w:marTop w:val="0"/>
              <w:marBottom w:val="0"/>
              <w:divBdr>
                <w:top w:val="none" w:sz="0" w:space="0" w:color="auto"/>
                <w:left w:val="none" w:sz="0" w:space="0" w:color="auto"/>
                <w:bottom w:val="none" w:sz="0" w:space="0" w:color="auto"/>
                <w:right w:val="none" w:sz="0" w:space="0" w:color="auto"/>
              </w:divBdr>
            </w:div>
            <w:div w:id="282619685">
              <w:marLeft w:val="0"/>
              <w:marRight w:val="0"/>
              <w:marTop w:val="0"/>
              <w:marBottom w:val="0"/>
              <w:divBdr>
                <w:top w:val="none" w:sz="0" w:space="0" w:color="auto"/>
                <w:left w:val="none" w:sz="0" w:space="0" w:color="auto"/>
                <w:bottom w:val="none" w:sz="0" w:space="0" w:color="auto"/>
                <w:right w:val="none" w:sz="0" w:space="0" w:color="auto"/>
              </w:divBdr>
            </w:div>
            <w:div w:id="104814282">
              <w:marLeft w:val="0"/>
              <w:marRight w:val="0"/>
              <w:marTop w:val="0"/>
              <w:marBottom w:val="0"/>
              <w:divBdr>
                <w:top w:val="none" w:sz="0" w:space="0" w:color="auto"/>
                <w:left w:val="none" w:sz="0" w:space="0" w:color="auto"/>
                <w:bottom w:val="none" w:sz="0" w:space="0" w:color="auto"/>
                <w:right w:val="none" w:sz="0" w:space="0" w:color="auto"/>
              </w:divBdr>
            </w:div>
            <w:div w:id="552499859">
              <w:marLeft w:val="0"/>
              <w:marRight w:val="0"/>
              <w:marTop w:val="0"/>
              <w:marBottom w:val="0"/>
              <w:divBdr>
                <w:top w:val="none" w:sz="0" w:space="0" w:color="auto"/>
                <w:left w:val="none" w:sz="0" w:space="0" w:color="auto"/>
                <w:bottom w:val="none" w:sz="0" w:space="0" w:color="auto"/>
                <w:right w:val="none" w:sz="0" w:space="0" w:color="auto"/>
              </w:divBdr>
            </w:div>
            <w:div w:id="211162722">
              <w:marLeft w:val="0"/>
              <w:marRight w:val="0"/>
              <w:marTop w:val="0"/>
              <w:marBottom w:val="0"/>
              <w:divBdr>
                <w:top w:val="none" w:sz="0" w:space="0" w:color="auto"/>
                <w:left w:val="none" w:sz="0" w:space="0" w:color="auto"/>
                <w:bottom w:val="none" w:sz="0" w:space="0" w:color="auto"/>
                <w:right w:val="none" w:sz="0" w:space="0" w:color="auto"/>
              </w:divBdr>
            </w:div>
            <w:div w:id="820805273">
              <w:marLeft w:val="0"/>
              <w:marRight w:val="0"/>
              <w:marTop w:val="0"/>
              <w:marBottom w:val="0"/>
              <w:divBdr>
                <w:top w:val="none" w:sz="0" w:space="0" w:color="auto"/>
                <w:left w:val="none" w:sz="0" w:space="0" w:color="auto"/>
                <w:bottom w:val="none" w:sz="0" w:space="0" w:color="auto"/>
                <w:right w:val="none" w:sz="0" w:space="0" w:color="auto"/>
              </w:divBdr>
            </w:div>
            <w:div w:id="1594630335">
              <w:marLeft w:val="0"/>
              <w:marRight w:val="0"/>
              <w:marTop w:val="0"/>
              <w:marBottom w:val="0"/>
              <w:divBdr>
                <w:top w:val="none" w:sz="0" w:space="0" w:color="auto"/>
                <w:left w:val="none" w:sz="0" w:space="0" w:color="auto"/>
                <w:bottom w:val="none" w:sz="0" w:space="0" w:color="auto"/>
                <w:right w:val="none" w:sz="0" w:space="0" w:color="auto"/>
              </w:divBdr>
            </w:div>
            <w:div w:id="1299067070">
              <w:marLeft w:val="0"/>
              <w:marRight w:val="0"/>
              <w:marTop w:val="0"/>
              <w:marBottom w:val="0"/>
              <w:divBdr>
                <w:top w:val="none" w:sz="0" w:space="0" w:color="auto"/>
                <w:left w:val="none" w:sz="0" w:space="0" w:color="auto"/>
                <w:bottom w:val="none" w:sz="0" w:space="0" w:color="auto"/>
                <w:right w:val="none" w:sz="0" w:space="0" w:color="auto"/>
              </w:divBdr>
            </w:div>
            <w:div w:id="1945336643">
              <w:marLeft w:val="0"/>
              <w:marRight w:val="0"/>
              <w:marTop w:val="0"/>
              <w:marBottom w:val="0"/>
              <w:divBdr>
                <w:top w:val="none" w:sz="0" w:space="0" w:color="auto"/>
                <w:left w:val="none" w:sz="0" w:space="0" w:color="auto"/>
                <w:bottom w:val="none" w:sz="0" w:space="0" w:color="auto"/>
                <w:right w:val="none" w:sz="0" w:space="0" w:color="auto"/>
              </w:divBdr>
            </w:div>
            <w:div w:id="1438258171">
              <w:marLeft w:val="0"/>
              <w:marRight w:val="0"/>
              <w:marTop w:val="0"/>
              <w:marBottom w:val="0"/>
              <w:divBdr>
                <w:top w:val="none" w:sz="0" w:space="0" w:color="auto"/>
                <w:left w:val="none" w:sz="0" w:space="0" w:color="auto"/>
                <w:bottom w:val="none" w:sz="0" w:space="0" w:color="auto"/>
                <w:right w:val="none" w:sz="0" w:space="0" w:color="auto"/>
              </w:divBdr>
            </w:div>
            <w:div w:id="547881107">
              <w:marLeft w:val="0"/>
              <w:marRight w:val="0"/>
              <w:marTop w:val="0"/>
              <w:marBottom w:val="0"/>
              <w:divBdr>
                <w:top w:val="none" w:sz="0" w:space="0" w:color="auto"/>
                <w:left w:val="none" w:sz="0" w:space="0" w:color="auto"/>
                <w:bottom w:val="none" w:sz="0" w:space="0" w:color="auto"/>
                <w:right w:val="none" w:sz="0" w:space="0" w:color="auto"/>
              </w:divBdr>
            </w:div>
            <w:div w:id="335812124">
              <w:marLeft w:val="0"/>
              <w:marRight w:val="0"/>
              <w:marTop w:val="0"/>
              <w:marBottom w:val="0"/>
              <w:divBdr>
                <w:top w:val="none" w:sz="0" w:space="0" w:color="auto"/>
                <w:left w:val="none" w:sz="0" w:space="0" w:color="auto"/>
                <w:bottom w:val="none" w:sz="0" w:space="0" w:color="auto"/>
                <w:right w:val="none" w:sz="0" w:space="0" w:color="auto"/>
              </w:divBdr>
            </w:div>
            <w:div w:id="1059016397">
              <w:marLeft w:val="0"/>
              <w:marRight w:val="0"/>
              <w:marTop w:val="0"/>
              <w:marBottom w:val="0"/>
              <w:divBdr>
                <w:top w:val="none" w:sz="0" w:space="0" w:color="auto"/>
                <w:left w:val="none" w:sz="0" w:space="0" w:color="auto"/>
                <w:bottom w:val="none" w:sz="0" w:space="0" w:color="auto"/>
                <w:right w:val="none" w:sz="0" w:space="0" w:color="auto"/>
              </w:divBdr>
            </w:div>
            <w:div w:id="681980347">
              <w:marLeft w:val="0"/>
              <w:marRight w:val="0"/>
              <w:marTop w:val="0"/>
              <w:marBottom w:val="0"/>
              <w:divBdr>
                <w:top w:val="none" w:sz="0" w:space="0" w:color="auto"/>
                <w:left w:val="none" w:sz="0" w:space="0" w:color="auto"/>
                <w:bottom w:val="none" w:sz="0" w:space="0" w:color="auto"/>
                <w:right w:val="none" w:sz="0" w:space="0" w:color="auto"/>
              </w:divBdr>
            </w:div>
            <w:div w:id="1860853169">
              <w:marLeft w:val="0"/>
              <w:marRight w:val="0"/>
              <w:marTop w:val="0"/>
              <w:marBottom w:val="0"/>
              <w:divBdr>
                <w:top w:val="none" w:sz="0" w:space="0" w:color="auto"/>
                <w:left w:val="none" w:sz="0" w:space="0" w:color="auto"/>
                <w:bottom w:val="none" w:sz="0" w:space="0" w:color="auto"/>
                <w:right w:val="none" w:sz="0" w:space="0" w:color="auto"/>
              </w:divBdr>
            </w:div>
            <w:div w:id="1634948549">
              <w:marLeft w:val="0"/>
              <w:marRight w:val="0"/>
              <w:marTop w:val="0"/>
              <w:marBottom w:val="0"/>
              <w:divBdr>
                <w:top w:val="none" w:sz="0" w:space="0" w:color="auto"/>
                <w:left w:val="none" w:sz="0" w:space="0" w:color="auto"/>
                <w:bottom w:val="none" w:sz="0" w:space="0" w:color="auto"/>
                <w:right w:val="none" w:sz="0" w:space="0" w:color="auto"/>
              </w:divBdr>
            </w:div>
            <w:div w:id="309939911">
              <w:marLeft w:val="0"/>
              <w:marRight w:val="0"/>
              <w:marTop w:val="0"/>
              <w:marBottom w:val="0"/>
              <w:divBdr>
                <w:top w:val="none" w:sz="0" w:space="0" w:color="auto"/>
                <w:left w:val="none" w:sz="0" w:space="0" w:color="auto"/>
                <w:bottom w:val="none" w:sz="0" w:space="0" w:color="auto"/>
                <w:right w:val="none" w:sz="0" w:space="0" w:color="auto"/>
              </w:divBdr>
            </w:div>
            <w:div w:id="1511720765">
              <w:marLeft w:val="0"/>
              <w:marRight w:val="0"/>
              <w:marTop w:val="0"/>
              <w:marBottom w:val="0"/>
              <w:divBdr>
                <w:top w:val="none" w:sz="0" w:space="0" w:color="auto"/>
                <w:left w:val="none" w:sz="0" w:space="0" w:color="auto"/>
                <w:bottom w:val="none" w:sz="0" w:space="0" w:color="auto"/>
                <w:right w:val="none" w:sz="0" w:space="0" w:color="auto"/>
              </w:divBdr>
            </w:div>
            <w:div w:id="1181629263">
              <w:marLeft w:val="0"/>
              <w:marRight w:val="0"/>
              <w:marTop w:val="0"/>
              <w:marBottom w:val="0"/>
              <w:divBdr>
                <w:top w:val="none" w:sz="0" w:space="0" w:color="auto"/>
                <w:left w:val="none" w:sz="0" w:space="0" w:color="auto"/>
                <w:bottom w:val="none" w:sz="0" w:space="0" w:color="auto"/>
                <w:right w:val="none" w:sz="0" w:space="0" w:color="auto"/>
              </w:divBdr>
            </w:div>
            <w:div w:id="1902060557">
              <w:marLeft w:val="0"/>
              <w:marRight w:val="0"/>
              <w:marTop w:val="0"/>
              <w:marBottom w:val="0"/>
              <w:divBdr>
                <w:top w:val="none" w:sz="0" w:space="0" w:color="auto"/>
                <w:left w:val="none" w:sz="0" w:space="0" w:color="auto"/>
                <w:bottom w:val="none" w:sz="0" w:space="0" w:color="auto"/>
                <w:right w:val="none" w:sz="0" w:space="0" w:color="auto"/>
              </w:divBdr>
            </w:div>
            <w:div w:id="499932930">
              <w:marLeft w:val="0"/>
              <w:marRight w:val="0"/>
              <w:marTop w:val="0"/>
              <w:marBottom w:val="0"/>
              <w:divBdr>
                <w:top w:val="none" w:sz="0" w:space="0" w:color="auto"/>
                <w:left w:val="none" w:sz="0" w:space="0" w:color="auto"/>
                <w:bottom w:val="none" w:sz="0" w:space="0" w:color="auto"/>
                <w:right w:val="none" w:sz="0" w:space="0" w:color="auto"/>
              </w:divBdr>
            </w:div>
            <w:div w:id="1687295110">
              <w:marLeft w:val="0"/>
              <w:marRight w:val="0"/>
              <w:marTop w:val="0"/>
              <w:marBottom w:val="0"/>
              <w:divBdr>
                <w:top w:val="none" w:sz="0" w:space="0" w:color="auto"/>
                <w:left w:val="none" w:sz="0" w:space="0" w:color="auto"/>
                <w:bottom w:val="none" w:sz="0" w:space="0" w:color="auto"/>
                <w:right w:val="none" w:sz="0" w:space="0" w:color="auto"/>
              </w:divBdr>
            </w:div>
            <w:div w:id="1871143241">
              <w:marLeft w:val="0"/>
              <w:marRight w:val="0"/>
              <w:marTop w:val="0"/>
              <w:marBottom w:val="0"/>
              <w:divBdr>
                <w:top w:val="none" w:sz="0" w:space="0" w:color="auto"/>
                <w:left w:val="none" w:sz="0" w:space="0" w:color="auto"/>
                <w:bottom w:val="none" w:sz="0" w:space="0" w:color="auto"/>
                <w:right w:val="none" w:sz="0" w:space="0" w:color="auto"/>
              </w:divBdr>
            </w:div>
            <w:div w:id="1703819688">
              <w:marLeft w:val="0"/>
              <w:marRight w:val="0"/>
              <w:marTop w:val="0"/>
              <w:marBottom w:val="0"/>
              <w:divBdr>
                <w:top w:val="none" w:sz="0" w:space="0" w:color="auto"/>
                <w:left w:val="none" w:sz="0" w:space="0" w:color="auto"/>
                <w:bottom w:val="none" w:sz="0" w:space="0" w:color="auto"/>
                <w:right w:val="none" w:sz="0" w:space="0" w:color="auto"/>
              </w:divBdr>
            </w:div>
            <w:div w:id="122894666">
              <w:marLeft w:val="0"/>
              <w:marRight w:val="0"/>
              <w:marTop w:val="0"/>
              <w:marBottom w:val="0"/>
              <w:divBdr>
                <w:top w:val="none" w:sz="0" w:space="0" w:color="auto"/>
                <w:left w:val="none" w:sz="0" w:space="0" w:color="auto"/>
                <w:bottom w:val="none" w:sz="0" w:space="0" w:color="auto"/>
                <w:right w:val="none" w:sz="0" w:space="0" w:color="auto"/>
              </w:divBdr>
            </w:div>
            <w:div w:id="13887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5258">
      <w:bodyDiv w:val="1"/>
      <w:marLeft w:val="0"/>
      <w:marRight w:val="0"/>
      <w:marTop w:val="0"/>
      <w:marBottom w:val="0"/>
      <w:divBdr>
        <w:top w:val="none" w:sz="0" w:space="0" w:color="auto"/>
        <w:left w:val="none" w:sz="0" w:space="0" w:color="auto"/>
        <w:bottom w:val="none" w:sz="0" w:space="0" w:color="auto"/>
        <w:right w:val="none" w:sz="0" w:space="0" w:color="auto"/>
      </w:divBdr>
    </w:div>
    <w:div w:id="753549477">
      <w:bodyDiv w:val="1"/>
      <w:marLeft w:val="0"/>
      <w:marRight w:val="0"/>
      <w:marTop w:val="0"/>
      <w:marBottom w:val="0"/>
      <w:divBdr>
        <w:top w:val="none" w:sz="0" w:space="0" w:color="auto"/>
        <w:left w:val="none" w:sz="0" w:space="0" w:color="auto"/>
        <w:bottom w:val="none" w:sz="0" w:space="0" w:color="auto"/>
        <w:right w:val="none" w:sz="0" w:space="0" w:color="auto"/>
      </w:divBdr>
    </w:div>
    <w:div w:id="756825475">
      <w:bodyDiv w:val="1"/>
      <w:marLeft w:val="0"/>
      <w:marRight w:val="0"/>
      <w:marTop w:val="0"/>
      <w:marBottom w:val="0"/>
      <w:divBdr>
        <w:top w:val="none" w:sz="0" w:space="0" w:color="auto"/>
        <w:left w:val="none" w:sz="0" w:space="0" w:color="auto"/>
        <w:bottom w:val="none" w:sz="0" w:space="0" w:color="auto"/>
        <w:right w:val="none" w:sz="0" w:space="0" w:color="auto"/>
      </w:divBdr>
    </w:div>
    <w:div w:id="785542097">
      <w:bodyDiv w:val="1"/>
      <w:marLeft w:val="0"/>
      <w:marRight w:val="0"/>
      <w:marTop w:val="0"/>
      <w:marBottom w:val="0"/>
      <w:divBdr>
        <w:top w:val="none" w:sz="0" w:space="0" w:color="auto"/>
        <w:left w:val="none" w:sz="0" w:space="0" w:color="auto"/>
        <w:bottom w:val="none" w:sz="0" w:space="0" w:color="auto"/>
        <w:right w:val="none" w:sz="0" w:space="0" w:color="auto"/>
      </w:divBdr>
      <w:divsChild>
        <w:div w:id="806245663">
          <w:marLeft w:val="0"/>
          <w:marRight w:val="0"/>
          <w:marTop w:val="0"/>
          <w:marBottom w:val="0"/>
          <w:divBdr>
            <w:top w:val="none" w:sz="0" w:space="0" w:color="auto"/>
            <w:left w:val="none" w:sz="0" w:space="0" w:color="auto"/>
            <w:bottom w:val="none" w:sz="0" w:space="0" w:color="auto"/>
            <w:right w:val="none" w:sz="0" w:space="0" w:color="auto"/>
          </w:divBdr>
          <w:divsChild>
            <w:div w:id="1745763739">
              <w:marLeft w:val="0"/>
              <w:marRight w:val="0"/>
              <w:marTop w:val="0"/>
              <w:marBottom w:val="0"/>
              <w:divBdr>
                <w:top w:val="none" w:sz="0" w:space="0" w:color="auto"/>
                <w:left w:val="none" w:sz="0" w:space="0" w:color="auto"/>
                <w:bottom w:val="none" w:sz="0" w:space="0" w:color="auto"/>
                <w:right w:val="none" w:sz="0" w:space="0" w:color="auto"/>
              </w:divBdr>
              <w:divsChild>
                <w:div w:id="1916042640">
                  <w:marLeft w:val="0"/>
                  <w:marRight w:val="0"/>
                  <w:marTop w:val="0"/>
                  <w:marBottom w:val="0"/>
                  <w:divBdr>
                    <w:top w:val="none" w:sz="0" w:space="0" w:color="auto"/>
                    <w:left w:val="none" w:sz="0" w:space="0" w:color="auto"/>
                    <w:bottom w:val="none" w:sz="0" w:space="0" w:color="auto"/>
                    <w:right w:val="none" w:sz="0" w:space="0" w:color="auto"/>
                  </w:divBdr>
                </w:div>
                <w:div w:id="544566716">
                  <w:marLeft w:val="0"/>
                  <w:marRight w:val="0"/>
                  <w:marTop w:val="0"/>
                  <w:marBottom w:val="0"/>
                  <w:divBdr>
                    <w:top w:val="none" w:sz="0" w:space="0" w:color="auto"/>
                    <w:left w:val="none" w:sz="0" w:space="0" w:color="auto"/>
                    <w:bottom w:val="none" w:sz="0" w:space="0" w:color="auto"/>
                    <w:right w:val="none" w:sz="0" w:space="0" w:color="auto"/>
                  </w:divBdr>
                </w:div>
                <w:div w:id="2068844074">
                  <w:marLeft w:val="0"/>
                  <w:marRight w:val="0"/>
                  <w:marTop w:val="0"/>
                  <w:marBottom w:val="0"/>
                  <w:divBdr>
                    <w:top w:val="none" w:sz="0" w:space="0" w:color="auto"/>
                    <w:left w:val="none" w:sz="0" w:space="0" w:color="auto"/>
                    <w:bottom w:val="none" w:sz="0" w:space="0" w:color="auto"/>
                    <w:right w:val="none" w:sz="0" w:space="0" w:color="auto"/>
                  </w:divBdr>
                </w:div>
                <w:div w:id="1600021899">
                  <w:marLeft w:val="0"/>
                  <w:marRight w:val="0"/>
                  <w:marTop w:val="0"/>
                  <w:marBottom w:val="0"/>
                  <w:divBdr>
                    <w:top w:val="none" w:sz="0" w:space="0" w:color="auto"/>
                    <w:left w:val="none" w:sz="0" w:space="0" w:color="auto"/>
                    <w:bottom w:val="none" w:sz="0" w:space="0" w:color="auto"/>
                    <w:right w:val="none" w:sz="0" w:space="0" w:color="auto"/>
                  </w:divBdr>
                </w:div>
                <w:div w:id="734012586">
                  <w:marLeft w:val="0"/>
                  <w:marRight w:val="0"/>
                  <w:marTop w:val="0"/>
                  <w:marBottom w:val="0"/>
                  <w:divBdr>
                    <w:top w:val="none" w:sz="0" w:space="0" w:color="auto"/>
                    <w:left w:val="none" w:sz="0" w:space="0" w:color="auto"/>
                    <w:bottom w:val="none" w:sz="0" w:space="0" w:color="auto"/>
                    <w:right w:val="none" w:sz="0" w:space="0" w:color="auto"/>
                  </w:divBdr>
                </w:div>
                <w:div w:id="394934571">
                  <w:marLeft w:val="0"/>
                  <w:marRight w:val="0"/>
                  <w:marTop w:val="0"/>
                  <w:marBottom w:val="0"/>
                  <w:divBdr>
                    <w:top w:val="none" w:sz="0" w:space="0" w:color="auto"/>
                    <w:left w:val="none" w:sz="0" w:space="0" w:color="auto"/>
                    <w:bottom w:val="none" w:sz="0" w:space="0" w:color="auto"/>
                    <w:right w:val="none" w:sz="0" w:space="0" w:color="auto"/>
                  </w:divBdr>
                </w:div>
                <w:div w:id="969244098">
                  <w:marLeft w:val="0"/>
                  <w:marRight w:val="0"/>
                  <w:marTop w:val="0"/>
                  <w:marBottom w:val="0"/>
                  <w:divBdr>
                    <w:top w:val="none" w:sz="0" w:space="0" w:color="auto"/>
                    <w:left w:val="none" w:sz="0" w:space="0" w:color="auto"/>
                    <w:bottom w:val="none" w:sz="0" w:space="0" w:color="auto"/>
                    <w:right w:val="none" w:sz="0" w:space="0" w:color="auto"/>
                  </w:divBdr>
                </w:div>
                <w:div w:id="117719507">
                  <w:marLeft w:val="0"/>
                  <w:marRight w:val="0"/>
                  <w:marTop w:val="0"/>
                  <w:marBottom w:val="0"/>
                  <w:divBdr>
                    <w:top w:val="none" w:sz="0" w:space="0" w:color="auto"/>
                    <w:left w:val="none" w:sz="0" w:space="0" w:color="auto"/>
                    <w:bottom w:val="none" w:sz="0" w:space="0" w:color="auto"/>
                    <w:right w:val="none" w:sz="0" w:space="0" w:color="auto"/>
                  </w:divBdr>
                </w:div>
                <w:div w:id="1689260500">
                  <w:marLeft w:val="0"/>
                  <w:marRight w:val="0"/>
                  <w:marTop w:val="0"/>
                  <w:marBottom w:val="0"/>
                  <w:divBdr>
                    <w:top w:val="none" w:sz="0" w:space="0" w:color="auto"/>
                    <w:left w:val="none" w:sz="0" w:space="0" w:color="auto"/>
                    <w:bottom w:val="none" w:sz="0" w:space="0" w:color="auto"/>
                    <w:right w:val="none" w:sz="0" w:space="0" w:color="auto"/>
                  </w:divBdr>
                </w:div>
                <w:div w:id="1134567553">
                  <w:marLeft w:val="0"/>
                  <w:marRight w:val="0"/>
                  <w:marTop w:val="0"/>
                  <w:marBottom w:val="0"/>
                  <w:divBdr>
                    <w:top w:val="none" w:sz="0" w:space="0" w:color="auto"/>
                    <w:left w:val="none" w:sz="0" w:space="0" w:color="auto"/>
                    <w:bottom w:val="none" w:sz="0" w:space="0" w:color="auto"/>
                    <w:right w:val="none" w:sz="0" w:space="0" w:color="auto"/>
                  </w:divBdr>
                </w:div>
                <w:div w:id="264965960">
                  <w:marLeft w:val="0"/>
                  <w:marRight w:val="0"/>
                  <w:marTop w:val="0"/>
                  <w:marBottom w:val="0"/>
                  <w:divBdr>
                    <w:top w:val="none" w:sz="0" w:space="0" w:color="auto"/>
                    <w:left w:val="none" w:sz="0" w:space="0" w:color="auto"/>
                    <w:bottom w:val="none" w:sz="0" w:space="0" w:color="auto"/>
                    <w:right w:val="none" w:sz="0" w:space="0" w:color="auto"/>
                  </w:divBdr>
                </w:div>
                <w:div w:id="1255942476">
                  <w:marLeft w:val="0"/>
                  <w:marRight w:val="0"/>
                  <w:marTop w:val="0"/>
                  <w:marBottom w:val="0"/>
                  <w:divBdr>
                    <w:top w:val="none" w:sz="0" w:space="0" w:color="auto"/>
                    <w:left w:val="none" w:sz="0" w:space="0" w:color="auto"/>
                    <w:bottom w:val="none" w:sz="0" w:space="0" w:color="auto"/>
                    <w:right w:val="none" w:sz="0" w:space="0" w:color="auto"/>
                  </w:divBdr>
                </w:div>
                <w:div w:id="1823039286">
                  <w:marLeft w:val="0"/>
                  <w:marRight w:val="0"/>
                  <w:marTop w:val="0"/>
                  <w:marBottom w:val="0"/>
                  <w:divBdr>
                    <w:top w:val="none" w:sz="0" w:space="0" w:color="auto"/>
                    <w:left w:val="none" w:sz="0" w:space="0" w:color="auto"/>
                    <w:bottom w:val="none" w:sz="0" w:space="0" w:color="auto"/>
                    <w:right w:val="none" w:sz="0" w:space="0" w:color="auto"/>
                  </w:divBdr>
                </w:div>
                <w:div w:id="1251508169">
                  <w:marLeft w:val="0"/>
                  <w:marRight w:val="0"/>
                  <w:marTop w:val="0"/>
                  <w:marBottom w:val="0"/>
                  <w:divBdr>
                    <w:top w:val="none" w:sz="0" w:space="0" w:color="auto"/>
                    <w:left w:val="none" w:sz="0" w:space="0" w:color="auto"/>
                    <w:bottom w:val="none" w:sz="0" w:space="0" w:color="auto"/>
                    <w:right w:val="none" w:sz="0" w:space="0" w:color="auto"/>
                  </w:divBdr>
                </w:div>
                <w:div w:id="1901331472">
                  <w:marLeft w:val="0"/>
                  <w:marRight w:val="0"/>
                  <w:marTop w:val="0"/>
                  <w:marBottom w:val="0"/>
                  <w:divBdr>
                    <w:top w:val="none" w:sz="0" w:space="0" w:color="auto"/>
                    <w:left w:val="none" w:sz="0" w:space="0" w:color="auto"/>
                    <w:bottom w:val="none" w:sz="0" w:space="0" w:color="auto"/>
                    <w:right w:val="none" w:sz="0" w:space="0" w:color="auto"/>
                  </w:divBdr>
                </w:div>
                <w:div w:id="1944339821">
                  <w:marLeft w:val="0"/>
                  <w:marRight w:val="0"/>
                  <w:marTop w:val="0"/>
                  <w:marBottom w:val="0"/>
                  <w:divBdr>
                    <w:top w:val="none" w:sz="0" w:space="0" w:color="auto"/>
                    <w:left w:val="none" w:sz="0" w:space="0" w:color="auto"/>
                    <w:bottom w:val="none" w:sz="0" w:space="0" w:color="auto"/>
                    <w:right w:val="none" w:sz="0" w:space="0" w:color="auto"/>
                  </w:divBdr>
                </w:div>
                <w:div w:id="2124684527">
                  <w:marLeft w:val="0"/>
                  <w:marRight w:val="0"/>
                  <w:marTop w:val="0"/>
                  <w:marBottom w:val="0"/>
                  <w:divBdr>
                    <w:top w:val="none" w:sz="0" w:space="0" w:color="auto"/>
                    <w:left w:val="none" w:sz="0" w:space="0" w:color="auto"/>
                    <w:bottom w:val="none" w:sz="0" w:space="0" w:color="auto"/>
                    <w:right w:val="none" w:sz="0" w:space="0" w:color="auto"/>
                  </w:divBdr>
                </w:div>
                <w:div w:id="443889952">
                  <w:marLeft w:val="0"/>
                  <w:marRight w:val="0"/>
                  <w:marTop w:val="0"/>
                  <w:marBottom w:val="0"/>
                  <w:divBdr>
                    <w:top w:val="none" w:sz="0" w:space="0" w:color="auto"/>
                    <w:left w:val="none" w:sz="0" w:space="0" w:color="auto"/>
                    <w:bottom w:val="none" w:sz="0" w:space="0" w:color="auto"/>
                    <w:right w:val="none" w:sz="0" w:space="0" w:color="auto"/>
                  </w:divBdr>
                </w:div>
                <w:div w:id="386875476">
                  <w:marLeft w:val="0"/>
                  <w:marRight w:val="0"/>
                  <w:marTop w:val="0"/>
                  <w:marBottom w:val="0"/>
                  <w:divBdr>
                    <w:top w:val="none" w:sz="0" w:space="0" w:color="auto"/>
                    <w:left w:val="none" w:sz="0" w:space="0" w:color="auto"/>
                    <w:bottom w:val="none" w:sz="0" w:space="0" w:color="auto"/>
                    <w:right w:val="none" w:sz="0" w:space="0" w:color="auto"/>
                  </w:divBdr>
                </w:div>
              </w:divsChild>
            </w:div>
            <w:div w:id="927468969">
              <w:marLeft w:val="0"/>
              <w:marRight w:val="0"/>
              <w:marTop w:val="0"/>
              <w:marBottom w:val="0"/>
              <w:divBdr>
                <w:top w:val="none" w:sz="0" w:space="0" w:color="auto"/>
                <w:left w:val="none" w:sz="0" w:space="0" w:color="auto"/>
                <w:bottom w:val="none" w:sz="0" w:space="0" w:color="auto"/>
                <w:right w:val="none" w:sz="0" w:space="0" w:color="auto"/>
              </w:divBdr>
              <w:divsChild>
                <w:div w:id="1937130152">
                  <w:marLeft w:val="0"/>
                  <w:marRight w:val="0"/>
                  <w:marTop w:val="0"/>
                  <w:marBottom w:val="0"/>
                  <w:divBdr>
                    <w:top w:val="none" w:sz="0" w:space="0" w:color="auto"/>
                    <w:left w:val="none" w:sz="0" w:space="0" w:color="auto"/>
                    <w:bottom w:val="none" w:sz="0" w:space="0" w:color="auto"/>
                    <w:right w:val="none" w:sz="0" w:space="0" w:color="auto"/>
                  </w:divBdr>
                </w:div>
                <w:div w:id="1045568779">
                  <w:marLeft w:val="0"/>
                  <w:marRight w:val="0"/>
                  <w:marTop w:val="0"/>
                  <w:marBottom w:val="0"/>
                  <w:divBdr>
                    <w:top w:val="none" w:sz="0" w:space="0" w:color="auto"/>
                    <w:left w:val="none" w:sz="0" w:space="0" w:color="auto"/>
                    <w:bottom w:val="none" w:sz="0" w:space="0" w:color="auto"/>
                    <w:right w:val="none" w:sz="0" w:space="0" w:color="auto"/>
                  </w:divBdr>
                </w:div>
                <w:div w:id="751703302">
                  <w:marLeft w:val="0"/>
                  <w:marRight w:val="0"/>
                  <w:marTop w:val="0"/>
                  <w:marBottom w:val="0"/>
                  <w:divBdr>
                    <w:top w:val="none" w:sz="0" w:space="0" w:color="auto"/>
                    <w:left w:val="none" w:sz="0" w:space="0" w:color="auto"/>
                    <w:bottom w:val="none" w:sz="0" w:space="0" w:color="auto"/>
                    <w:right w:val="none" w:sz="0" w:space="0" w:color="auto"/>
                  </w:divBdr>
                </w:div>
                <w:div w:id="260842138">
                  <w:marLeft w:val="0"/>
                  <w:marRight w:val="0"/>
                  <w:marTop w:val="0"/>
                  <w:marBottom w:val="0"/>
                  <w:divBdr>
                    <w:top w:val="none" w:sz="0" w:space="0" w:color="auto"/>
                    <w:left w:val="none" w:sz="0" w:space="0" w:color="auto"/>
                    <w:bottom w:val="none" w:sz="0" w:space="0" w:color="auto"/>
                    <w:right w:val="none" w:sz="0" w:space="0" w:color="auto"/>
                  </w:divBdr>
                </w:div>
                <w:div w:id="242685056">
                  <w:marLeft w:val="0"/>
                  <w:marRight w:val="0"/>
                  <w:marTop w:val="0"/>
                  <w:marBottom w:val="0"/>
                  <w:divBdr>
                    <w:top w:val="none" w:sz="0" w:space="0" w:color="auto"/>
                    <w:left w:val="none" w:sz="0" w:space="0" w:color="auto"/>
                    <w:bottom w:val="none" w:sz="0" w:space="0" w:color="auto"/>
                    <w:right w:val="none" w:sz="0" w:space="0" w:color="auto"/>
                  </w:divBdr>
                </w:div>
                <w:div w:id="2104298768">
                  <w:marLeft w:val="0"/>
                  <w:marRight w:val="0"/>
                  <w:marTop w:val="0"/>
                  <w:marBottom w:val="0"/>
                  <w:divBdr>
                    <w:top w:val="none" w:sz="0" w:space="0" w:color="auto"/>
                    <w:left w:val="none" w:sz="0" w:space="0" w:color="auto"/>
                    <w:bottom w:val="none" w:sz="0" w:space="0" w:color="auto"/>
                    <w:right w:val="none" w:sz="0" w:space="0" w:color="auto"/>
                  </w:divBdr>
                </w:div>
                <w:div w:id="943994699">
                  <w:marLeft w:val="0"/>
                  <w:marRight w:val="0"/>
                  <w:marTop w:val="0"/>
                  <w:marBottom w:val="0"/>
                  <w:divBdr>
                    <w:top w:val="none" w:sz="0" w:space="0" w:color="auto"/>
                    <w:left w:val="none" w:sz="0" w:space="0" w:color="auto"/>
                    <w:bottom w:val="none" w:sz="0" w:space="0" w:color="auto"/>
                    <w:right w:val="none" w:sz="0" w:space="0" w:color="auto"/>
                  </w:divBdr>
                </w:div>
                <w:div w:id="1504199764">
                  <w:marLeft w:val="0"/>
                  <w:marRight w:val="0"/>
                  <w:marTop w:val="0"/>
                  <w:marBottom w:val="0"/>
                  <w:divBdr>
                    <w:top w:val="none" w:sz="0" w:space="0" w:color="auto"/>
                    <w:left w:val="none" w:sz="0" w:space="0" w:color="auto"/>
                    <w:bottom w:val="none" w:sz="0" w:space="0" w:color="auto"/>
                    <w:right w:val="none" w:sz="0" w:space="0" w:color="auto"/>
                  </w:divBdr>
                </w:div>
                <w:div w:id="1817719173">
                  <w:marLeft w:val="0"/>
                  <w:marRight w:val="0"/>
                  <w:marTop w:val="0"/>
                  <w:marBottom w:val="0"/>
                  <w:divBdr>
                    <w:top w:val="none" w:sz="0" w:space="0" w:color="auto"/>
                    <w:left w:val="none" w:sz="0" w:space="0" w:color="auto"/>
                    <w:bottom w:val="none" w:sz="0" w:space="0" w:color="auto"/>
                    <w:right w:val="none" w:sz="0" w:space="0" w:color="auto"/>
                  </w:divBdr>
                </w:div>
                <w:div w:id="1322733310">
                  <w:marLeft w:val="0"/>
                  <w:marRight w:val="0"/>
                  <w:marTop w:val="0"/>
                  <w:marBottom w:val="0"/>
                  <w:divBdr>
                    <w:top w:val="none" w:sz="0" w:space="0" w:color="auto"/>
                    <w:left w:val="none" w:sz="0" w:space="0" w:color="auto"/>
                    <w:bottom w:val="none" w:sz="0" w:space="0" w:color="auto"/>
                    <w:right w:val="none" w:sz="0" w:space="0" w:color="auto"/>
                  </w:divBdr>
                </w:div>
                <w:div w:id="63380678">
                  <w:marLeft w:val="0"/>
                  <w:marRight w:val="0"/>
                  <w:marTop w:val="0"/>
                  <w:marBottom w:val="0"/>
                  <w:divBdr>
                    <w:top w:val="none" w:sz="0" w:space="0" w:color="auto"/>
                    <w:left w:val="none" w:sz="0" w:space="0" w:color="auto"/>
                    <w:bottom w:val="none" w:sz="0" w:space="0" w:color="auto"/>
                    <w:right w:val="none" w:sz="0" w:space="0" w:color="auto"/>
                  </w:divBdr>
                </w:div>
                <w:div w:id="1825198545">
                  <w:marLeft w:val="0"/>
                  <w:marRight w:val="0"/>
                  <w:marTop w:val="0"/>
                  <w:marBottom w:val="0"/>
                  <w:divBdr>
                    <w:top w:val="none" w:sz="0" w:space="0" w:color="auto"/>
                    <w:left w:val="none" w:sz="0" w:space="0" w:color="auto"/>
                    <w:bottom w:val="none" w:sz="0" w:space="0" w:color="auto"/>
                    <w:right w:val="none" w:sz="0" w:space="0" w:color="auto"/>
                  </w:divBdr>
                </w:div>
                <w:div w:id="1454012075">
                  <w:marLeft w:val="0"/>
                  <w:marRight w:val="0"/>
                  <w:marTop w:val="0"/>
                  <w:marBottom w:val="0"/>
                  <w:divBdr>
                    <w:top w:val="none" w:sz="0" w:space="0" w:color="auto"/>
                    <w:left w:val="none" w:sz="0" w:space="0" w:color="auto"/>
                    <w:bottom w:val="none" w:sz="0" w:space="0" w:color="auto"/>
                    <w:right w:val="none" w:sz="0" w:space="0" w:color="auto"/>
                  </w:divBdr>
                </w:div>
                <w:div w:id="675573125">
                  <w:marLeft w:val="0"/>
                  <w:marRight w:val="0"/>
                  <w:marTop w:val="0"/>
                  <w:marBottom w:val="0"/>
                  <w:divBdr>
                    <w:top w:val="none" w:sz="0" w:space="0" w:color="auto"/>
                    <w:left w:val="none" w:sz="0" w:space="0" w:color="auto"/>
                    <w:bottom w:val="none" w:sz="0" w:space="0" w:color="auto"/>
                    <w:right w:val="none" w:sz="0" w:space="0" w:color="auto"/>
                  </w:divBdr>
                </w:div>
                <w:div w:id="684987855">
                  <w:marLeft w:val="0"/>
                  <w:marRight w:val="0"/>
                  <w:marTop w:val="0"/>
                  <w:marBottom w:val="0"/>
                  <w:divBdr>
                    <w:top w:val="none" w:sz="0" w:space="0" w:color="auto"/>
                    <w:left w:val="none" w:sz="0" w:space="0" w:color="auto"/>
                    <w:bottom w:val="none" w:sz="0" w:space="0" w:color="auto"/>
                    <w:right w:val="none" w:sz="0" w:space="0" w:color="auto"/>
                  </w:divBdr>
                </w:div>
                <w:div w:id="932396981">
                  <w:marLeft w:val="0"/>
                  <w:marRight w:val="0"/>
                  <w:marTop w:val="0"/>
                  <w:marBottom w:val="0"/>
                  <w:divBdr>
                    <w:top w:val="none" w:sz="0" w:space="0" w:color="auto"/>
                    <w:left w:val="none" w:sz="0" w:space="0" w:color="auto"/>
                    <w:bottom w:val="none" w:sz="0" w:space="0" w:color="auto"/>
                    <w:right w:val="none" w:sz="0" w:space="0" w:color="auto"/>
                  </w:divBdr>
                </w:div>
                <w:div w:id="652608788">
                  <w:marLeft w:val="0"/>
                  <w:marRight w:val="0"/>
                  <w:marTop w:val="0"/>
                  <w:marBottom w:val="0"/>
                  <w:divBdr>
                    <w:top w:val="none" w:sz="0" w:space="0" w:color="auto"/>
                    <w:left w:val="none" w:sz="0" w:space="0" w:color="auto"/>
                    <w:bottom w:val="none" w:sz="0" w:space="0" w:color="auto"/>
                    <w:right w:val="none" w:sz="0" w:space="0" w:color="auto"/>
                  </w:divBdr>
                </w:div>
                <w:div w:id="1465663097">
                  <w:marLeft w:val="0"/>
                  <w:marRight w:val="0"/>
                  <w:marTop w:val="0"/>
                  <w:marBottom w:val="0"/>
                  <w:divBdr>
                    <w:top w:val="none" w:sz="0" w:space="0" w:color="auto"/>
                    <w:left w:val="none" w:sz="0" w:space="0" w:color="auto"/>
                    <w:bottom w:val="none" w:sz="0" w:space="0" w:color="auto"/>
                    <w:right w:val="none" w:sz="0" w:space="0" w:color="auto"/>
                  </w:divBdr>
                </w:div>
                <w:div w:id="1534414656">
                  <w:marLeft w:val="0"/>
                  <w:marRight w:val="0"/>
                  <w:marTop w:val="0"/>
                  <w:marBottom w:val="0"/>
                  <w:divBdr>
                    <w:top w:val="none" w:sz="0" w:space="0" w:color="auto"/>
                    <w:left w:val="none" w:sz="0" w:space="0" w:color="auto"/>
                    <w:bottom w:val="none" w:sz="0" w:space="0" w:color="auto"/>
                    <w:right w:val="none" w:sz="0" w:space="0" w:color="auto"/>
                  </w:divBdr>
                </w:div>
                <w:div w:id="1755737000">
                  <w:marLeft w:val="0"/>
                  <w:marRight w:val="0"/>
                  <w:marTop w:val="0"/>
                  <w:marBottom w:val="0"/>
                  <w:divBdr>
                    <w:top w:val="none" w:sz="0" w:space="0" w:color="auto"/>
                    <w:left w:val="none" w:sz="0" w:space="0" w:color="auto"/>
                    <w:bottom w:val="none" w:sz="0" w:space="0" w:color="auto"/>
                    <w:right w:val="none" w:sz="0" w:space="0" w:color="auto"/>
                  </w:divBdr>
                </w:div>
                <w:div w:id="653533442">
                  <w:marLeft w:val="0"/>
                  <w:marRight w:val="0"/>
                  <w:marTop w:val="0"/>
                  <w:marBottom w:val="0"/>
                  <w:divBdr>
                    <w:top w:val="none" w:sz="0" w:space="0" w:color="auto"/>
                    <w:left w:val="none" w:sz="0" w:space="0" w:color="auto"/>
                    <w:bottom w:val="none" w:sz="0" w:space="0" w:color="auto"/>
                    <w:right w:val="none" w:sz="0" w:space="0" w:color="auto"/>
                  </w:divBdr>
                </w:div>
                <w:div w:id="1643651740">
                  <w:marLeft w:val="0"/>
                  <w:marRight w:val="0"/>
                  <w:marTop w:val="0"/>
                  <w:marBottom w:val="0"/>
                  <w:divBdr>
                    <w:top w:val="none" w:sz="0" w:space="0" w:color="auto"/>
                    <w:left w:val="none" w:sz="0" w:space="0" w:color="auto"/>
                    <w:bottom w:val="none" w:sz="0" w:space="0" w:color="auto"/>
                    <w:right w:val="none" w:sz="0" w:space="0" w:color="auto"/>
                  </w:divBdr>
                </w:div>
                <w:div w:id="1449660125">
                  <w:marLeft w:val="0"/>
                  <w:marRight w:val="0"/>
                  <w:marTop w:val="0"/>
                  <w:marBottom w:val="0"/>
                  <w:divBdr>
                    <w:top w:val="none" w:sz="0" w:space="0" w:color="auto"/>
                    <w:left w:val="none" w:sz="0" w:space="0" w:color="auto"/>
                    <w:bottom w:val="none" w:sz="0" w:space="0" w:color="auto"/>
                    <w:right w:val="none" w:sz="0" w:space="0" w:color="auto"/>
                  </w:divBdr>
                </w:div>
                <w:div w:id="1168591655">
                  <w:marLeft w:val="0"/>
                  <w:marRight w:val="0"/>
                  <w:marTop w:val="0"/>
                  <w:marBottom w:val="0"/>
                  <w:divBdr>
                    <w:top w:val="none" w:sz="0" w:space="0" w:color="auto"/>
                    <w:left w:val="none" w:sz="0" w:space="0" w:color="auto"/>
                    <w:bottom w:val="none" w:sz="0" w:space="0" w:color="auto"/>
                    <w:right w:val="none" w:sz="0" w:space="0" w:color="auto"/>
                  </w:divBdr>
                </w:div>
                <w:div w:id="679047505">
                  <w:marLeft w:val="0"/>
                  <w:marRight w:val="0"/>
                  <w:marTop w:val="0"/>
                  <w:marBottom w:val="0"/>
                  <w:divBdr>
                    <w:top w:val="none" w:sz="0" w:space="0" w:color="auto"/>
                    <w:left w:val="none" w:sz="0" w:space="0" w:color="auto"/>
                    <w:bottom w:val="none" w:sz="0" w:space="0" w:color="auto"/>
                    <w:right w:val="none" w:sz="0" w:space="0" w:color="auto"/>
                  </w:divBdr>
                </w:div>
                <w:div w:id="1646546687">
                  <w:marLeft w:val="0"/>
                  <w:marRight w:val="0"/>
                  <w:marTop w:val="0"/>
                  <w:marBottom w:val="0"/>
                  <w:divBdr>
                    <w:top w:val="none" w:sz="0" w:space="0" w:color="auto"/>
                    <w:left w:val="none" w:sz="0" w:space="0" w:color="auto"/>
                    <w:bottom w:val="none" w:sz="0" w:space="0" w:color="auto"/>
                    <w:right w:val="none" w:sz="0" w:space="0" w:color="auto"/>
                  </w:divBdr>
                </w:div>
                <w:div w:id="913275690">
                  <w:marLeft w:val="0"/>
                  <w:marRight w:val="0"/>
                  <w:marTop w:val="0"/>
                  <w:marBottom w:val="0"/>
                  <w:divBdr>
                    <w:top w:val="none" w:sz="0" w:space="0" w:color="auto"/>
                    <w:left w:val="none" w:sz="0" w:space="0" w:color="auto"/>
                    <w:bottom w:val="none" w:sz="0" w:space="0" w:color="auto"/>
                    <w:right w:val="none" w:sz="0" w:space="0" w:color="auto"/>
                  </w:divBdr>
                </w:div>
                <w:div w:id="792091308">
                  <w:marLeft w:val="0"/>
                  <w:marRight w:val="0"/>
                  <w:marTop w:val="0"/>
                  <w:marBottom w:val="0"/>
                  <w:divBdr>
                    <w:top w:val="none" w:sz="0" w:space="0" w:color="auto"/>
                    <w:left w:val="none" w:sz="0" w:space="0" w:color="auto"/>
                    <w:bottom w:val="none" w:sz="0" w:space="0" w:color="auto"/>
                    <w:right w:val="none" w:sz="0" w:space="0" w:color="auto"/>
                  </w:divBdr>
                </w:div>
                <w:div w:id="628827655">
                  <w:marLeft w:val="0"/>
                  <w:marRight w:val="0"/>
                  <w:marTop w:val="0"/>
                  <w:marBottom w:val="0"/>
                  <w:divBdr>
                    <w:top w:val="none" w:sz="0" w:space="0" w:color="auto"/>
                    <w:left w:val="none" w:sz="0" w:space="0" w:color="auto"/>
                    <w:bottom w:val="none" w:sz="0" w:space="0" w:color="auto"/>
                    <w:right w:val="none" w:sz="0" w:space="0" w:color="auto"/>
                  </w:divBdr>
                </w:div>
                <w:div w:id="1260797936">
                  <w:marLeft w:val="0"/>
                  <w:marRight w:val="0"/>
                  <w:marTop w:val="0"/>
                  <w:marBottom w:val="0"/>
                  <w:divBdr>
                    <w:top w:val="none" w:sz="0" w:space="0" w:color="auto"/>
                    <w:left w:val="none" w:sz="0" w:space="0" w:color="auto"/>
                    <w:bottom w:val="none" w:sz="0" w:space="0" w:color="auto"/>
                    <w:right w:val="none" w:sz="0" w:space="0" w:color="auto"/>
                  </w:divBdr>
                </w:div>
                <w:div w:id="1798647344">
                  <w:marLeft w:val="0"/>
                  <w:marRight w:val="0"/>
                  <w:marTop w:val="0"/>
                  <w:marBottom w:val="0"/>
                  <w:divBdr>
                    <w:top w:val="none" w:sz="0" w:space="0" w:color="auto"/>
                    <w:left w:val="none" w:sz="0" w:space="0" w:color="auto"/>
                    <w:bottom w:val="none" w:sz="0" w:space="0" w:color="auto"/>
                    <w:right w:val="none" w:sz="0" w:space="0" w:color="auto"/>
                  </w:divBdr>
                </w:div>
                <w:div w:id="1841502745">
                  <w:marLeft w:val="0"/>
                  <w:marRight w:val="0"/>
                  <w:marTop w:val="0"/>
                  <w:marBottom w:val="0"/>
                  <w:divBdr>
                    <w:top w:val="none" w:sz="0" w:space="0" w:color="auto"/>
                    <w:left w:val="none" w:sz="0" w:space="0" w:color="auto"/>
                    <w:bottom w:val="none" w:sz="0" w:space="0" w:color="auto"/>
                    <w:right w:val="none" w:sz="0" w:space="0" w:color="auto"/>
                  </w:divBdr>
                </w:div>
                <w:div w:id="1251616898">
                  <w:marLeft w:val="0"/>
                  <w:marRight w:val="0"/>
                  <w:marTop w:val="0"/>
                  <w:marBottom w:val="0"/>
                  <w:divBdr>
                    <w:top w:val="none" w:sz="0" w:space="0" w:color="auto"/>
                    <w:left w:val="none" w:sz="0" w:space="0" w:color="auto"/>
                    <w:bottom w:val="none" w:sz="0" w:space="0" w:color="auto"/>
                    <w:right w:val="none" w:sz="0" w:space="0" w:color="auto"/>
                  </w:divBdr>
                </w:div>
                <w:div w:id="601382752">
                  <w:marLeft w:val="0"/>
                  <w:marRight w:val="0"/>
                  <w:marTop w:val="0"/>
                  <w:marBottom w:val="0"/>
                  <w:divBdr>
                    <w:top w:val="none" w:sz="0" w:space="0" w:color="auto"/>
                    <w:left w:val="none" w:sz="0" w:space="0" w:color="auto"/>
                    <w:bottom w:val="none" w:sz="0" w:space="0" w:color="auto"/>
                    <w:right w:val="none" w:sz="0" w:space="0" w:color="auto"/>
                  </w:divBdr>
                </w:div>
                <w:div w:id="473372199">
                  <w:marLeft w:val="0"/>
                  <w:marRight w:val="0"/>
                  <w:marTop w:val="0"/>
                  <w:marBottom w:val="0"/>
                  <w:divBdr>
                    <w:top w:val="none" w:sz="0" w:space="0" w:color="auto"/>
                    <w:left w:val="none" w:sz="0" w:space="0" w:color="auto"/>
                    <w:bottom w:val="none" w:sz="0" w:space="0" w:color="auto"/>
                    <w:right w:val="none" w:sz="0" w:space="0" w:color="auto"/>
                  </w:divBdr>
                </w:div>
                <w:div w:id="1896502261">
                  <w:marLeft w:val="0"/>
                  <w:marRight w:val="0"/>
                  <w:marTop w:val="0"/>
                  <w:marBottom w:val="0"/>
                  <w:divBdr>
                    <w:top w:val="none" w:sz="0" w:space="0" w:color="auto"/>
                    <w:left w:val="none" w:sz="0" w:space="0" w:color="auto"/>
                    <w:bottom w:val="none" w:sz="0" w:space="0" w:color="auto"/>
                    <w:right w:val="none" w:sz="0" w:space="0" w:color="auto"/>
                  </w:divBdr>
                </w:div>
                <w:div w:id="1846355800">
                  <w:marLeft w:val="0"/>
                  <w:marRight w:val="0"/>
                  <w:marTop w:val="0"/>
                  <w:marBottom w:val="0"/>
                  <w:divBdr>
                    <w:top w:val="none" w:sz="0" w:space="0" w:color="auto"/>
                    <w:left w:val="none" w:sz="0" w:space="0" w:color="auto"/>
                    <w:bottom w:val="none" w:sz="0" w:space="0" w:color="auto"/>
                    <w:right w:val="none" w:sz="0" w:space="0" w:color="auto"/>
                  </w:divBdr>
                </w:div>
                <w:div w:id="1910070604">
                  <w:marLeft w:val="0"/>
                  <w:marRight w:val="0"/>
                  <w:marTop w:val="0"/>
                  <w:marBottom w:val="0"/>
                  <w:divBdr>
                    <w:top w:val="none" w:sz="0" w:space="0" w:color="auto"/>
                    <w:left w:val="none" w:sz="0" w:space="0" w:color="auto"/>
                    <w:bottom w:val="none" w:sz="0" w:space="0" w:color="auto"/>
                    <w:right w:val="none" w:sz="0" w:space="0" w:color="auto"/>
                  </w:divBdr>
                </w:div>
                <w:div w:id="1393773172">
                  <w:marLeft w:val="0"/>
                  <w:marRight w:val="0"/>
                  <w:marTop w:val="0"/>
                  <w:marBottom w:val="0"/>
                  <w:divBdr>
                    <w:top w:val="none" w:sz="0" w:space="0" w:color="auto"/>
                    <w:left w:val="none" w:sz="0" w:space="0" w:color="auto"/>
                    <w:bottom w:val="none" w:sz="0" w:space="0" w:color="auto"/>
                    <w:right w:val="none" w:sz="0" w:space="0" w:color="auto"/>
                  </w:divBdr>
                </w:div>
                <w:div w:id="1833451870">
                  <w:marLeft w:val="0"/>
                  <w:marRight w:val="0"/>
                  <w:marTop w:val="0"/>
                  <w:marBottom w:val="0"/>
                  <w:divBdr>
                    <w:top w:val="none" w:sz="0" w:space="0" w:color="auto"/>
                    <w:left w:val="none" w:sz="0" w:space="0" w:color="auto"/>
                    <w:bottom w:val="none" w:sz="0" w:space="0" w:color="auto"/>
                    <w:right w:val="none" w:sz="0" w:space="0" w:color="auto"/>
                  </w:divBdr>
                </w:div>
                <w:div w:id="675621395">
                  <w:marLeft w:val="0"/>
                  <w:marRight w:val="0"/>
                  <w:marTop w:val="0"/>
                  <w:marBottom w:val="0"/>
                  <w:divBdr>
                    <w:top w:val="none" w:sz="0" w:space="0" w:color="auto"/>
                    <w:left w:val="none" w:sz="0" w:space="0" w:color="auto"/>
                    <w:bottom w:val="none" w:sz="0" w:space="0" w:color="auto"/>
                    <w:right w:val="none" w:sz="0" w:space="0" w:color="auto"/>
                  </w:divBdr>
                </w:div>
                <w:div w:id="548414859">
                  <w:marLeft w:val="0"/>
                  <w:marRight w:val="0"/>
                  <w:marTop w:val="0"/>
                  <w:marBottom w:val="0"/>
                  <w:divBdr>
                    <w:top w:val="none" w:sz="0" w:space="0" w:color="auto"/>
                    <w:left w:val="none" w:sz="0" w:space="0" w:color="auto"/>
                    <w:bottom w:val="none" w:sz="0" w:space="0" w:color="auto"/>
                    <w:right w:val="none" w:sz="0" w:space="0" w:color="auto"/>
                  </w:divBdr>
                </w:div>
                <w:div w:id="1511329792">
                  <w:marLeft w:val="0"/>
                  <w:marRight w:val="0"/>
                  <w:marTop w:val="0"/>
                  <w:marBottom w:val="0"/>
                  <w:divBdr>
                    <w:top w:val="none" w:sz="0" w:space="0" w:color="auto"/>
                    <w:left w:val="none" w:sz="0" w:space="0" w:color="auto"/>
                    <w:bottom w:val="none" w:sz="0" w:space="0" w:color="auto"/>
                    <w:right w:val="none" w:sz="0" w:space="0" w:color="auto"/>
                  </w:divBdr>
                </w:div>
                <w:div w:id="1757944518">
                  <w:marLeft w:val="0"/>
                  <w:marRight w:val="0"/>
                  <w:marTop w:val="0"/>
                  <w:marBottom w:val="0"/>
                  <w:divBdr>
                    <w:top w:val="none" w:sz="0" w:space="0" w:color="auto"/>
                    <w:left w:val="none" w:sz="0" w:space="0" w:color="auto"/>
                    <w:bottom w:val="none" w:sz="0" w:space="0" w:color="auto"/>
                    <w:right w:val="none" w:sz="0" w:space="0" w:color="auto"/>
                  </w:divBdr>
                </w:div>
                <w:div w:id="604457331">
                  <w:marLeft w:val="0"/>
                  <w:marRight w:val="0"/>
                  <w:marTop w:val="0"/>
                  <w:marBottom w:val="0"/>
                  <w:divBdr>
                    <w:top w:val="none" w:sz="0" w:space="0" w:color="auto"/>
                    <w:left w:val="none" w:sz="0" w:space="0" w:color="auto"/>
                    <w:bottom w:val="none" w:sz="0" w:space="0" w:color="auto"/>
                    <w:right w:val="none" w:sz="0" w:space="0" w:color="auto"/>
                  </w:divBdr>
                </w:div>
                <w:div w:id="347297418">
                  <w:marLeft w:val="0"/>
                  <w:marRight w:val="0"/>
                  <w:marTop w:val="0"/>
                  <w:marBottom w:val="0"/>
                  <w:divBdr>
                    <w:top w:val="none" w:sz="0" w:space="0" w:color="auto"/>
                    <w:left w:val="none" w:sz="0" w:space="0" w:color="auto"/>
                    <w:bottom w:val="none" w:sz="0" w:space="0" w:color="auto"/>
                    <w:right w:val="none" w:sz="0" w:space="0" w:color="auto"/>
                  </w:divBdr>
                </w:div>
                <w:div w:id="301157562">
                  <w:marLeft w:val="0"/>
                  <w:marRight w:val="0"/>
                  <w:marTop w:val="0"/>
                  <w:marBottom w:val="0"/>
                  <w:divBdr>
                    <w:top w:val="none" w:sz="0" w:space="0" w:color="auto"/>
                    <w:left w:val="none" w:sz="0" w:space="0" w:color="auto"/>
                    <w:bottom w:val="none" w:sz="0" w:space="0" w:color="auto"/>
                    <w:right w:val="none" w:sz="0" w:space="0" w:color="auto"/>
                  </w:divBdr>
                </w:div>
                <w:div w:id="512766294">
                  <w:marLeft w:val="0"/>
                  <w:marRight w:val="0"/>
                  <w:marTop w:val="0"/>
                  <w:marBottom w:val="0"/>
                  <w:divBdr>
                    <w:top w:val="none" w:sz="0" w:space="0" w:color="auto"/>
                    <w:left w:val="none" w:sz="0" w:space="0" w:color="auto"/>
                    <w:bottom w:val="none" w:sz="0" w:space="0" w:color="auto"/>
                    <w:right w:val="none" w:sz="0" w:space="0" w:color="auto"/>
                  </w:divBdr>
                </w:div>
                <w:div w:id="1122185731">
                  <w:marLeft w:val="0"/>
                  <w:marRight w:val="0"/>
                  <w:marTop w:val="0"/>
                  <w:marBottom w:val="0"/>
                  <w:divBdr>
                    <w:top w:val="none" w:sz="0" w:space="0" w:color="auto"/>
                    <w:left w:val="none" w:sz="0" w:space="0" w:color="auto"/>
                    <w:bottom w:val="none" w:sz="0" w:space="0" w:color="auto"/>
                    <w:right w:val="none" w:sz="0" w:space="0" w:color="auto"/>
                  </w:divBdr>
                </w:div>
              </w:divsChild>
            </w:div>
            <w:div w:id="122427431">
              <w:marLeft w:val="0"/>
              <w:marRight w:val="0"/>
              <w:marTop w:val="0"/>
              <w:marBottom w:val="0"/>
              <w:divBdr>
                <w:top w:val="none" w:sz="0" w:space="0" w:color="auto"/>
                <w:left w:val="none" w:sz="0" w:space="0" w:color="auto"/>
                <w:bottom w:val="none" w:sz="0" w:space="0" w:color="auto"/>
                <w:right w:val="none" w:sz="0" w:space="0" w:color="auto"/>
              </w:divBdr>
            </w:div>
            <w:div w:id="420878407">
              <w:marLeft w:val="0"/>
              <w:marRight w:val="0"/>
              <w:marTop w:val="0"/>
              <w:marBottom w:val="0"/>
              <w:divBdr>
                <w:top w:val="none" w:sz="0" w:space="0" w:color="auto"/>
                <w:left w:val="none" w:sz="0" w:space="0" w:color="auto"/>
                <w:bottom w:val="none" w:sz="0" w:space="0" w:color="auto"/>
                <w:right w:val="none" w:sz="0" w:space="0" w:color="auto"/>
              </w:divBdr>
            </w:div>
            <w:div w:id="1857302585">
              <w:marLeft w:val="0"/>
              <w:marRight w:val="0"/>
              <w:marTop w:val="0"/>
              <w:marBottom w:val="0"/>
              <w:divBdr>
                <w:top w:val="none" w:sz="0" w:space="0" w:color="auto"/>
                <w:left w:val="none" w:sz="0" w:space="0" w:color="auto"/>
                <w:bottom w:val="none" w:sz="0" w:space="0" w:color="auto"/>
                <w:right w:val="none" w:sz="0" w:space="0" w:color="auto"/>
              </w:divBdr>
            </w:div>
            <w:div w:id="372928785">
              <w:marLeft w:val="0"/>
              <w:marRight w:val="0"/>
              <w:marTop w:val="0"/>
              <w:marBottom w:val="0"/>
              <w:divBdr>
                <w:top w:val="none" w:sz="0" w:space="0" w:color="auto"/>
                <w:left w:val="none" w:sz="0" w:space="0" w:color="auto"/>
                <w:bottom w:val="none" w:sz="0" w:space="0" w:color="auto"/>
                <w:right w:val="none" w:sz="0" w:space="0" w:color="auto"/>
              </w:divBdr>
            </w:div>
            <w:div w:id="1192302417">
              <w:marLeft w:val="0"/>
              <w:marRight w:val="0"/>
              <w:marTop w:val="0"/>
              <w:marBottom w:val="0"/>
              <w:divBdr>
                <w:top w:val="none" w:sz="0" w:space="0" w:color="auto"/>
                <w:left w:val="none" w:sz="0" w:space="0" w:color="auto"/>
                <w:bottom w:val="none" w:sz="0" w:space="0" w:color="auto"/>
                <w:right w:val="none" w:sz="0" w:space="0" w:color="auto"/>
              </w:divBdr>
            </w:div>
            <w:div w:id="407533313">
              <w:marLeft w:val="0"/>
              <w:marRight w:val="0"/>
              <w:marTop w:val="0"/>
              <w:marBottom w:val="0"/>
              <w:divBdr>
                <w:top w:val="none" w:sz="0" w:space="0" w:color="auto"/>
                <w:left w:val="none" w:sz="0" w:space="0" w:color="auto"/>
                <w:bottom w:val="none" w:sz="0" w:space="0" w:color="auto"/>
                <w:right w:val="none" w:sz="0" w:space="0" w:color="auto"/>
              </w:divBdr>
            </w:div>
            <w:div w:id="166600844">
              <w:marLeft w:val="0"/>
              <w:marRight w:val="0"/>
              <w:marTop w:val="0"/>
              <w:marBottom w:val="0"/>
              <w:divBdr>
                <w:top w:val="none" w:sz="0" w:space="0" w:color="auto"/>
                <w:left w:val="none" w:sz="0" w:space="0" w:color="auto"/>
                <w:bottom w:val="none" w:sz="0" w:space="0" w:color="auto"/>
                <w:right w:val="none" w:sz="0" w:space="0" w:color="auto"/>
              </w:divBdr>
            </w:div>
            <w:div w:id="938367664">
              <w:marLeft w:val="0"/>
              <w:marRight w:val="0"/>
              <w:marTop w:val="0"/>
              <w:marBottom w:val="0"/>
              <w:divBdr>
                <w:top w:val="none" w:sz="0" w:space="0" w:color="auto"/>
                <w:left w:val="none" w:sz="0" w:space="0" w:color="auto"/>
                <w:bottom w:val="none" w:sz="0" w:space="0" w:color="auto"/>
                <w:right w:val="none" w:sz="0" w:space="0" w:color="auto"/>
              </w:divBdr>
            </w:div>
            <w:div w:id="896740958">
              <w:marLeft w:val="0"/>
              <w:marRight w:val="0"/>
              <w:marTop w:val="0"/>
              <w:marBottom w:val="0"/>
              <w:divBdr>
                <w:top w:val="none" w:sz="0" w:space="0" w:color="auto"/>
                <w:left w:val="none" w:sz="0" w:space="0" w:color="auto"/>
                <w:bottom w:val="none" w:sz="0" w:space="0" w:color="auto"/>
                <w:right w:val="none" w:sz="0" w:space="0" w:color="auto"/>
              </w:divBdr>
            </w:div>
            <w:div w:id="1710690316">
              <w:marLeft w:val="0"/>
              <w:marRight w:val="0"/>
              <w:marTop w:val="0"/>
              <w:marBottom w:val="0"/>
              <w:divBdr>
                <w:top w:val="none" w:sz="0" w:space="0" w:color="auto"/>
                <w:left w:val="none" w:sz="0" w:space="0" w:color="auto"/>
                <w:bottom w:val="none" w:sz="0" w:space="0" w:color="auto"/>
                <w:right w:val="none" w:sz="0" w:space="0" w:color="auto"/>
              </w:divBdr>
            </w:div>
            <w:div w:id="775829105">
              <w:marLeft w:val="0"/>
              <w:marRight w:val="0"/>
              <w:marTop w:val="0"/>
              <w:marBottom w:val="0"/>
              <w:divBdr>
                <w:top w:val="none" w:sz="0" w:space="0" w:color="auto"/>
                <w:left w:val="none" w:sz="0" w:space="0" w:color="auto"/>
                <w:bottom w:val="none" w:sz="0" w:space="0" w:color="auto"/>
                <w:right w:val="none" w:sz="0" w:space="0" w:color="auto"/>
              </w:divBdr>
            </w:div>
            <w:div w:id="473370290">
              <w:marLeft w:val="0"/>
              <w:marRight w:val="0"/>
              <w:marTop w:val="0"/>
              <w:marBottom w:val="0"/>
              <w:divBdr>
                <w:top w:val="none" w:sz="0" w:space="0" w:color="auto"/>
                <w:left w:val="none" w:sz="0" w:space="0" w:color="auto"/>
                <w:bottom w:val="none" w:sz="0" w:space="0" w:color="auto"/>
                <w:right w:val="none" w:sz="0" w:space="0" w:color="auto"/>
              </w:divBdr>
            </w:div>
            <w:div w:id="1254893117">
              <w:marLeft w:val="0"/>
              <w:marRight w:val="0"/>
              <w:marTop w:val="0"/>
              <w:marBottom w:val="0"/>
              <w:divBdr>
                <w:top w:val="none" w:sz="0" w:space="0" w:color="auto"/>
                <w:left w:val="none" w:sz="0" w:space="0" w:color="auto"/>
                <w:bottom w:val="none" w:sz="0" w:space="0" w:color="auto"/>
                <w:right w:val="none" w:sz="0" w:space="0" w:color="auto"/>
              </w:divBdr>
            </w:div>
            <w:div w:id="2011831399">
              <w:marLeft w:val="0"/>
              <w:marRight w:val="0"/>
              <w:marTop w:val="0"/>
              <w:marBottom w:val="0"/>
              <w:divBdr>
                <w:top w:val="none" w:sz="0" w:space="0" w:color="auto"/>
                <w:left w:val="none" w:sz="0" w:space="0" w:color="auto"/>
                <w:bottom w:val="none" w:sz="0" w:space="0" w:color="auto"/>
                <w:right w:val="none" w:sz="0" w:space="0" w:color="auto"/>
              </w:divBdr>
            </w:div>
            <w:div w:id="890849899">
              <w:marLeft w:val="0"/>
              <w:marRight w:val="0"/>
              <w:marTop w:val="0"/>
              <w:marBottom w:val="0"/>
              <w:divBdr>
                <w:top w:val="none" w:sz="0" w:space="0" w:color="auto"/>
                <w:left w:val="none" w:sz="0" w:space="0" w:color="auto"/>
                <w:bottom w:val="none" w:sz="0" w:space="0" w:color="auto"/>
                <w:right w:val="none" w:sz="0" w:space="0" w:color="auto"/>
              </w:divBdr>
            </w:div>
            <w:div w:id="459610653">
              <w:marLeft w:val="0"/>
              <w:marRight w:val="0"/>
              <w:marTop w:val="0"/>
              <w:marBottom w:val="0"/>
              <w:divBdr>
                <w:top w:val="none" w:sz="0" w:space="0" w:color="auto"/>
                <w:left w:val="none" w:sz="0" w:space="0" w:color="auto"/>
                <w:bottom w:val="none" w:sz="0" w:space="0" w:color="auto"/>
                <w:right w:val="none" w:sz="0" w:space="0" w:color="auto"/>
              </w:divBdr>
            </w:div>
            <w:div w:id="1199129076">
              <w:marLeft w:val="0"/>
              <w:marRight w:val="0"/>
              <w:marTop w:val="0"/>
              <w:marBottom w:val="0"/>
              <w:divBdr>
                <w:top w:val="none" w:sz="0" w:space="0" w:color="auto"/>
                <w:left w:val="none" w:sz="0" w:space="0" w:color="auto"/>
                <w:bottom w:val="none" w:sz="0" w:space="0" w:color="auto"/>
                <w:right w:val="none" w:sz="0" w:space="0" w:color="auto"/>
              </w:divBdr>
            </w:div>
            <w:div w:id="1511523351">
              <w:marLeft w:val="0"/>
              <w:marRight w:val="0"/>
              <w:marTop w:val="0"/>
              <w:marBottom w:val="0"/>
              <w:divBdr>
                <w:top w:val="none" w:sz="0" w:space="0" w:color="auto"/>
                <w:left w:val="none" w:sz="0" w:space="0" w:color="auto"/>
                <w:bottom w:val="none" w:sz="0" w:space="0" w:color="auto"/>
                <w:right w:val="none" w:sz="0" w:space="0" w:color="auto"/>
              </w:divBdr>
            </w:div>
            <w:div w:id="1810397440">
              <w:marLeft w:val="0"/>
              <w:marRight w:val="0"/>
              <w:marTop w:val="0"/>
              <w:marBottom w:val="0"/>
              <w:divBdr>
                <w:top w:val="none" w:sz="0" w:space="0" w:color="auto"/>
                <w:left w:val="none" w:sz="0" w:space="0" w:color="auto"/>
                <w:bottom w:val="none" w:sz="0" w:space="0" w:color="auto"/>
                <w:right w:val="none" w:sz="0" w:space="0" w:color="auto"/>
              </w:divBdr>
            </w:div>
            <w:div w:id="334650511">
              <w:marLeft w:val="0"/>
              <w:marRight w:val="0"/>
              <w:marTop w:val="0"/>
              <w:marBottom w:val="0"/>
              <w:divBdr>
                <w:top w:val="none" w:sz="0" w:space="0" w:color="auto"/>
                <w:left w:val="none" w:sz="0" w:space="0" w:color="auto"/>
                <w:bottom w:val="none" w:sz="0" w:space="0" w:color="auto"/>
                <w:right w:val="none" w:sz="0" w:space="0" w:color="auto"/>
              </w:divBdr>
            </w:div>
            <w:div w:id="1820879805">
              <w:marLeft w:val="0"/>
              <w:marRight w:val="0"/>
              <w:marTop w:val="0"/>
              <w:marBottom w:val="0"/>
              <w:divBdr>
                <w:top w:val="none" w:sz="0" w:space="0" w:color="auto"/>
                <w:left w:val="none" w:sz="0" w:space="0" w:color="auto"/>
                <w:bottom w:val="none" w:sz="0" w:space="0" w:color="auto"/>
                <w:right w:val="none" w:sz="0" w:space="0" w:color="auto"/>
              </w:divBdr>
            </w:div>
            <w:div w:id="1536966041">
              <w:marLeft w:val="0"/>
              <w:marRight w:val="0"/>
              <w:marTop w:val="0"/>
              <w:marBottom w:val="0"/>
              <w:divBdr>
                <w:top w:val="none" w:sz="0" w:space="0" w:color="auto"/>
                <w:left w:val="none" w:sz="0" w:space="0" w:color="auto"/>
                <w:bottom w:val="none" w:sz="0" w:space="0" w:color="auto"/>
                <w:right w:val="none" w:sz="0" w:space="0" w:color="auto"/>
              </w:divBdr>
            </w:div>
            <w:div w:id="915095195">
              <w:marLeft w:val="0"/>
              <w:marRight w:val="0"/>
              <w:marTop w:val="0"/>
              <w:marBottom w:val="0"/>
              <w:divBdr>
                <w:top w:val="none" w:sz="0" w:space="0" w:color="auto"/>
                <w:left w:val="none" w:sz="0" w:space="0" w:color="auto"/>
                <w:bottom w:val="none" w:sz="0" w:space="0" w:color="auto"/>
                <w:right w:val="none" w:sz="0" w:space="0" w:color="auto"/>
              </w:divBdr>
            </w:div>
            <w:div w:id="1342588141">
              <w:marLeft w:val="0"/>
              <w:marRight w:val="0"/>
              <w:marTop w:val="0"/>
              <w:marBottom w:val="0"/>
              <w:divBdr>
                <w:top w:val="none" w:sz="0" w:space="0" w:color="auto"/>
                <w:left w:val="none" w:sz="0" w:space="0" w:color="auto"/>
                <w:bottom w:val="none" w:sz="0" w:space="0" w:color="auto"/>
                <w:right w:val="none" w:sz="0" w:space="0" w:color="auto"/>
              </w:divBdr>
            </w:div>
            <w:div w:id="1234390201">
              <w:marLeft w:val="0"/>
              <w:marRight w:val="0"/>
              <w:marTop w:val="0"/>
              <w:marBottom w:val="0"/>
              <w:divBdr>
                <w:top w:val="none" w:sz="0" w:space="0" w:color="auto"/>
                <w:left w:val="none" w:sz="0" w:space="0" w:color="auto"/>
                <w:bottom w:val="none" w:sz="0" w:space="0" w:color="auto"/>
                <w:right w:val="none" w:sz="0" w:space="0" w:color="auto"/>
              </w:divBdr>
            </w:div>
            <w:div w:id="1706783531">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7239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748">
      <w:bodyDiv w:val="1"/>
      <w:marLeft w:val="0"/>
      <w:marRight w:val="0"/>
      <w:marTop w:val="0"/>
      <w:marBottom w:val="0"/>
      <w:divBdr>
        <w:top w:val="none" w:sz="0" w:space="0" w:color="auto"/>
        <w:left w:val="none" w:sz="0" w:space="0" w:color="auto"/>
        <w:bottom w:val="none" w:sz="0" w:space="0" w:color="auto"/>
        <w:right w:val="none" w:sz="0" w:space="0" w:color="auto"/>
      </w:divBdr>
    </w:div>
    <w:div w:id="850604403">
      <w:bodyDiv w:val="1"/>
      <w:marLeft w:val="0"/>
      <w:marRight w:val="0"/>
      <w:marTop w:val="0"/>
      <w:marBottom w:val="0"/>
      <w:divBdr>
        <w:top w:val="none" w:sz="0" w:space="0" w:color="auto"/>
        <w:left w:val="none" w:sz="0" w:space="0" w:color="auto"/>
        <w:bottom w:val="none" w:sz="0" w:space="0" w:color="auto"/>
        <w:right w:val="none" w:sz="0" w:space="0" w:color="auto"/>
      </w:divBdr>
    </w:div>
    <w:div w:id="900098366">
      <w:bodyDiv w:val="1"/>
      <w:marLeft w:val="0"/>
      <w:marRight w:val="0"/>
      <w:marTop w:val="0"/>
      <w:marBottom w:val="0"/>
      <w:divBdr>
        <w:top w:val="none" w:sz="0" w:space="0" w:color="auto"/>
        <w:left w:val="none" w:sz="0" w:space="0" w:color="auto"/>
        <w:bottom w:val="none" w:sz="0" w:space="0" w:color="auto"/>
        <w:right w:val="none" w:sz="0" w:space="0" w:color="auto"/>
      </w:divBdr>
      <w:divsChild>
        <w:div w:id="190652563">
          <w:marLeft w:val="0"/>
          <w:marRight w:val="0"/>
          <w:marTop w:val="0"/>
          <w:marBottom w:val="0"/>
          <w:divBdr>
            <w:top w:val="none" w:sz="0" w:space="0" w:color="auto"/>
            <w:left w:val="none" w:sz="0" w:space="0" w:color="auto"/>
            <w:bottom w:val="none" w:sz="0" w:space="0" w:color="auto"/>
            <w:right w:val="none" w:sz="0" w:space="0" w:color="auto"/>
          </w:divBdr>
        </w:div>
        <w:div w:id="726421520">
          <w:marLeft w:val="0"/>
          <w:marRight w:val="0"/>
          <w:marTop w:val="0"/>
          <w:marBottom w:val="0"/>
          <w:divBdr>
            <w:top w:val="none" w:sz="0" w:space="0" w:color="auto"/>
            <w:left w:val="none" w:sz="0" w:space="0" w:color="auto"/>
            <w:bottom w:val="none" w:sz="0" w:space="0" w:color="auto"/>
            <w:right w:val="none" w:sz="0" w:space="0" w:color="auto"/>
          </w:divBdr>
        </w:div>
      </w:divsChild>
    </w:div>
    <w:div w:id="919219239">
      <w:bodyDiv w:val="1"/>
      <w:marLeft w:val="0"/>
      <w:marRight w:val="0"/>
      <w:marTop w:val="0"/>
      <w:marBottom w:val="0"/>
      <w:divBdr>
        <w:top w:val="none" w:sz="0" w:space="0" w:color="auto"/>
        <w:left w:val="none" w:sz="0" w:space="0" w:color="auto"/>
        <w:bottom w:val="none" w:sz="0" w:space="0" w:color="auto"/>
        <w:right w:val="none" w:sz="0" w:space="0" w:color="auto"/>
      </w:divBdr>
      <w:divsChild>
        <w:div w:id="1520774632">
          <w:marLeft w:val="0"/>
          <w:marRight w:val="0"/>
          <w:marTop w:val="0"/>
          <w:marBottom w:val="0"/>
          <w:divBdr>
            <w:top w:val="none" w:sz="0" w:space="0" w:color="auto"/>
            <w:left w:val="none" w:sz="0" w:space="0" w:color="auto"/>
            <w:bottom w:val="none" w:sz="0" w:space="0" w:color="auto"/>
            <w:right w:val="none" w:sz="0" w:space="0" w:color="auto"/>
          </w:divBdr>
          <w:divsChild>
            <w:div w:id="888498091">
              <w:marLeft w:val="0"/>
              <w:marRight w:val="0"/>
              <w:marTop w:val="0"/>
              <w:marBottom w:val="0"/>
              <w:divBdr>
                <w:top w:val="none" w:sz="0" w:space="0" w:color="auto"/>
                <w:left w:val="none" w:sz="0" w:space="0" w:color="auto"/>
                <w:bottom w:val="none" w:sz="0" w:space="0" w:color="auto"/>
                <w:right w:val="none" w:sz="0" w:space="0" w:color="auto"/>
              </w:divBdr>
              <w:divsChild>
                <w:div w:id="1020011834">
                  <w:marLeft w:val="0"/>
                  <w:marRight w:val="0"/>
                  <w:marTop w:val="0"/>
                  <w:marBottom w:val="0"/>
                  <w:divBdr>
                    <w:top w:val="none" w:sz="0" w:space="0" w:color="auto"/>
                    <w:left w:val="none" w:sz="0" w:space="0" w:color="auto"/>
                    <w:bottom w:val="none" w:sz="0" w:space="0" w:color="auto"/>
                    <w:right w:val="none" w:sz="0" w:space="0" w:color="auto"/>
                  </w:divBdr>
                </w:div>
                <w:div w:id="756949780">
                  <w:marLeft w:val="0"/>
                  <w:marRight w:val="0"/>
                  <w:marTop w:val="0"/>
                  <w:marBottom w:val="0"/>
                  <w:divBdr>
                    <w:top w:val="none" w:sz="0" w:space="0" w:color="auto"/>
                    <w:left w:val="none" w:sz="0" w:space="0" w:color="auto"/>
                    <w:bottom w:val="none" w:sz="0" w:space="0" w:color="auto"/>
                    <w:right w:val="none" w:sz="0" w:space="0" w:color="auto"/>
                  </w:divBdr>
                </w:div>
                <w:div w:id="1267889391">
                  <w:marLeft w:val="0"/>
                  <w:marRight w:val="0"/>
                  <w:marTop w:val="0"/>
                  <w:marBottom w:val="0"/>
                  <w:divBdr>
                    <w:top w:val="none" w:sz="0" w:space="0" w:color="auto"/>
                    <w:left w:val="none" w:sz="0" w:space="0" w:color="auto"/>
                    <w:bottom w:val="none" w:sz="0" w:space="0" w:color="auto"/>
                    <w:right w:val="none" w:sz="0" w:space="0" w:color="auto"/>
                  </w:divBdr>
                </w:div>
                <w:div w:id="716441111">
                  <w:marLeft w:val="0"/>
                  <w:marRight w:val="0"/>
                  <w:marTop w:val="0"/>
                  <w:marBottom w:val="0"/>
                  <w:divBdr>
                    <w:top w:val="none" w:sz="0" w:space="0" w:color="auto"/>
                    <w:left w:val="none" w:sz="0" w:space="0" w:color="auto"/>
                    <w:bottom w:val="none" w:sz="0" w:space="0" w:color="auto"/>
                    <w:right w:val="none" w:sz="0" w:space="0" w:color="auto"/>
                  </w:divBdr>
                </w:div>
                <w:div w:id="889539137">
                  <w:marLeft w:val="0"/>
                  <w:marRight w:val="0"/>
                  <w:marTop w:val="0"/>
                  <w:marBottom w:val="0"/>
                  <w:divBdr>
                    <w:top w:val="none" w:sz="0" w:space="0" w:color="auto"/>
                    <w:left w:val="none" w:sz="0" w:space="0" w:color="auto"/>
                    <w:bottom w:val="none" w:sz="0" w:space="0" w:color="auto"/>
                    <w:right w:val="none" w:sz="0" w:space="0" w:color="auto"/>
                  </w:divBdr>
                </w:div>
                <w:div w:id="1082797022">
                  <w:marLeft w:val="0"/>
                  <w:marRight w:val="0"/>
                  <w:marTop w:val="0"/>
                  <w:marBottom w:val="0"/>
                  <w:divBdr>
                    <w:top w:val="none" w:sz="0" w:space="0" w:color="auto"/>
                    <w:left w:val="none" w:sz="0" w:space="0" w:color="auto"/>
                    <w:bottom w:val="none" w:sz="0" w:space="0" w:color="auto"/>
                    <w:right w:val="none" w:sz="0" w:space="0" w:color="auto"/>
                  </w:divBdr>
                </w:div>
                <w:div w:id="1823430167">
                  <w:marLeft w:val="0"/>
                  <w:marRight w:val="0"/>
                  <w:marTop w:val="0"/>
                  <w:marBottom w:val="0"/>
                  <w:divBdr>
                    <w:top w:val="none" w:sz="0" w:space="0" w:color="auto"/>
                    <w:left w:val="none" w:sz="0" w:space="0" w:color="auto"/>
                    <w:bottom w:val="none" w:sz="0" w:space="0" w:color="auto"/>
                    <w:right w:val="none" w:sz="0" w:space="0" w:color="auto"/>
                  </w:divBdr>
                </w:div>
                <w:div w:id="1916931468">
                  <w:marLeft w:val="0"/>
                  <w:marRight w:val="0"/>
                  <w:marTop w:val="0"/>
                  <w:marBottom w:val="0"/>
                  <w:divBdr>
                    <w:top w:val="none" w:sz="0" w:space="0" w:color="auto"/>
                    <w:left w:val="none" w:sz="0" w:space="0" w:color="auto"/>
                    <w:bottom w:val="none" w:sz="0" w:space="0" w:color="auto"/>
                    <w:right w:val="none" w:sz="0" w:space="0" w:color="auto"/>
                  </w:divBdr>
                </w:div>
                <w:div w:id="1144346835">
                  <w:marLeft w:val="0"/>
                  <w:marRight w:val="0"/>
                  <w:marTop w:val="0"/>
                  <w:marBottom w:val="0"/>
                  <w:divBdr>
                    <w:top w:val="none" w:sz="0" w:space="0" w:color="auto"/>
                    <w:left w:val="none" w:sz="0" w:space="0" w:color="auto"/>
                    <w:bottom w:val="none" w:sz="0" w:space="0" w:color="auto"/>
                    <w:right w:val="none" w:sz="0" w:space="0" w:color="auto"/>
                  </w:divBdr>
                </w:div>
                <w:div w:id="909929462">
                  <w:marLeft w:val="0"/>
                  <w:marRight w:val="0"/>
                  <w:marTop w:val="0"/>
                  <w:marBottom w:val="0"/>
                  <w:divBdr>
                    <w:top w:val="none" w:sz="0" w:space="0" w:color="auto"/>
                    <w:left w:val="none" w:sz="0" w:space="0" w:color="auto"/>
                    <w:bottom w:val="none" w:sz="0" w:space="0" w:color="auto"/>
                    <w:right w:val="none" w:sz="0" w:space="0" w:color="auto"/>
                  </w:divBdr>
                </w:div>
                <w:div w:id="1730422049">
                  <w:marLeft w:val="0"/>
                  <w:marRight w:val="0"/>
                  <w:marTop w:val="0"/>
                  <w:marBottom w:val="0"/>
                  <w:divBdr>
                    <w:top w:val="none" w:sz="0" w:space="0" w:color="auto"/>
                    <w:left w:val="none" w:sz="0" w:space="0" w:color="auto"/>
                    <w:bottom w:val="none" w:sz="0" w:space="0" w:color="auto"/>
                    <w:right w:val="none" w:sz="0" w:space="0" w:color="auto"/>
                  </w:divBdr>
                </w:div>
                <w:div w:id="1790976557">
                  <w:marLeft w:val="0"/>
                  <w:marRight w:val="0"/>
                  <w:marTop w:val="0"/>
                  <w:marBottom w:val="0"/>
                  <w:divBdr>
                    <w:top w:val="none" w:sz="0" w:space="0" w:color="auto"/>
                    <w:left w:val="none" w:sz="0" w:space="0" w:color="auto"/>
                    <w:bottom w:val="none" w:sz="0" w:space="0" w:color="auto"/>
                    <w:right w:val="none" w:sz="0" w:space="0" w:color="auto"/>
                  </w:divBdr>
                </w:div>
                <w:div w:id="927546339">
                  <w:marLeft w:val="0"/>
                  <w:marRight w:val="0"/>
                  <w:marTop w:val="0"/>
                  <w:marBottom w:val="0"/>
                  <w:divBdr>
                    <w:top w:val="none" w:sz="0" w:space="0" w:color="auto"/>
                    <w:left w:val="none" w:sz="0" w:space="0" w:color="auto"/>
                    <w:bottom w:val="none" w:sz="0" w:space="0" w:color="auto"/>
                    <w:right w:val="none" w:sz="0" w:space="0" w:color="auto"/>
                  </w:divBdr>
                </w:div>
                <w:div w:id="226651620">
                  <w:marLeft w:val="0"/>
                  <w:marRight w:val="0"/>
                  <w:marTop w:val="0"/>
                  <w:marBottom w:val="0"/>
                  <w:divBdr>
                    <w:top w:val="none" w:sz="0" w:space="0" w:color="auto"/>
                    <w:left w:val="none" w:sz="0" w:space="0" w:color="auto"/>
                    <w:bottom w:val="none" w:sz="0" w:space="0" w:color="auto"/>
                    <w:right w:val="none" w:sz="0" w:space="0" w:color="auto"/>
                  </w:divBdr>
                </w:div>
                <w:div w:id="1860313030">
                  <w:marLeft w:val="0"/>
                  <w:marRight w:val="0"/>
                  <w:marTop w:val="0"/>
                  <w:marBottom w:val="0"/>
                  <w:divBdr>
                    <w:top w:val="none" w:sz="0" w:space="0" w:color="auto"/>
                    <w:left w:val="none" w:sz="0" w:space="0" w:color="auto"/>
                    <w:bottom w:val="none" w:sz="0" w:space="0" w:color="auto"/>
                    <w:right w:val="none" w:sz="0" w:space="0" w:color="auto"/>
                  </w:divBdr>
                </w:div>
                <w:div w:id="2088069476">
                  <w:marLeft w:val="0"/>
                  <w:marRight w:val="0"/>
                  <w:marTop w:val="0"/>
                  <w:marBottom w:val="0"/>
                  <w:divBdr>
                    <w:top w:val="none" w:sz="0" w:space="0" w:color="auto"/>
                    <w:left w:val="none" w:sz="0" w:space="0" w:color="auto"/>
                    <w:bottom w:val="none" w:sz="0" w:space="0" w:color="auto"/>
                    <w:right w:val="none" w:sz="0" w:space="0" w:color="auto"/>
                  </w:divBdr>
                </w:div>
                <w:div w:id="1865437972">
                  <w:marLeft w:val="0"/>
                  <w:marRight w:val="0"/>
                  <w:marTop w:val="0"/>
                  <w:marBottom w:val="0"/>
                  <w:divBdr>
                    <w:top w:val="none" w:sz="0" w:space="0" w:color="auto"/>
                    <w:left w:val="none" w:sz="0" w:space="0" w:color="auto"/>
                    <w:bottom w:val="none" w:sz="0" w:space="0" w:color="auto"/>
                    <w:right w:val="none" w:sz="0" w:space="0" w:color="auto"/>
                  </w:divBdr>
                </w:div>
                <w:div w:id="1403403504">
                  <w:marLeft w:val="0"/>
                  <w:marRight w:val="0"/>
                  <w:marTop w:val="0"/>
                  <w:marBottom w:val="0"/>
                  <w:divBdr>
                    <w:top w:val="none" w:sz="0" w:space="0" w:color="auto"/>
                    <w:left w:val="none" w:sz="0" w:space="0" w:color="auto"/>
                    <w:bottom w:val="none" w:sz="0" w:space="0" w:color="auto"/>
                    <w:right w:val="none" w:sz="0" w:space="0" w:color="auto"/>
                  </w:divBdr>
                </w:div>
                <w:div w:id="1304888882">
                  <w:marLeft w:val="0"/>
                  <w:marRight w:val="0"/>
                  <w:marTop w:val="0"/>
                  <w:marBottom w:val="0"/>
                  <w:divBdr>
                    <w:top w:val="none" w:sz="0" w:space="0" w:color="auto"/>
                    <w:left w:val="none" w:sz="0" w:space="0" w:color="auto"/>
                    <w:bottom w:val="none" w:sz="0" w:space="0" w:color="auto"/>
                    <w:right w:val="none" w:sz="0" w:space="0" w:color="auto"/>
                  </w:divBdr>
                </w:div>
              </w:divsChild>
            </w:div>
            <w:div w:id="261301594">
              <w:marLeft w:val="0"/>
              <w:marRight w:val="0"/>
              <w:marTop w:val="0"/>
              <w:marBottom w:val="0"/>
              <w:divBdr>
                <w:top w:val="none" w:sz="0" w:space="0" w:color="auto"/>
                <w:left w:val="none" w:sz="0" w:space="0" w:color="auto"/>
                <w:bottom w:val="none" w:sz="0" w:space="0" w:color="auto"/>
                <w:right w:val="none" w:sz="0" w:space="0" w:color="auto"/>
              </w:divBdr>
              <w:divsChild>
                <w:div w:id="918909784">
                  <w:marLeft w:val="0"/>
                  <w:marRight w:val="0"/>
                  <w:marTop w:val="0"/>
                  <w:marBottom w:val="0"/>
                  <w:divBdr>
                    <w:top w:val="none" w:sz="0" w:space="0" w:color="auto"/>
                    <w:left w:val="none" w:sz="0" w:space="0" w:color="auto"/>
                    <w:bottom w:val="none" w:sz="0" w:space="0" w:color="auto"/>
                    <w:right w:val="none" w:sz="0" w:space="0" w:color="auto"/>
                  </w:divBdr>
                </w:div>
                <w:div w:id="293676931">
                  <w:marLeft w:val="0"/>
                  <w:marRight w:val="0"/>
                  <w:marTop w:val="0"/>
                  <w:marBottom w:val="0"/>
                  <w:divBdr>
                    <w:top w:val="none" w:sz="0" w:space="0" w:color="auto"/>
                    <w:left w:val="none" w:sz="0" w:space="0" w:color="auto"/>
                    <w:bottom w:val="none" w:sz="0" w:space="0" w:color="auto"/>
                    <w:right w:val="none" w:sz="0" w:space="0" w:color="auto"/>
                  </w:divBdr>
                </w:div>
                <w:div w:id="1878854709">
                  <w:marLeft w:val="0"/>
                  <w:marRight w:val="0"/>
                  <w:marTop w:val="0"/>
                  <w:marBottom w:val="0"/>
                  <w:divBdr>
                    <w:top w:val="none" w:sz="0" w:space="0" w:color="auto"/>
                    <w:left w:val="none" w:sz="0" w:space="0" w:color="auto"/>
                    <w:bottom w:val="none" w:sz="0" w:space="0" w:color="auto"/>
                    <w:right w:val="none" w:sz="0" w:space="0" w:color="auto"/>
                  </w:divBdr>
                </w:div>
                <w:div w:id="1225606621">
                  <w:marLeft w:val="0"/>
                  <w:marRight w:val="0"/>
                  <w:marTop w:val="0"/>
                  <w:marBottom w:val="0"/>
                  <w:divBdr>
                    <w:top w:val="none" w:sz="0" w:space="0" w:color="auto"/>
                    <w:left w:val="none" w:sz="0" w:space="0" w:color="auto"/>
                    <w:bottom w:val="none" w:sz="0" w:space="0" w:color="auto"/>
                    <w:right w:val="none" w:sz="0" w:space="0" w:color="auto"/>
                  </w:divBdr>
                </w:div>
                <w:div w:id="1248923693">
                  <w:marLeft w:val="0"/>
                  <w:marRight w:val="0"/>
                  <w:marTop w:val="0"/>
                  <w:marBottom w:val="0"/>
                  <w:divBdr>
                    <w:top w:val="none" w:sz="0" w:space="0" w:color="auto"/>
                    <w:left w:val="none" w:sz="0" w:space="0" w:color="auto"/>
                    <w:bottom w:val="none" w:sz="0" w:space="0" w:color="auto"/>
                    <w:right w:val="none" w:sz="0" w:space="0" w:color="auto"/>
                  </w:divBdr>
                </w:div>
                <w:div w:id="139813578">
                  <w:marLeft w:val="0"/>
                  <w:marRight w:val="0"/>
                  <w:marTop w:val="0"/>
                  <w:marBottom w:val="0"/>
                  <w:divBdr>
                    <w:top w:val="none" w:sz="0" w:space="0" w:color="auto"/>
                    <w:left w:val="none" w:sz="0" w:space="0" w:color="auto"/>
                    <w:bottom w:val="none" w:sz="0" w:space="0" w:color="auto"/>
                    <w:right w:val="none" w:sz="0" w:space="0" w:color="auto"/>
                  </w:divBdr>
                </w:div>
                <w:div w:id="2115056121">
                  <w:marLeft w:val="0"/>
                  <w:marRight w:val="0"/>
                  <w:marTop w:val="0"/>
                  <w:marBottom w:val="0"/>
                  <w:divBdr>
                    <w:top w:val="none" w:sz="0" w:space="0" w:color="auto"/>
                    <w:left w:val="none" w:sz="0" w:space="0" w:color="auto"/>
                    <w:bottom w:val="none" w:sz="0" w:space="0" w:color="auto"/>
                    <w:right w:val="none" w:sz="0" w:space="0" w:color="auto"/>
                  </w:divBdr>
                </w:div>
                <w:div w:id="686978604">
                  <w:marLeft w:val="0"/>
                  <w:marRight w:val="0"/>
                  <w:marTop w:val="0"/>
                  <w:marBottom w:val="0"/>
                  <w:divBdr>
                    <w:top w:val="none" w:sz="0" w:space="0" w:color="auto"/>
                    <w:left w:val="none" w:sz="0" w:space="0" w:color="auto"/>
                    <w:bottom w:val="none" w:sz="0" w:space="0" w:color="auto"/>
                    <w:right w:val="none" w:sz="0" w:space="0" w:color="auto"/>
                  </w:divBdr>
                </w:div>
                <w:div w:id="475026595">
                  <w:marLeft w:val="0"/>
                  <w:marRight w:val="0"/>
                  <w:marTop w:val="0"/>
                  <w:marBottom w:val="0"/>
                  <w:divBdr>
                    <w:top w:val="none" w:sz="0" w:space="0" w:color="auto"/>
                    <w:left w:val="none" w:sz="0" w:space="0" w:color="auto"/>
                    <w:bottom w:val="none" w:sz="0" w:space="0" w:color="auto"/>
                    <w:right w:val="none" w:sz="0" w:space="0" w:color="auto"/>
                  </w:divBdr>
                </w:div>
                <w:div w:id="1896354913">
                  <w:marLeft w:val="0"/>
                  <w:marRight w:val="0"/>
                  <w:marTop w:val="0"/>
                  <w:marBottom w:val="0"/>
                  <w:divBdr>
                    <w:top w:val="none" w:sz="0" w:space="0" w:color="auto"/>
                    <w:left w:val="none" w:sz="0" w:space="0" w:color="auto"/>
                    <w:bottom w:val="none" w:sz="0" w:space="0" w:color="auto"/>
                    <w:right w:val="none" w:sz="0" w:space="0" w:color="auto"/>
                  </w:divBdr>
                </w:div>
                <w:div w:id="1471511378">
                  <w:marLeft w:val="0"/>
                  <w:marRight w:val="0"/>
                  <w:marTop w:val="0"/>
                  <w:marBottom w:val="0"/>
                  <w:divBdr>
                    <w:top w:val="none" w:sz="0" w:space="0" w:color="auto"/>
                    <w:left w:val="none" w:sz="0" w:space="0" w:color="auto"/>
                    <w:bottom w:val="none" w:sz="0" w:space="0" w:color="auto"/>
                    <w:right w:val="none" w:sz="0" w:space="0" w:color="auto"/>
                  </w:divBdr>
                </w:div>
                <w:div w:id="348994900">
                  <w:marLeft w:val="0"/>
                  <w:marRight w:val="0"/>
                  <w:marTop w:val="0"/>
                  <w:marBottom w:val="0"/>
                  <w:divBdr>
                    <w:top w:val="none" w:sz="0" w:space="0" w:color="auto"/>
                    <w:left w:val="none" w:sz="0" w:space="0" w:color="auto"/>
                    <w:bottom w:val="none" w:sz="0" w:space="0" w:color="auto"/>
                    <w:right w:val="none" w:sz="0" w:space="0" w:color="auto"/>
                  </w:divBdr>
                </w:div>
                <w:div w:id="1723674814">
                  <w:marLeft w:val="0"/>
                  <w:marRight w:val="0"/>
                  <w:marTop w:val="0"/>
                  <w:marBottom w:val="0"/>
                  <w:divBdr>
                    <w:top w:val="none" w:sz="0" w:space="0" w:color="auto"/>
                    <w:left w:val="none" w:sz="0" w:space="0" w:color="auto"/>
                    <w:bottom w:val="none" w:sz="0" w:space="0" w:color="auto"/>
                    <w:right w:val="none" w:sz="0" w:space="0" w:color="auto"/>
                  </w:divBdr>
                </w:div>
                <w:div w:id="165246900">
                  <w:marLeft w:val="0"/>
                  <w:marRight w:val="0"/>
                  <w:marTop w:val="0"/>
                  <w:marBottom w:val="0"/>
                  <w:divBdr>
                    <w:top w:val="none" w:sz="0" w:space="0" w:color="auto"/>
                    <w:left w:val="none" w:sz="0" w:space="0" w:color="auto"/>
                    <w:bottom w:val="none" w:sz="0" w:space="0" w:color="auto"/>
                    <w:right w:val="none" w:sz="0" w:space="0" w:color="auto"/>
                  </w:divBdr>
                </w:div>
                <w:div w:id="606352176">
                  <w:marLeft w:val="0"/>
                  <w:marRight w:val="0"/>
                  <w:marTop w:val="0"/>
                  <w:marBottom w:val="0"/>
                  <w:divBdr>
                    <w:top w:val="none" w:sz="0" w:space="0" w:color="auto"/>
                    <w:left w:val="none" w:sz="0" w:space="0" w:color="auto"/>
                    <w:bottom w:val="none" w:sz="0" w:space="0" w:color="auto"/>
                    <w:right w:val="none" w:sz="0" w:space="0" w:color="auto"/>
                  </w:divBdr>
                </w:div>
                <w:div w:id="1657487086">
                  <w:marLeft w:val="0"/>
                  <w:marRight w:val="0"/>
                  <w:marTop w:val="0"/>
                  <w:marBottom w:val="0"/>
                  <w:divBdr>
                    <w:top w:val="none" w:sz="0" w:space="0" w:color="auto"/>
                    <w:left w:val="none" w:sz="0" w:space="0" w:color="auto"/>
                    <w:bottom w:val="none" w:sz="0" w:space="0" w:color="auto"/>
                    <w:right w:val="none" w:sz="0" w:space="0" w:color="auto"/>
                  </w:divBdr>
                </w:div>
                <w:div w:id="1062558433">
                  <w:marLeft w:val="0"/>
                  <w:marRight w:val="0"/>
                  <w:marTop w:val="0"/>
                  <w:marBottom w:val="0"/>
                  <w:divBdr>
                    <w:top w:val="none" w:sz="0" w:space="0" w:color="auto"/>
                    <w:left w:val="none" w:sz="0" w:space="0" w:color="auto"/>
                    <w:bottom w:val="none" w:sz="0" w:space="0" w:color="auto"/>
                    <w:right w:val="none" w:sz="0" w:space="0" w:color="auto"/>
                  </w:divBdr>
                </w:div>
                <w:div w:id="372388016">
                  <w:marLeft w:val="0"/>
                  <w:marRight w:val="0"/>
                  <w:marTop w:val="0"/>
                  <w:marBottom w:val="0"/>
                  <w:divBdr>
                    <w:top w:val="none" w:sz="0" w:space="0" w:color="auto"/>
                    <w:left w:val="none" w:sz="0" w:space="0" w:color="auto"/>
                    <w:bottom w:val="none" w:sz="0" w:space="0" w:color="auto"/>
                    <w:right w:val="none" w:sz="0" w:space="0" w:color="auto"/>
                  </w:divBdr>
                </w:div>
                <w:div w:id="1072389198">
                  <w:marLeft w:val="0"/>
                  <w:marRight w:val="0"/>
                  <w:marTop w:val="0"/>
                  <w:marBottom w:val="0"/>
                  <w:divBdr>
                    <w:top w:val="none" w:sz="0" w:space="0" w:color="auto"/>
                    <w:left w:val="none" w:sz="0" w:space="0" w:color="auto"/>
                    <w:bottom w:val="none" w:sz="0" w:space="0" w:color="auto"/>
                    <w:right w:val="none" w:sz="0" w:space="0" w:color="auto"/>
                  </w:divBdr>
                </w:div>
                <w:div w:id="1031997530">
                  <w:marLeft w:val="0"/>
                  <w:marRight w:val="0"/>
                  <w:marTop w:val="0"/>
                  <w:marBottom w:val="0"/>
                  <w:divBdr>
                    <w:top w:val="none" w:sz="0" w:space="0" w:color="auto"/>
                    <w:left w:val="none" w:sz="0" w:space="0" w:color="auto"/>
                    <w:bottom w:val="none" w:sz="0" w:space="0" w:color="auto"/>
                    <w:right w:val="none" w:sz="0" w:space="0" w:color="auto"/>
                  </w:divBdr>
                </w:div>
                <w:div w:id="2104911994">
                  <w:marLeft w:val="0"/>
                  <w:marRight w:val="0"/>
                  <w:marTop w:val="0"/>
                  <w:marBottom w:val="0"/>
                  <w:divBdr>
                    <w:top w:val="none" w:sz="0" w:space="0" w:color="auto"/>
                    <w:left w:val="none" w:sz="0" w:space="0" w:color="auto"/>
                    <w:bottom w:val="none" w:sz="0" w:space="0" w:color="auto"/>
                    <w:right w:val="none" w:sz="0" w:space="0" w:color="auto"/>
                  </w:divBdr>
                </w:div>
                <w:div w:id="669992862">
                  <w:marLeft w:val="0"/>
                  <w:marRight w:val="0"/>
                  <w:marTop w:val="0"/>
                  <w:marBottom w:val="0"/>
                  <w:divBdr>
                    <w:top w:val="none" w:sz="0" w:space="0" w:color="auto"/>
                    <w:left w:val="none" w:sz="0" w:space="0" w:color="auto"/>
                    <w:bottom w:val="none" w:sz="0" w:space="0" w:color="auto"/>
                    <w:right w:val="none" w:sz="0" w:space="0" w:color="auto"/>
                  </w:divBdr>
                </w:div>
                <w:div w:id="355740410">
                  <w:marLeft w:val="0"/>
                  <w:marRight w:val="0"/>
                  <w:marTop w:val="0"/>
                  <w:marBottom w:val="0"/>
                  <w:divBdr>
                    <w:top w:val="none" w:sz="0" w:space="0" w:color="auto"/>
                    <w:left w:val="none" w:sz="0" w:space="0" w:color="auto"/>
                    <w:bottom w:val="none" w:sz="0" w:space="0" w:color="auto"/>
                    <w:right w:val="none" w:sz="0" w:space="0" w:color="auto"/>
                  </w:divBdr>
                </w:div>
                <w:div w:id="1098022348">
                  <w:marLeft w:val="0"/>
                  <w:marRight w:val="0"/>
                  <w:marTop w:val="0"/>
                  <w:marBottom w:val="0"/>
                  <w:divBdr>
                    <w:top w:val="none" w:sz="0" w:space="0" w:color="auto"/>
                    <w:left w:val="none" w:sz="0" w:space="0" w:color="auto"/>
                    <w:bottom w:val="none" w:sz="0" w:space="0" w:color="auto"/>
                    <w:right w:val="none" w:sz="0" w:space="0" w:color="auto"/>
                  </w:divBdr>
                </w:div>
                <w:div w:id="1174880120">
                  <w:marLeft w:val="0"/>
                  <w:marRight w:val="0"/>
                  <w:marTop w:val="0"/>
                  <w:marBottom w:val="0"/>
                  <w:divBdr>
                    <w:top w:val="none" w:sz="0" w:space="0" w:color="auto"/>
                    <w:left w:val="none" w:sz="0" w:space="0" w:color="auto"/>
                    <w:bottom w:val="none" w:sz="0" w:space="0" w:color="auto"/>
                    <w:right w:val="none" w:sz="0" w:space="0" w:color="auto"/>
                  </w:divBdr>
                </w:div>
                <w:div w:id="2048069566">
                  <w:marLeft w:val="0"/>
                  <w:marRight w:val="0"/>
                  <w:marTop w:val="0"/>
                  <w:marBottom w:val="0"/>
                  <w:divBdr>
                    <w:top w:val="none" w:sz="0" w:space="0" w:color="auto"/>
                    <w:left w:val="none" w:sz="0" w:space="0" w:color="auto"/>
                    <w:bottom w:val="none" w:sz="0" w:space="0" w:color="auto"/>
                    <w:right w:val="none" w:sz="0" w:space="0" w:color="auto"/>
                  </w:divBdr>
                </w:div>
                <w:div w:id="156381675">
                  <w:marLeft w:val="0"/>
                  <w:marRight w:val="0"/>
                  <w:marTop w:val="0"/>
                  <w:marBottom w:val="0"/>
                  <w:divBdr>
                    <w:top w:val="none" w:sz="0" w:space="0" w:color="auto"/>
                    <w:left w:val="none" w:sz="0" w:space="0" w:color="auto"/>
                    <w:bottom w:val="none" w:sz="0" w:space="0" w:color="auto"/>
                    <w:right w:val="none" w:sz="0" w:space="0" w:color="auto"/>
                  </w:divBdr>
                </w:div>
                <w:div w:id="560679118">
                  <w:marLeft w:val="0"/>
                  <w:marRight w:val="0"/>
                  <w:marTop w:val="0"/>
                  <w:marBottom w:val="0"/>
                  <w:divBdr>
                    <w:top w:val="none" w:sz="0" w:space="0" w:color="auto"/>
                    <w:left w:val="none" w:sz="0" w:space="0" w:color="auto"/>
                    <w:bottom w:val="none" w:sz="0" w:space="0" w:color="auto"/>
                    <w:right w:val="none" w:sz="0" w:space="0" w:color="auto"/>
                  </w:divBdr>
                </w:div>
                <w:div w:id="462239201">
                  <w:marLeft w:val="0"/>
                  <w:marRight w:val="0"/>
                  <w:marTop w:val="0"/>
                  <w:marBottom w:val="0"/>
                  <w:divBdr>
                    <w:top w:val="none" w:sz="0" w:space="0" w:color="auto"/>
                    <w:left w:val="none" w:sz="0" w:space="0" w:color="auto"/>
                    <w:bottom w:val="none" w:sz="0" w:space="0" w:color="auto"/>
                    <w:right w:val="none" w:sz="0" w:space="0" w:color="auto"/>
                  </w:divBdr>
                </w:div>
                <w:div w:id="1134257644">
                  <w:marLeft w:val="0"/>
                  <w:marRight w:val="0"/>
                  <w:marTop w:val="0"/>
                  <w:marBottom w:val="0"/>
                  <w:divBdr>
                    <w:top w:val="none" w:sz="0" w:space="0" w:color="auto"/>
                    <w:left w:val="none" w:sz="0" w:space="0" w:color="auto"/>
                    <w:bottom w:val="none" w:sz="0" w:space="0" w:color="auto"/>
                    <w:right w:val="none" w:sz="0" w:space="0" w:color="auto"/>
                  </w:divBdr>
                </w:div>
                <w:div w:id="1184587065">
                  <w:marLeft w:val="0"/>
                  <w:marRight w:val="0"/>
                  <w:marTop w:val="0"/>
                  <w:marBottom w:val="0"/>
                  <w:divBdr>
                    <w:top w:val="none" w:sz="0" w:space="0" w:color="auto"/>
                    <w:left w:val="none" w:sz="0" w:space="0" w:color="auto"/>
                    <w:bottom w:val="none" w:sz="0" w:space="0" w:color="auto"/>
                    <w:right w:val="none" w:sz="0" w:space="0" w:color="auto"/>
                  </w:divBdr>
                </w:div>
                <w:div w:id="1733193788">
                  <w:marLeft w:val="0"/>
                  <w:marRight w:val="0"/>
                  <w:marTop w:val="0"/>
                  <w:marBottom w:val="0"/>
                  <w:divBdr>
                    <w:top w:val="none" w:sz="0" w:space="0" w:color="auto"/>
                    <w:left w:val="none" w:sz="0" w:space="0" w:color="auto"/>
                    <w:bottom w:val="none" w:sz="0" w:space="0" w:color="auto"/>
                    <w:right w:val="none" w:sz="0" w:space="0" w:color="auto"/>
                  </w:divBdr>
                </w:div>
                <w:div w:id="1678578098">
                  <w:marLeft w:val="0"/>
                  <w:marRight w:val="0"/>
                  <w:marTop w:val="0"/>
                  <w:marBottom w:val="0"/>
                  <w:divBdr>
                    <w:top w:val="none" w:sz="0" w:space="0" w:color="auto"/>
                    <w:left w:val="none" w:sz="0" w:space="0" w:color="auto"/>
                    <w:bottom w:val="none" w:sz="0" w:space="0" w:color="auto"/>
                    <w:right w:val="none" w:sz="0" w:space="0" w:color="auto"/>
                  </w:divBdr>
                </w:div>
                <w:div w:id="1878153955">
                  <w:marLeft w:val="0"/>
                  <w:marRight w:val="0"/>
                  <w:marTop w:val="0"/>
                  <w:marBottom w:val="0"/>
                  <w:divBdr>
                    <w:top w:val="none" w:sz="0" w:space="0" w:color="auto"/>
                    <w:left w:val="none" w:sz="0" w:space="0" w:color="auto"/>
                    <w:bottom w:val="none" w:sz="0" w:space="0" w:color="auto"/>
                    <w:right w:val="none" w:sz="0" w:space="0" w:color="auto"/>
                  </w:divBdr>
                </w:div>
                <w:div w:id="1745300466">
                  <w:marLeft w:val="0"/>
                  <w:marRight w:val="0"/>
                  <w:marTop w:val="0"/>
                  <w:marBottom w:val="0"/>
                  <w:divBdr>
                    <w:top w:val="none" w:sz="0" w:space="0" w:color="auto"/>
                    <w:left w:val="none" w:sz="0" w:space="0" w:color="auto"/>
                    <w:bottom w:val="none" w:sz="0" w:space="0" w:color="auto"/>
                    <w:right w:val="none" w:sz="0" w:space="0" w:color="auto"/>
                  </w:divBdr>
                </w:div>
                <w:div w:id="1523936666">
                  <w:marLeft w:val="0"/>
                  <w:marRight w:val="0"/>
                  <w:marTop w:val="0"/>
                  <w:marBottom w:val="0"/>
                  <w:divBdr>
                    <w:top w:val="none" w:sz="0" w:space="0" w:color="auto"/>
                    <w:left w:val="none" w:sz="0" w:space="0" w:color="auto"/>
                    <w:bottom w:val="none" w:sz="0" w:space="0" w:color="auto"/>
                    <w:right w:val="none" w:sz="0" w:space="0" w:color="auto"/>
                  </w:divBdr>
                </w:div>
                <w:div w:id="1296716561">
                  <w:marLeft w:val="0"/>
                  <w:marRight w:val="0"/>
                  <w:marTop w:val="0"/>
                  <w:marBottom w:val="0"/>
                  <w:divBdr>
                    <w:top w:val="none" w:sz="0" w:space="0" w:color="auto"/>
                    <w:left w:val="none" w:sz="0" w:space="0" w:color="auto"/>
                    <w:bottom w:val="none" w:sz="0" w:space="0" w:color="auto"/>
                    <w:right w:val="none" w:sz="0" w:space="0" w:color="auto"/>
                  </w:divBdr>
                </w:div>
                <w:div w:id="1285768007">
                  <w:marLeft w:val="0"/>
                  <w:marRight w:val="0"/>
                  <w:marTop w:val="0"/>
                  <w:marBottom w:val="0"/>
                  <w:divBdr>
                    <w:top w:val="none" w:sz="0" w:space="0" w:color="auto"/>
                    <w:left w:val="none" w:sz="0" w:space="0" w:color="auto"/>
                    <w:bottom w:val="none" w:sz="0" w:space="0" w:color="auto"/>
                    <w:right w:val="none" w:sz="0" w:space="0" w:color="auto"/>
                  </w:divBdr>
                </w:div>
                <w:div w:id="574096567">
                  <w:marLeft w:val="0"/>
                  <w:marRight w:val="0"/>
                  <w:marTop w:val="0"/>
                  <w:marBottom w:val="0"/>
                  <w:divBdr>
                    <w:top w:val="none" w:sz="0" w:space="0" w:color="auto"/>
                    <w:left w:val="none" w:sz="0" w:space="0" w:color="auto"/>
                    <w:bottom w:val="none" w:sz="0" w:space="0" w:color="auto"/>
                    <w:right w:val="none" w:sz="0" w:space="0" w:color="auto"/>
                  </w:divBdr>
                </w:div>
                <w:div w:id="1484083549">
                  <w:marLeft w:val="0"/>
                  <w:marRight w:val="0"/>
                  <w:marTop w:val="0"/>
                  <w:marBottom w:val="0"/>
                  <w:divBdr>
                    <w:top w:val="none" w:sz="0" w:space="0" w:color="auto"/>
                    <w:left w:val="none" w:sz="0" w:space="0" w:color="auto"/>
                    <w:bottom w:val="none" w:sz="0" w:space="0" w:color="auto"/>
                    <w:right w:val="none" w:sz="0" w:space="0" w:color="auto"/>
                  </w:divBdr>
                </w:div>
                <w:div w:id="785075510">
                  <w:marLeft w:val="0"/>
                  <w:marRight w:val="0"/>
                  <w:marTop w:val="0"/>
                  <w:marBottom w:val="0"/>
                  <w:divBdr>
                    <w:top w:val="none" w:sz="0" w:space="0" w:color="auto"/>
                    <w:left w:val="none" w:sz="0" w:space="0" w:color="auto"/>
                    <w:bottom w:val="none" w:sz="0" w:space="0" w:color="auto"/>
                    <w:right w:val="none" w:sz="0" w:space="0" w:color="auto"/>
                  </w:divBdr>
                </w:div>
                <w:div w:id="963540644">
                  <w:marLeft w:val="0"/>
                  <w:marRight w:val="0"/>
                  <w:marTop w:val="0"/>
                  <w:marBottom w:val="0"/>
                  <w:divBdr>
                    <w:top w:val="none" w:sz="0" w:space="0" w:color="auto"/>
                    <w:left w:val="none" w:sz="0" w:space="0" w:color="auto"/>
                    <w:bottom w:val="none" w:sz="0" w:space="0" w:color="auto"/>
                    <w:right w:val="none" w:sz="0" w:space="0" w:color="auto"/>
                  </w:divBdr>
                </w:div>
                <w:div w:id="461848127">
                  <w:marLeft w:val="0"/>
                  <w:marRight w:val="0"/>
                  <w:marTop w:val="0"/>
                  <w:marBottom w:val="0"/>
                  <w:divBdr>
                    <w:top w:val="none" w:sz="0" w:space="0" w:color="auto"/>
                    <w:left w:val="none" w:sz="0" w:space="0" w:color="auto"/>
                    <w:bottom w:val="none" w:sz="0" w:space="0" w:color="auto"/>
                    <w:right w:val="none" w:sz="0" w:space="0" w:color="auto"/>
                  </w:divBdr>
                </w:div>
                <w:div w:id="82191354">
                  <w:marLeft w:val="0"/>
                  <w:marRight w:val="0"/>
                  <w:marTop w:val="0"/>
                  <w:marBottom w:val="0"/>
                  <w:divBdr>
                    <w:top w:val="none" w:sz="0" w:space="0" w:color="auto"/>
                    <w:left w:val="none" w:sz="0" w:space="0" w:color="auto"/>
                    <w:bottom w:val="none" w:sz="0" w:space="0" w:color="auto"/>
                    <w:right w:val="none" w:sz="0" w:space="0" w:color="auto"/>
                  </w:divBdr>
                </w:div>
                <w:div w:id="925766578">
                  <w:marLeft w:val="0"/>
                  <w:marRight w:val="0"/>
                  <w:marTop w:val="0"/>
                  <w:marBottom w:val="0"/>
                  <w:divBdr>
                    <w:top w:val="none" w:sz="0" w:space="0" w:color="auto"/>
                    <w:left w:val="none" w:sz="0" w:space="0" w:color="auto"/>
                    <w:bottom w:val="none" w:sz="0" w:space="0" w:color="auto"/>
                    <w:right w:val="none" w:sz="0" w:space="0" w:color="auto"/>
                  </w:divBdr>
                </w:div>
                <w:div w:id="1181967374">
                  <w:marLeft w:val="0"/>
                  <w:marRight w:val="0"/>
                  <w:marTop w:val="0"/>
                  <w:marBottom w:val="0"/>
                  <w:divBdr>
                    <w:top w:val="none" w:sz="0" w:space="0" w:color="auto"/>
                    <w:left w:val="none" w:sz="0" w:space="0" w:color="auto"/>
                    <w:bottom w:val="none" w:sz="0" w:space="0" w:color="auto"/>
                    <w:right w:val="none" w:sz="0" w:space="0" w:color="auto"/>
                  </w:divBdr>
                </w:div>
                <w:div w:id="147677434">
                  <w:marLeft w:val="0"/>
                  <w:marRight w:val="0"/>
                  <w:marTop w:val="0"/>
                  <w:marBottom w:val="0"/>
                  <w:divBdr>
                    <w:top w:val="none" w:sz="0" w:space="0" w:color="auto"/>
                    <w:left w:val="none" w:sz="0" w:space="0" w:color="auto"/>
                    <w:bottom w:val="none" w:sz="0" w:space="0" w:color="auto"/>
                    <w:right w:val="none" w:sz="0" w:space="0" w:color="auto"/>
                  </w:divBdr>
                </w:div>
                <w:div w:id="1996372680">
                  <w:marLeft w:val="0"/>
                  <w:marRight w:val="0"/>
                  <w:marTop w:val="0"/>
                  <w:marBottom w:val="0"/>
                  <w:divBdr>
                    <w:top w:val="none" w:sz="0" w:space="0" w:color="auto"/>
                    <w:left w:val="none" w:sz="0" w:space="0" w:color="auto"/>
                    <w:bottom w:val="none" w:sz="0" w:space="0" w:color="auto"/>
                    <w:right w:val="none" w:sz="0" w:space="0" w:color="auto"/>
                  </w:divBdr>
                </w:div>
                <w:div w:id="621611749">
                  <w:marLeft w:val="0"/>
                  <w:marRight w:val="0"/>
                  <w:marTop w:val="0"/>
                  <w:marBottom w:val="0"/>
                  <w:divBdr>
                    <w:top w:val="none" w:sz="0" w:space="0" w:color="auto"/>
                    <w:left w:val="none" w:sz="0" w:space="0" w:color="auto"/>
                    <w:bottom w:val="none" w:sz="0" w:space="0" w:color="auto"/>
                    <w:right w:val="none" w:sz="0" w:space="0" w:color="auto"/>
                  </w:divBdr>
                </w:div>
              </w:divsChild>
            </w:div>
            <w:div w:id="200217319">
              <w:marLeft w:val="0"/>
              <w:marRight w:val="0"/>
              <w:marTop w:val="0"/>
              <w:marBottom w:val="0"/>
              <w:divBdr>
                <w:top w:val="none" w:sz="0" w:space="0" w:color="auto"/>
                <w:left w:val="none" w:sz="0" w:space="0" w:color="auto"/>
                <w:bottom w:val="none" w:sz="0" w:space="0" w:color="auto"/>
                <w:right w:val="none" w:sz="0" w:space="0" w:color="auto"/>
              </w:divBdr>
            </w:div>
            <w:div w:id="1059086874">
              <w:marLeft w:val="0"/>
              <w:marRight w:val="0"/>
              <w:marTop w:val="0"/>
              <w:marBottom w:val="0"/>
              <w:divBdr>
                <w:top w:val="none" w:sz="0" w:space="0" w:color="auto"/>
                <w:left w:val="none" w:sz="0" w:space="0" w:color="auto"/>
                <w:bottom w:val="none" w:sz="0" w:space="0" w:color="auto"/>
                <w:right w:val="none" w:sz="0" w:space="0" w:color="auto"/>
              </w:divBdr>
            </w:div>
            <w:div w:id="536741128">
              <w:marLeft w:val="0"/>
              <w:marRight w:val="0"/>
              <w:marTop w:val="0"/>
              <w:marBottom w:val="0"/>
              <w:divBdr>
                <w:top w:val="none" w:sz="0" w:space="0" w:color="auto"/>
                <w:left w:val="none" w:sz="0" w:space="0" w:color="auto"/>
                <w:bottom w:val="none" w:sz="0" w:space="0" w:color="auto"/>
                <w:right w:val="none" w:sz="0" w:space="0" w:color="auto"/>
              </w:divBdr>
            </w:div>
            <w:div w:id="2097823554">
              <w:marLeft w:val="0"/>
              <w:marRight w:val="0"/>
              <w:marTop w:val="0"/>
              <w:marBottom w:val="0"/>
              <w:divBdr>
                <w:top w:val="none" w:sz="0" w:space="0" w:color="auto"/>
                <w:left w:val="none" w:sz="0" w:space="0" w:color="auto"/>
                <w:bottom w:val="none" w:sz="0" w:space="0" w:color="auto"/>
                <w:right w:val="none" w:sz="0" w:space="0" w:color="auto"/>
              </w:divBdr>
            </w:div>
            <w:div w:id="1322805819">
              <w:marLeft w:val="0"/>
              <w:marRight w:val="0"/>
              <w:marTop w:val="0"/>
              <w:marBottom w:val="0"/>
              <w:divBdr>
                <w:top w:val="none" w:sz="0" w:space="0" w:color="auto"/>
                <w:left w:val="none" w:sz="0" w:space="0" w:color="auto"/>
                <w:bottom w:val="none" w:sz="0" w:space="0" w:color="auto"/>
                <w:right w:val="none" w:sz="0" w:space="0" w:color="auto"/>
              </w:divBdr>
            </w:div>
            <w:div w:id="2130590350">
              <w:marLeft w:val="0"/>
              <w:marRight w:val="0"/>
              <w:marTop w:val="0"/>
              <w:marBottom w:val="0"/>
              <w:divBdr>
                <w:top w:val="none" w:sz="0" w:space="0" w:color="auto"/>
                <w:left w:val="none" w:sz="0" w:space="0" w:color="auto"/>
                <w:bottom w:val="none" w:sz="0" w:space="0" w:color="auto"/>
                <w:right w:val="none" w:sz="0" w:space="0" w:color="auto"/>
              </w:divBdr>
            </w:div>
            <w:div w:id="1725635616">
              <w:marLeft w:val="0"/>
              <w:marRight w:val="0"/>
              <w:marTop w:val="0"/>
              <w:marBottom w:val="0"/>
              <w:divBdr>
                <w:top w:val="none" w:sz="0" w:space="0" w:color="auto"/>
                <w:left w:val="none" w:sz="0" w:space="0" w:color="auto"/>
                <w:bottom w:val="none" w:sz="0" w:space="0" w:color="auto"/>
                <w:right w:val="none" w:sz="0" w:space="0" w:color="auto"/>
              </w:divBdr>
            </w:div>
            <w:div w:id="2085252138">
              <w:marLeft w:val="0"/>
              <w:marRight w:val="0"/>
              <w:marTop w:val="0"/>
              <w:marBottom w:val="0"/>
              <w:divBdr>
                <w:top w:val="none" w:sz="0" w:space="0" w:color="auto"/>
                <w:left w:val="none" w:sz="0" w:space="0" w:color="auto"/>
                <w:bottom w:val="none" w:sz="0" w:space="0" w:color="auto"/>
                <w:right w:val="none" w:sz="0" w:space="0" w:color="auto"/>
              </w:divBdr>
            </w:div>
            <w:div w:id="551159994">
              <w:marLeft w:val="0"/>
              <w:marRight w:val="0"/>
              <w:marTop w:val="0"/>
              <w:marBottom w:val="0"/>
              <w:divBdr>
                <w:top w:val="none" w:sz="0" w:space="0" w:color="auto"/>
                <w:left w:val="none" w:sz="0" w:space="0" w:color="auto"/>
                <w:bottom w:val="none" w:sz="0" w:space="0" w:color="auto"/>
                <w:right w:val="none" w:sz="0" w:space="0" w:color="auto"/>
              </w:divBdr>
            </w:div>
            <w:div w:id="1241451228">
              <w:marLeft w:val="0"/>
              <w:marRight w:val="0"/>
              <w:marTop w:val="0"/>
              <w:marBottom w:val="0"/>
              <w:divBdr>
                <w:top w:val="none" w:sz="0" w:space="0" w:color="auto"/>
                <w:left w:val="none" w:sz="0" w:space="0" w:color="auto"/>
                <w:bottom w:val="none" w:sz="0" w:space="0" w:color="auto"/>
                <w:right w:val="none" w:sz="0" w:space="0" w:color="auto"/>
              </w:divBdr>
            </w:div>
            <w:div w:id="608854413">
              <w:marLeft w:val="0"/>
              <w:marRight w:val="0"/>
              <w:marTop w:val="0"/>
              <w:marBottom w:val="0"/>
              <w:divBdr>
                <w:top w:val="none" w:sz="0" w:space="0" w:color="auto"/>
                <w:left w:val="none" w:sz="0" w:space="0" w:color="auto"/>
                <w:bottom w:val="none" w:sz="0" w:space="0" w:color="auto"/>
                <w:right w:val="none" w:sz="0" w:space="0" w:color="auto"/>
              </w:divBdr>
            </w:div>
            <w:div w:id="190458473">
              <w:marLeft w:val="0"/>
              <w:marRight w:val="0"/>
              <w:marTop w:val="0"/>
              <w:marBottom w:val="0"/>
              <w:divBdr>
                <w:top w:val="none" w:sz="0" w:space="0" w:color="auto"/>
                <w:left w:val="none" w:sz="0" w:space="0" w:color="auto"/>
                <w:bottom w:val="none" w:sz="0" w:space="0" w:color="auto"/>
                <w:right w:val="none" w:sz="0" w:space="0" w:color="auto"/>
              </w:divBdr>
            </w:div>
            <w:div w:id="388530141">
              <w:marLeft w:val="0"/>
              <w:marRight w:val="0"/>
              <w:marTop w:val="0"/>
              <w:marBottom w:val="0"/>
              <w:divBdr>
                <w:top w:val="none" w:sz="0" w:space="0" w:color="auto"/>
                <w:left w:val="none" w:sz="0" w:space="0" w:color="auto"/>
                <w:bottom w:val="none" w:sz="0" w:space="0" w:color="auto"/>
                <w:right w:val="none" w:sz="0" w:space="0" w:color="auto"/>
              </w:divBdr>
            </w:div>
            <w:div w:id="12921881">
              <w:marLeft w:val="0"/>
              <w:marRight w:val="0"/>
              <w:marTop w:val="0"/>
              <w:marBottom w:val="0"/>
              <w:divBdr>
                <w:top w:val="none" w:sz="0" w:space="0" w:color="auto"/>
                <w:left w:val="none" w:sz="0" w:space="0" w:color="auto"/>
                <w:bottom w:val="none" w:sz="0" w:space="0" w:color="auto"/>
                <w:right w:val="none" w:sz="0" w:space="0" w:color="auto"/>
              </w:divBdr>
            </w:div>
            <w:div w:id="1035154510">
              <w:marLeft w:val="0"/>
              <w:marRight w:val="0"/>
              <w:marTop w:val="0"/>
              <w:marBottom w:val="0"/>
              <w:divBdr>
                <w:top w:val="none" w:sz="0" w:space="0" w:color="auto"/>
                <w:left w:val="none" w:sz="0" w:space="0" w:color="auto"/>
                <w:bottom w:val="none" w:sz="0" w:space="0" w:color="auto"/>
                <w:right w:val="none" w:sz="0" w:space="0" w:color="auto"/>
              </w:divBdr>
            </w:div>
            <w:div w:id="678238448">
              <w:marLeft w:val="0"/>
              <w:marRight w:val="0"/>
              <w:marTop w:val="0"/>
              <w:marBottom w:val="0"/>
              <w:divBdr>
                <w:top w:val="none" w:sz="0" w:space="0" w:color="auto"/>
                <w:left w:val="none" w:sz="0" w:space="0" w:color="auto"/>
                <w:bottom w:val="none" w:sz="0" w:space="0" w:color="auto"/>
                <w:right w:val="none" w:sz="0" w:space="0" w:color="auto"/>
              </w:divBdr>
            </w:div>
            <w:div w:id="929391671">
              <w:marLeft w:val="0"/>
              <w:marRight w:val="0"/>
              <w:marTop w:val="0"/>
              <w:marBottom w:val="0"/>
              <w:divBdr>
                <w:top w:val="none" w:sz="0" w:space="0" w:color="auto"/>
                <w:left w:val="none" w:sz="0" w:space="0" w:color="auto"/>
                <w:bottom w:val="none" w:sz="0" w:space="0" w:color="auto"/>
                <w:right w:val="none" w:sz="0" w:space="0" w:color="auto"/>
              </w:divBdr>
            </w:div>
            <w:div w:id="905651136">
              <w:marLeft w:val="0"/>
              <w:marRight w:val="0"/>
              <w:marTop w:val="0"/>
              <w:marBottom w:val="0"/>
              <w:divBdr>
                <w:top w:val="none" w:sz="0" w:space="0" w:color="auto"/>
                <w:left w:val="none" w:sz="0" w:space="0" w:color="auto"/>
                <w:bottom w:val="none" w:sz="0" w:space="0" w:color="auto"/>
                <w:right w:val="none" w:sz="0" w:space="0" w:color="auto"/>
              </w:divBdr>
            </w:div>
            <w:div w:id="122432287">
              <w:marLeft w:val="0"/>
              <w:marRight w:val="0"/>
              <w:marTop w:val="0"/>
              <w:marBottom w:val="0"/>
              <w:divBdr>
                <w:top w:val="none" w:sz="0" w:space="0" w:color="auto"/>
                <w:left w:val="none" w:sz="0" w:space="0" w:color="auto"/>
                <w:bottom w:val="none" w:sz="0" w:space="0" w:color="auto"/>
                <w:right w:val="none" w:sz="0" w:space="0" w:color="auto"/>
              </w:divBdr>
            </w:div>
            <w:div w:id="1800221174">
              <w:marLeft w:val="0"/>
              <w:marRight w:val="0"/>
              <w:marTop w:val="0"/>
              <w:marBottom w:val="0"/>
              <w:divBdr>
                <w:top w:val="none" w:sz="0" w:space="0" w:color="auto"/>
                <w:left w:val="none" w:sz="0" w:space="0" w:color="auto"/>
                <w:bottom w:val="none" w:sz="0" w:space="0" w:color="auto"/>
                <w:right w:val="none" w:sz="0" w:space="0" w:color="auto"/>
              </w:divBdr>
            </w:div>
            <w:div w:id="1223449176">
              <w:marLeft w:val="0"/>
              <w:marRight w:val="0"/>
              <w:marTop w:val="0"/>
              <w:marBottom w:val="0"/>
              <w:divBdr>
                <w:top w:val="none" w:sz="0" w:space="0" w:color="auto"/>
                <w:left w:val="none" w:sz="0" w:space="0" w:color="auto"/>
                <w:bottom w:val="none" w:sz="0" w:space="0" w:color="auto"/>
                <w:right w:val="none" w:sz="0" w:space="0" w:color="auto"/>
              </w:divBdr>
            </w:div>
            <w:div w:id="2133092901">
              <w:marLeft w:val="0"/>
              <w:marRight w:val="0"/>
              <w:marTop w:val="0"/>
              <w:marBottom w:val="0"/>
              <w:divBdr>
                <w:top w:val="none" w:sz="0" w:space="0" w:color="auto"/>
                <w:left w:val="none" w:sz="0" w:space="0" w:color="auto"/>
                <w:bottom w:val="none" w:sz="0" w:space="0" w:color="auto"/>
                <w:right w:val="none" w:sz="0" w:space="0" w:color="auto"/>
              </w:divBdr>
            </w:div>
            <w:div w:id="809522159">
              <w:marLeft w:val="0"/>
              <w:marRight w:val="0"/>
              <w:marTop w:val="0"/>
              <w:marBottom w:val="0"/>
              <w:divBdr>
                <w:top w:val="none" w:sz="0" w:space="0" w:color="auto"/>
                <w:left w:val="none" w:sz="0" w:space="0" w:color="auto"/>
                <w:bottom w:val="none" w:sz="0" w:space="0" w:color="auto"/>
                <w:right w:val="none" w:sz="0" w:space="0" w:color="auto"/>
              </w:divBdr>
            </w:div>
            <w:div w:id="511726770">
              <w:marLeft w:val="0"/>
              <w:marRight w:val="0"/>
              <w:marTop w:val="0"/>
              <w:marBottom w:val="0"/>
              <w:divBdr>
                <w:top w:val="none" w:sz="0" w:space="0" w:color="auto"/>
                <w:left w:val="none" w:sz="0" w:space="0" w:color="auto"/>
                <w:bottom w:val="none" w:sz="0" w:space="0" w:color="auto"/>
                <w:right w:val="none" w:sz="0" w:space="0" w:color="auto"/>
              </w:divBdr>
            </w:div>
            <w:div w:id="1192769185">
              <w:marLeft w:val="0"/>
              <w:marRight w:val="0"/>
              <w:marTop w:val="0"/>
              <w:marBottom w:val="0"/>
              <w:divBdr>
                <w:top w:val="none" w:sz="0" w:space="0" w:color="auto"/>
                <w:left w:val="none" w:sz="0" w:space="0" w:color="auto"/>
                <w:bottom w:val="none" w:sz="0" w:space="0" w:color="auto"/>
                <w:right w:val="none" w:sz="0" w:space="0" w:color="auto"/>
              </w:divBdr>
            </w:div>
            <w:div w:id="1632249055">
              <w:marLeft w:val="0"/>
              <w:marRight w:val="0"/>
              <w:marTop w:val="0"/>
              <w:marBottom w:val="0"/>
              <w:divBdr>
                <w:top w:val="none" w:sz="0" w:space="0" w:color="auto"/>
                <w:left w:val="none" w:sz="0" w:space="0" w:color="auto"/>
                <w:bottom w:val="none" w:sz="0" w:space="0" w:color="auto"/>
                <w:right w:val="none" w:sz="0" w:space="0" w:color="auto"/>
              </w:divBdr>
            </w:div>
            <w:div w:id="315887922">
              <w:marLeft w:val="0"/>
              <w:marRight w:val="0"/>
              <w:marTop w:val="0"/>
              <w:marBottom w:val="0"/>
              <w:divBdr>
                <w:top w:val="none" w:sz="0" w:space="0" w:color="auto"/>
                <w:left w:val="none" w:sz="0" w:space="0" w:color="auto"/>
                <w:bottom w:val="none" w:sz="0" w:space="0" w:color="auto"/>
                <w:right w:val="none" w:sz="0" w:space="0" w:color="auto"/>
              </w:divBdr>
            </w:div>
            <w:div w:id="6282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334">
      <w:bodyDiv w:val="1"/>
      <w:marLeft w:val="0"/>
      <w:marRight w:val="0"/>
      <w:marTop w:val="0"/>
      <w:marBottom w:val="0"/>
      <w:divBdr>
        <w:top w:val="none" w:sz="0" w:space="0" w:color="auto"/>
        <w:left w:val="none" w:sz="0" w:space="0" w:color="auto"/>
        <w:bottom w:val="none" w:sz="0" w:space="0" w:color="auto"/>
        <w:right w:val="none" w:sz="0" w:space="0" w:color="auto"/>
      </w:divBdr>
    </w:div>
    <w:div w:id="983045448">
      <w:bodyDiv w:val="1"/>
      <w:marLeft w:val="0"/>
      <w:marRight w:val="0"/>
      <w:marTop w:val="0"/>
      <w:marBottom w:val="0"/>
      <w:divBdr>
        <w:top w:val="none" w:sz="0" w:space="0" w:color="auto"/>
        <w:left w:val="none" w:sz="0" w:space="0" w:color="auto"/>
        <w:bottom w:val="none" w:sz="0" w:space="0" w:color="auto"/>
        <w:right w:val="none" w:sz="0" w:space="0" w:color="auto"/>
      </w:divBdr>
    </w:div>
    <w:div w:id="1011565252">
      <w:bodyDiv w:val="1"/>
      <w:marLeft w:val="0"/>
      <w:marRight w:val="0"/>
      <w:marTop w:val="0"/>
      <w:marBottom w:val="0"/>
      <w:divBdr>
        <w:top w:val="none" w:sz="0" w:space="0" w:color="auto"/>
        <w:left w:val="none" w:sz="0" w:space="0" w:color="auto"/>
        <w:bottom w:val="none" w:sz="0" w:space="0" w:color="auto"/>
        <w:right w:val="none" w:sz="0" w:space="0" w:color="auto"/>
      </w:divBdr>
      <w:divsChild>
        <w:div w:id="543056521">
          <w:marLeft w:val="0"/>
          <w:marRight w:val="0"/>
          <w:marTop w:val="0"/>
          <w:marBottom w:val="0"/>
          <w:divBdr>
            <w:top w:val="none" w:sz="0" w:space="0" w:color="auto"/>
            <w:left w:val="none" w:sz="0" w:space="0" w:color="auto"/>
            <w:bottom w:val="none" w:sz="0" w:space="0" w:color="auto"/>
            <w:right w:val="none" w:sz="0" w:space="0" w:color="auto"/>
          </w:divBdr>
        </w:div>
      </w:divsChild>
    </w:div>
    <w:div w:id="1037386294">
      <w:bodyDiv w:val="1"/>
      <w:marLeft w:val="0"/>
      <w:marRight w:val="0"/>
      <w:marTop w:val="0"/>
      <w:marBottom w:val="0"/>
      <w:divBdr>
        <w:top w:val="none" w:sz="0" w:space="0" w:color="auto"/>
        <w:left w:val="none" w:sz="0" w:space="0" w:color="auto"/>
        <w:bottom w:val="none" w:sz="0" w:space="0" w:color="auto"/>
        <w:right w:val="none" w:sz="0" w:space="0" w:color="auto"/>
      </w:divBdr>
    </w:div>
    <w:div w:id="1097872438">
      <w:bodyDiv w:val="1"/>
      <w:marLeft w:val="0"/>
      <w:marRight w:val="0"/>
      <w:marTop w:val="0"/>
      <w:marBottom w:val="0"/>
      <w:divBdr>
        <w:top w:val="none" w:sz="0" w:space="0" w:color="auto"/>
        <w:left w:val="none" w:sz="0" w:space="0" w:color="auto"/>
        <w:bottom w:val="none" w:sz="0" w:space="0" w:color="auto"/>
        <w:right w:val="none" w:sz="0" w:space="0" w:color="auto"/>
      </w:divBdr>
    </w:div>
    <w:div w:id="1125388886">
      <w:bodyDiv w:val="1"/>
      <w:marLeft w:val="0"/>
      <w:marRight w:val="0"/>
      <w:marTop w:val="0"/>
      <w:marBottom w:val="0"/>
      <w:divBdr>
        <w:top w:val="none" w:sz="0" w:space="0" w:color="auto"/>
        <w:left w:val="none" w:sz="0" w:space="0" w:color="auto"/>
        <w:bottom w:val="none" w:sz="0" w:space="0" w:color="auto"/>
        <w:right w:val="none" w:sz="0" w:space="0" w:color="auto"/>
      </w:divBdr>
    </w:div>
    <w:div w:id="1132286551">
      <w:bodyDiv w:val="1"/>
      <w:marLeft w:val="0"/>
      <w:marRight w:val="0"/>
      <w:marTop w:val="0"/>
      <w:marBottom w:val="0"/>
      <w:divBdr>
        <w:top w:val="none" w:sz="0" w:space="0" w:color="auto"/>
        <w:left w:val="none" w:sz="0" w:space="0" w:color="auto"/>
        <w:bottom w:val="none" w:sz="0" w:space="0" w:color="auto"/>
        <w:right w:val="none" w:sz="0" w:space="0" w:color="auto"/>
      </w:divBdr>
      <w:divsChild>
        <w:div w:id="1467046646">
          <w:marLeft w:val="0"/>
          <w:marRight w:val="0"/>
          <w:marTop w:val="0"/>
          <w:marBottom w:val="0"/>
          <w:divBdr>
            <w:top w:val="none" w:sz="0" w:space="0" w:color="auto"/>
            <w:left w:val="none" w:sz="0" w:space="0" w:color="auto"/>
            <w:bottom w:val="none" w:sz="0" w:space="0" w:color="auto"/>
            <w:right w:val="none" w:sz="0" w:space="0" w:color="auto"/>
          </w:divBdr>
          <w:divsChild>
            <w:div w:id="595207641">
              <w:marLeft w:val="0"/>
              <w:marRight w:val="0"/>
              <w:marTop w:val="0"/>
              <w:marBottom w:val="0"/>
              <w:divBdr>
                <w:top w:val="none" w:sz="0" w:space="0" w:color="auto"/>
                <w:left w:val="none" w:sz="0" w:space="0" w:color="auto"/>
                <w:bottom w:val="none" w:sz="0" w:space="0" w:color="auto"/>
                <w:right w:val="none" w:sz="0" w:space="0" w:color="auto"/>
              </w:divBdr>
              <w:divsChild>
                <w:div w:id="1296252242">
                  <w:marLeft w:val="0"/>
                  <w:marRight w:val="0"/>
                  <w:marTop w:val="0"/>
                  <w:marBottom w:val="0"/>
                  <w:divBdr>
                    <w:top w:val="none" w:sz="0" w:space="0" w:color="auto"/>
                    <w:left w:val="none" w:sz="0" w:space="0" w:color="auto"/>
                    <w:bottom w:val="none" w:sz="0" w:space="0" w:color="auto"/>
                    <w:right w:val="none" w:sz="0" w:space="0" w:color="auto"/>
                  </w:divBdr>
                </w:div>
                <w:div w:id="285282687">
                  <w:marLeft w:val="0"/>
                  <w:marRight w:val="0"/>
                  <w:marTop w:val="0"/>
                  <w:marBottom w:val="0"/>
                  <w:divBdr>
                    <w:top w:val="none" w:sz="0" w:space="0" w:color="auto"/>
                    <w:left w:val="none" w:sz="0" w:space="0" w:color="auto"/>
                    <w:bottom w:val="none" w:sz="0" w:space="0" w:color="auto"/>
                    <w:right w:val="none" w:sz="0" w:space="0" w:color="auto"/>
                  </w:divBdr>
                </w:div>
                <w:div w:id="1331328353">
                  <w:marLeft w:val="0"/>
                  <w:marRight w:val="0"/>
                  <w:marTop w:val="0"/>
                  <w:marBottom w:val="0"/>
                  <w:divBdr>
                    <w:top w:val="none" w:sz="0" w:space="0" w:color="auto"/>
                    <w:left w:val="none" w:sz="0" w:space="0" w:color="auto"/>
                    <w:bottom w:val="none" w:sz="0" w:space="0" w:color="auto"/>
                    <w:right w:val="none" w:sz="0" w:space="0" w:color="auto"/>
                  </w:divBdr>
                </w:div>
                <w:div w:id="1145393046">
                  <w:marLeft w:val="0"/>
                  <w:marRight w:val="0"/>
                  <w:marTop w:val="0"/>
                  <w:marBottom w:val="0"/>
                  <w:divBdr>
                    <w:top w:val="none" w:sz="0" w:space="0" w:color="auto"/>
                    <w:left w:val="none" w:sz="0" w:space="0" w:color="auto"/>
                    <w:bottom w:val="none" w:sz="0" w:space="0" w:color="auto"/>
                    <w:right w:val="none" w:sz="0" w:space="0" w:color="auto"/>
                  </w:divBdr>
                </w:div>
                <w:div w:id="1460681291">
                  <w:marLeft w:val="0"/>
                  <w:marRight w:val="0"/>
                  <w:marTop w:val="0"/>
                  <w:marBottom w:val="0"/>
                  <w:divBdr>
                    <w:top w:val="none" w:sz="0" w:space="0" w:color="auto"/>
                    <w:left w:val="none" w:sz="0" w:space="0" w:color="auto"/>
                    <w:bottom w:val="none" w:sz="0" w:space="0" w:color="auto"/>
                    <w:right w:val="none" w:sz="0" w:space="0" w:color="auto"/>
                  </w:divBdr>
                </w:div>
                <w:div w:id="2004815547">
                  <w:marLeft w:val="0"/>
                  <w:marRight w:val="0"/>
                  <w:marTop w:val="0"/>
                  <w:marBottom w:val="0"/>
                  <w:divBdr>
                    <w:top w:val="none" w:sz="0" w:space="0" w:color="auto"/>
                    <w:left w:val="none" w:sz="0" w:space="0" w:color="auto"/>
                    <w:bottom w:val="none" w:sz="0" w:space="0" w:color="auto"/>
                    <w:right w:val="none" w:sz="0" w:space="0" w:color="auto"/>
                  </w:divBdr>
                </w:div>
                <w:div w:id="707337875">
                  <w:marLeft w:val="0"/>
                  <w:marRight w:val="0"/>
                  <w:marTop w:val="0"/>
                  <w:marBottom w:val="0"/>
                  <w:divBdr>
                    <w:top w:val="none" w:sz="0" w:space="0" w:color="auto"/>
                    <w:left w:val="none" w:sz="0" w:space="0" w:color="auto"/>
                    <w:bottom w:val="none" w:sz="0" w:space="0" w:color="auto"/>
                    <w:right w:val="none" w:sz="0" w:space="0" w:color="auto"/>
                  </w:divBdr>
                </w:div>
                <w:div w:id="60369363">
                  <w:marLeft w:val="0"/>
                  <w:marRight w:val="0"/>
                  <w:marTop w:val="0"/>
                  <w:marBottom w:val="0"/>
                  <w:divBdr>
                    <w:top w:val="none" w:sz="0" w:space="0" w:color="auto"/>
                    <w:left w:val="none" w:sz="0" w:space="0" w:color="auto"/>
                    <w:bottom w:val="none" w:sz="0" w:space="0" w:color="auto"/>
                    <w:right w:val="none" w:sz="0" w:space="0" w:color="auto"/>
                  </w:divBdr>
                </w:div>
                <w:div w:id="556749630">
                  <w:marLeft w:val="0"/>
                  <w:marRight w:val="0"/>
                  <w:marTop w:val="0"/>
                  <w:marBottom w:val="0"/>
                  <w:divBdr>
                    <w:top w:val="none" w:sz="0" w:space="0" w:color="auto"/>
                    <w:left w:val="none" w:sz="0" w:space="0" w:color="auto"/>
                    <w:bottom w:val="none" w:sz="0" w:space="0" w:color="auto"/>
                    <w:right w:val="none" w:sz="0" w:space="0" w:color="auto"/>
                  </w:divBdr>
                </w:div>
                <w:div w:id="1113013091">
                  <w:marLeft w:val="0"/>
                  <w:marRight w:val="0"/>
                  <w:marTop w:val="0"/>
                  <w:marBottom w:val="0"/>
                  <w:divBdr>
                    <w:top w:val="none" w:sz="0" w:space="0" w:color="auto"/>
                    <w:left w:val="none" w:sz="0" w:space="0" w:color="auto"/>
                    <w:bottom w:val="none" w:sz="0" w:space="0" w:color="auto"/>
                    <w:right w:val="none" w:sz="0" w:space="0" w:color="auto"/>
                  </w:divBdr>
                </w:div>
                <w:div w:id="1730807022">
                  <w:marLeft w:val="0"/>
                  <w:marRight w:val="0"/>
                  <w:marTop w:val="0"/>
                  <w:marBottom w:val="0"/>
                  <w:divBdr>
                    <w:top w:val="none" w:sz="0" w:space="0" w:color="auto"/>
                    <w:left w:val="none" w:sz="0" w:space="0" w:color="auto"/>
                    <w:bottom w:val="none" w:sz="0" w:space="0" w:color="auto"/>
                    <w:right w:val="none" w:sz="0" w:space="0" w:color="auto"/>
                  </w:divBdr>
                </w:div>
                <w:div w:id="381830246">
                  <w:marLeft w:val="0"/>
                  <w:marRight w:val="0"/>
                  <w:marTop w:val="0"/>
                  <w:marBottom w:val="0"/>
                  <w:divBdr>
                    <w:top w:val="none" w:sz="0" w:space="0" w:color="auto"/>
                    <w:left w:val="none" w:sz="0" w:space="0" w:color="auto"/>
                    <w:bottom w:val="none" w:sz="0" w:space="0" w:color="auto"/>
                    <w:right w:val="none" w:sz="0" w:space="0" w:color="auto"/>
                  </w:divBdr>
                </w:div>
                <w:div w:id="275216652">
                  <w:marLeft w:val="0"/>
                  <w:marRight w:val="0"/>
                  <w:marTop w:val="0"/>
                  <w:marBottom w:val="0"/>
                  <w:divBdr>
                    <w:top w:val="none" w:sz="0" w:space="0" w:color="auto"/>
                    <w:left w:val="none" w:sz="0" w:space="0" w:color="auto"/>
                    <w:bottom w:val="none" w:sz="0" w:space="0" w:color="auto"/>
                    <w:right w:val="none" w:sz="0" w:space="0" w:color="auto"/>
                  </w:divBdr>
                </w:div>
                <w:div w:id="2048986233">
                  <w:marLeft w:val="0"/>
                  <w:marRight w:val="0"/>
                  <w:marTop w:val="0"/>
                  <w:marBottom w:val="0"/>
                  <w:divBdr>
                    <w:top w:val="none" w:sz="0" w:space="0" w:color="auto"/>
                    <w:left w:val="none" w:sz="0" w:space="0" w:color="auto"/>
                    <w:bottom w:val="none" w:sz="0" w:space="0" w:color="auto"/>
                    <w:right w:val="none" w:sz="0" w:space="0" w:color="auto"/>
                  </w:divBdr>
                </w:div>
                <w:div w:id="304626524">
                  <w:marLeft w:val="0"/>
                  <w:marRight w:val="0"/>
                  <w:marTop w:val="0"/>
                  <w:marBottom w:val="0"/>
                  <w:divBdr>
                    <w:top w:val="none" w:sz="0" w:space="0" w:color="auto"/>
                    <w:left w:val="none" w:sz="0" w:space="0" w:color="auto"/>
                    <w:bottom w:val="none" w:sz="0" w:space="0" w:color="auto"/>
                    <w:right w:val="none" w:sz="0" w:space="0" w:color="auto"/>
                  </w:divBdr>
                </w:div>
                <w:div w:id="1521967356">
                  <w:marLeft w:val="0"/>
                  <w:marRight w:val="0"/>
                  <w:marTop w:val="0"/>
                  <w:marBottom w:val="0"/>
                  <w:divBdr>
                    <w:top w:val="none" w:sz="0" w:space="0" w:color="auto"/>
                    <w:left w:val="none" w:sz="0" w:space="0" w:color="auto"/>
                    <w:bottom w:val="none" w:sz="0" w:space="0" w:color="auto"/>
                    <w:right w:val="none" w:sz="0" w:space="0" w:color="auto"/>
                  </w:divBdr>
                </w:div>
                <w:div w:id="273288112">
                  <w:marLeft w:val="0"/>
                  <w:marRight w:val="0"/>
                  <w:marTop w:val="0"/>
                  <w:marBottom w:val="0"/>
                  <w:divBdr>
                    <w:top w:val="none" w:sz="0" w:space="0" w:color="auto"/>
                    <w:left w:val="none" w:sz="0" w:space="0" w:color="auto"/>
                    <w:bottom w:val="none" w:sz="0" w:space="0" w:color="auto"/>
                    <w:right w:val="none" w:sz="0" w:space="0" w:color="auto"/>
                  </w:divBdr>
                </w:div>
                <w:div w:id="1632242993">
                  <w:marLeft w:val="0"/>
                  <w:marRight w:val="0"/>
                  <w:marTop w:val="0"/>
                  <w:marBottom w:val="0"/>
                  <w:divBdr>
                    <w:top w:val="none" w:sz="0" w:space="0" w:color="auto"/>
                    <w:left w:val="none" w:sz="0" w:space="0" w:color="auto"/>
                    <w:bottom w:val="none" w:sz="0" w:space="0" w:color="auto"/>
                    <w:right w:val="none" w:sz="0" w:space="0" w:color="auto"/>
                  </w:divBdr>
                </w:div>
                <w:div w:id="555438186">
                  <w:marLeft w:val="0"/>
                  <w:marRight w:val="0"/>
                  <w:marTop w:val="0"/>
                  <w:marBottom w:val="0"/>
                  <w:divBdr>
                    <w:top w:val="none" w:sz="0" w:space="0" w:color="auto"/>
                    <w:left w:val="none" w:sz="0" w:space="0" w:color="auto"/>
                    <w:bottom w:val="none" w:sz="0" w:space="0" w:color="auto"/>
                    <w:right w:val="none" w:sz="0" w:space="0" w:color="auto"/>
                  </w:divBdr>
                </w:div>
              </w:divsChild>
            </w:div>
            <w:div w:id="1048258711">
              <w:marLeft w:val="0"/>
              <w:marRight w:val="0"/>
              <w:marTop w:val="0"/>
              <w:marBottom w:val="0"/>
              <w:divBdr>
                <w:top w:val="none" w:sz="0" w:space="0" w:color="auto"/>
                <w:left w:val="none" w:sz="0" w:space="0" w:color="auto"/>
                <w:bottom w:val="none" w:sz="0" w:space="0" w:color="auto"/>
                <w:right w:val="none" w:sz="0" w:space="0" w:color="auto"/>
              </w:divBdr>
              <w:divsChild>
                <w:div w:id="306937127">
                  <w:marLeft w:val="0"/>
                  <w:marRight w:val="0"/>
                  <w:marTop w:val="0"/>
                  <w:marBottom w:val="0"/>
                  <w:divBdr>
                    <w:top w:val="none" w:sz="0" w:space="0" w:color="auto"/>
                    <w:left w:val="none" w:sz="0" w:space="0" w:color="auto"/>
                    <w:bottom w:val="none" w:sz="0" w:space="0" w:color="auto"/>
                    <w:right w:val="none" w:sz="0" w:space="0" w:color="auto"/>
                  </w:divBdr>
                </w:div>
                <w:div w:id="1914120381">
                  <w:marLeft w:val="0"/>
                  <w:marRight w:val="0"/>
                  <w:marTop w:val="0"/>
                  <w:marBottom w:val="0"/>
                  <w:divBdr>
                    <w:top w:val="none" w:sz="0" w:space="0" w:color="auto"/>
                    <w:left w:val="none" w:sz="0" w:space="0" w:color="auto"/>
                    <w:bottom w:val="none" w:sz="0" w:space="0" w:color="auto"/>
                    <w:right w:val="none" w:sz="0" w:space="0" w:color="auto"/>
                  </w:divBdr>
                </w:div>
                <w:div w:id="1682585569">
                  <w:marLeft w:val="0"/>
                  <w:marRight w:val="0"/>
                  <w:marTop w:val="0"/>
                  <w:marBottom w:val="0"/>
                  <w:divBdr>
                    <w:top w:val="none" w:sz="0" w:space="0" w:color="auto"/>
                    <w:left w:val="none" w:sz="0" w:space="0" w:color="auto"/>
                    <w:bottom w:val="none" w:sz="0" w:space="0" w:color="auto"/>
                    <w:right w:val="none" w:sz="0" w:space="0" w:color="auto"/>
                  </w:divBdr>
                </w:div>
                <w:div w:id="1501235789">
                  <w:marLeft w:val="0"/>
                  <w:marRight w:val="0"/>
                  <w:marTop w:val="0"/>
                  <w:marBottom w:val="0"/>
                  <w:divBdr>
                    <w:top w:val="none" w:sz="0" w:space="0" w:color="auto"/>
                    <w:left w:val="none" w:sz="0" w:space="0" w:color="auto"/>
                    <w:bottom w:val="none" w:sz="0" w:space="0" w:color="auto"/>
                    <w:right w:val="none" w:sz="0" w:space="0" w:color="auto"/>
                  </w:divBdr>
                </w:div>
                <w:div w:id="869028835">
                  <w:marLeft w:val="0"/>
                  <w:marRight w:val="0"/>
                  <w:marTop w:val="0"/>
                  <w:marBottom w:val="0"/>
                  <w:divBdr>
                    <w:top w:val="none" w:sz="0" w:space="0" w:color="auto"/>
                    <w:left w:val="none" w:sz="0" w:space="0" w:color="auto"/>
                    <w:bottom w:val="none" w:sz="0" w:space="0" w:color="auto"/>
                    <w:right w:val="none" w:sz="0" w:space="0" w:color="auto"/>
                  </w:divBdr>
                </w:div>
                <w:div w:id="1205173590">
                  <w:marLeft w:val="0"/>
                  <w:marRight w:val="0"/>
                  <w:marTop w:val="0"/>
                  <w:marBottom w:val="0"/>
                  <w:divBdr>
                    <w:top w:val="none" w:sz="0" w:space="0" w:color="auto"/>
                    <w:left w:val="none" w:sz="0" w:space="0" w:color="auto"/>
                    <w:bottom w:val="none" w:sz="0" w:space="0" w:color="auto"/>
                    <w:right w:val="none" w:sz="0" w:space="0" w:color="auto"/>
                  </w:divBdr>
                </w:div>
                <w:div w:id="1879076328">
                  <w:marLeft w:val="0"/>
                  <w:marRight w:val="0"/>
                  <w:marTop w:val="0"/>
                  <w:marBottom w:val="0"/>
                  <w:divBdr>
                    <w:top w:val="none" w:sz="0" w:space="0" w:color="auto"/>
                    <w:left w:val="none" w:sz="0" w:space="0" w:color="auto"/>
                    <w:bottom w:val="none" w:sz="0" w:space="0" w:color="auto"/>
                    <w:right w:val="none" w:sz="0" w:space="0" w:color="auto"/>
                  </w:divBdr>
                </w:div>
                <w:div w:id="387072626">
                  <w:marLeft w:val="0"/>
                  <w:marRight w:val="0"/>
                  <w:marTop w:val="0"/>
                  <w:marBottom w:val="0"/>
                  <w:divBdr>
                    <w:top w:val="none" w:sz="0" w:space="0" w:color="auto"/>
                    <w:left w:val="none" w:sz="0" w:space="0" w:color="auto"/>
                    <w:bottom w:val="none" w:sz="0" w:space="0" w:color="auto"/>
                    <w:right w:val="none" w:sz="0" w:space="0" w:color="auto"/>
                  </w:divBdr>
                </w:div>
                <w:div w:id="450395362">
                  <w:marLeft w:val="0"/>
                  <w:marRight w:val="0"/>
                  <w:marTop w:val="0"/>
                  <w:marBottom w:val="0"/>
                  <w:divBdr>
                    <w:top w:val="none" w:sz="0" w:space="0" w:color="auto"/>
                    <w:left w:val="none" w:sz="0" w:space="0" w:color="auto"/>
                    <w:bottom w:val="none" w:sz="0" w:space="0" w:color="auto"/>
                    <w:right w:val="none" w:sz="0" w:space="0" w:color="auto"/>
                  </w:divBdr>
                </w:div>
                <w:div w:id="1972897707">
                  <w:marLeft w:val="0"/>
                  <w:marRight w:val="0"/>
                  <w:marTop w:val="0"/>
                  <w:marBottom w:val="0"/>
                  <w:divBdr>
                    <w:top w:val="none" w:sz="0" w:space="0" w:color="auto"/>
                    <w:left w:val="none" w:sz="0" w:space="0" w:color="auto"/>
                    <w:bottom w:val="none" w:sz="0" w:space="0" w:color="auto"/>
                    <w:right w:val="none" w:sz="0" w:space="0" w:color="auto"/>
                  </w:divBdr>
                </w:div>
                <w:div w:id="634066021">
                  <w:marLeft w:val="0"/>
                  <w:marRight w:val="0"/>
                  <w:marTop w:val="0"/>
                  <w:marBottom w:val="0"/>
                  <w:divBdr>
                    <w:top w:val="none" w:sz="0" w:space="0" w:color="auto"/>
                    <w:left w:val="none" w:sz="0" w:space="0" w:color="auto"/>
                    <w:bottom w:val="none" w:sz="0" w:space="0" w:color="auto"/>
                    <w:right w:val="none" w:sz="0" w:space="0" w:color="auto"/>
                  </w:divBdr>
                </w:div>
                <w:div w:id="94516445">
                  <w:marLeft w:val="0"/>
                  <w:marRight w:val="0"/>
                  <w:marTop w:val="0"/>
                  <w:marBottom w:val="0"/>
                  <w:divBdr>
                    <w:top w:val="none" w:sz="0" w:space="0" w:color="auto"/>
                    <w:left w:val="none" w:sz="0" w:space="0" w:color="auto"/>
                    <w:bottom w:val="none" w:sz="0" w:space="0" w:color="auto"/>
                    <w:right w:val="none" w:sz="0" w:space="0" w:color="auto"/>
                  </w:divBdr>
                </w:div>
                <w:div w:id="610094518">
                  <w:marLeft w:val="0"/>
                  <w:marRight w:val="0"/>
                  <w:marTop w:val="0"/>
                  <w:marBottom w:val="0"/>
                  <w:divBdr>
                    <w:top w:val="none" w:sz="0" w:space="0" w:color="auto"/>
                    <w:left w:val="none" w:sz="0" w:space="0" w:color="auto"/>
                    <w:bottom w:val="none" w:sz="0" w:space="0" w:color="auto"/>
                    <w:right w:val="none" w:sz="0" w:space="0" w:color="auto"/>
                  </w:divBdr>
                </w:div>
                <w:div w:id="1473057042">
                  <w:marLeft w:val="0"/>
                  <w:marRight w:val="0"/>
                  <w:marTop w:val="0"/>
                  <w:marBottom w:val="0"/>
                  <w:divBdr>
                    <w:top w:val="none" w:sz="0" w:space="0" w:color="auto"/>
                    <w:left w:val="none" w:sz="0" w:space="0" w:color="auto"/>
                    <w:bottom w:val="none" w:sz="0" w:space="0" w:color="auto"/>
                    <w:right w:val="none" w:sz="0" w:space="0" w:color="auto"/>
                  </w:divBdr>
                </w:div>
                <w:div w:id="2130736545">
                  <w:marLeft w:val="0"/>
                  <w:marRight w:val="0"/>
                  <w:marTop w:val="0"/>
                  <w:marBottom w:val="0"/>
                  <w:divBdr>
                    <w:top w:val="none" w:sz="0" w:space="0" w:color="auto"/>
                    <w:left w:val="none" w:sz="0" w:space="0" w:color="auto"/>
                    <w:bottom w:val="none" w:sz="0" w:space="0" w:color="auto"/>
                    <w:right w:val="none" w:sz="0" w:space="0" w:color="auto"/>
                  </w:divBdr>
                </w:div>
                <w:div w:id="1364480515">
                  <w:marLeft w:val="0"/>
                  <w:marRight w:val="0"/>
                  <w:marTop w:val="0"/>
                  <w:marBottom w:val="0"/>
                  <w:divBdr>
                    <w:top w:val="none" w:sz="0" w:space="0" w:color="auto"/>
                    <w:left w:val="none" w:sz="0" w:space="0" w:color="auto"/>
                    <w:bottom w:val="none" w:sz="0" w:space="0" w:color="auto"/>
                    <w:right w:val="none" w:sz="0" w:space="0" w:color="auto"/>
                  </w:divBdr>
                </w:div>
                <w:div w:id="1350988648">
                  <w:marLeft w:val="0"/>
                  <w:marRight w:val="0"/>
                  <w:marTop w:val="0"/>
                  <w:marBottom w:val="0"/>
                  <w:divBdr>
                    <w:top w:val="none" w:sz="0" w:space="0" w:color="auto"/>
                    <w:left w:val="none" w:sz="0" w:space="0" w:color="auto"/>
                    <w:bottom w:val="none" w:sz="0" w:space="0" w:color="auto"/>
                    <w:right w:val="none" w:sz="0" w:space="0" w:color="auto"/>
                  </w:divBdr>
                </w:div>
                <w:div w:id="90662751">
                  <w:marLeft w:val="0"/>
                  <w:marRight w:val="0"/>
                  <w:marTop w:val="0"/>
                  <w:marBottom w:val="0"/>
                  <w:divBdr>
                    <w:top w:val="none" w:sz="0" w:space="0" w:color="auto"/>
                    <w:left w:val="none" w:sz="0" w:space="0" w:color="auto"/>
                    <w:bottom w:val="none" w:sz="0" w:space="0" w:color="auto"/>
                    <w:right w:val="none" w:sz="0" w:space="0" w:color="auto"/>
                  </w:divBdr>
                </w:div>
                <w:div w:id="627930229">
                  <w:marLeft w:val="0"/>
                  <w:marRight w:val="0"/>
                  <w:marTop w:val="0"/>
                  <w:marBottom w:val="0"/>
                  <w:divBdr>
                    <w:top w:val="none" w:sz="0" w:space="0" w:color="auto"/>
                    <w:left w:val="none" w:sz="0" w:space="0" w:color="auto"/>
                    <w:bottom w:val="none" w:sz="0" w:space="0" w:color="auto"/>
                    <w:right w:val="none" w:sz="0" w:space="0" w:color="auto"/>
                  </w:divBdr>
                </w:div>
                <w:div w:id="1250893122">
                  <w:marLeft w:val="0"/>
                  <w:marRight w:val="0"/>
                  <w:marTop w:val="0"/>
                  <w:marBottom w:val="0"/>
                  <w:divBdr>
                    <w:top w:val="none" w:sz="0" w:space="0" w:color="auto"/>
                    <w:left w:val="none" w:sz="0" w:space="0" w:color="auto"/>
                    <w:bottom w:val="none" w:sz="0" w:space="0" w:color="auto"/>
                    <w:right w:val="none" w:sz="0" w:space="0" w:color="auto"/>
                  </w:divBdr>
                </w:div>
                <w:div w:id="254560258">
                  <w:marLeft w:val="0"/>
                  <w:marRight w:val="0"/>
                  <w:marTop w:val="0"/>
                  <w:marBottom w:val="0"/>
                  <w:divBdr>
                    <w:top w:val="none" w:sz="0" w:space="0" w:color="auto"/>
                    <w:left w:val="none" w:sz="0" w:space="0" w:color="auto"/>
                    <w:bottom w:val="none" w:sz="0" w:space="0" w:color="auto"/>
                    <w:right w:val="none" w:sz="0" w:space="0" w:color="auto"/>
                  </w:divBdr>
                </w:div>
                <w:div w:id="338043274">
                  <w:marLeft w:val="0"/>
                  <w:marRight w:val="0"/>
                  <w:marTop w:val="0"/>
                  <w:marBottom w:val="0"/>
                  <w:divBdr>
                    <w:top w:val="none" w:sz="0" w:space="0" w:color="auto"/>
                    <w:left w:val="none" w:sz="0" w:space="0" w:color="auto"/>
                    <w:bottom w:val="none" w:sz="0" w:space="0" w:color="auto"/>
                    <w:right w:val="none" w:sz="0" w:space="0" w:color="auto"/>
                  </w:divBdr>
                </w:div>
                <w:div w:id="1240797013">
                  <w:marLeft w:val="0"/>
                  <w:marRight w:val="0"/>
                  <w:marTop w:val="0"/>
                  <w:marBottom w:val="0"/>
                  <w:divBdr>
                    <w:top w:val="none" w:sz="0" w:space="0" w:color="auto"/>
                    <w:left w:val="none" w:sz="0" w:space="0" w:color="auto"/>
                    <w:bottom w:val="none" w:sz="0" w:space="0" w:color="auto"/>
                    <w:right w:val="none" w:sz="0" w:space="0" w:color="auto"/>
                  </w:divBdr>
                </w:div>
                <w:div w:id="706493515">
                  <w:marLeft w:val="0"/>
                  <w:marRight w:val="0"/>
                  <w:marTop w:val="0"/>
                  <w:marBottom w:val="0"/>
                  <w:divBdr>
                    <w:top w:val="none" w:sz="0" w:space="0" w:color="auto"/>
                    <w:left w:val="none" w:sz="0" w:space="0" w:color="auto"/>
                    <w:bottom w:val="none" w:sz="0" w:space="0" w:color="auto"/>
                    <w:right w:val="none" w:sz="0" w:space="0" w:color="auto"/>
                  </w:divBdr>
                </w:div>
                <w:div w:id="209348984">
                  <w:marLeft w:val="0"/>
                  <w:marRight w:val="0"/>
                  <w:marTop w:val="0"/>
                  <w:marBottom w:val="0"/>
                  <w:divBdr>
                    <w:top w:val="none" w:sz="0" w:space="0" w:color="auto"/>
                    <w:left w:val="none" w:sz="0" w:space="0" w:color="auto"/>
                    <w:bottom w:val="none" w:sz="0" w:space="0" w:color="auto"/>
                    <w:right w:val="none" w:sz="0" w:space="0" w:color="auto"/>
                  </w:divBdr>
                </w:div>
                <w:div w:id="1154487169">
                  <w:marLeft w:val="0"/>
                  <w:marRight w:val="0"/>
                  <w:marTop w:val="0"/>
                  <w:marBottom w:val="0"/>
                  <w:divBdr>
                    <w:top w:val="none" w:sz="0" w:space="0" w:color="auto"/>
                    <w:left w:val="none" w:sz="0" w:space="0" w:color="auto"/>
                    <w:bottom w:val="none" w:sz="0" w:space="0" w:color="auto"/>
                    <w:right w:val="none" w:sz="0" w:space="0" w:color="auto"/>
                  </w:divBdr>
                </w:div>
                <w:div w:id="1269584746">
                  <w:marLeft w:val="0"/>
                  <w:marRight w:val="0"/>
                  <w:marTop w:val="0"/>
                  <w:marBottom w:val="0"/>
                  <w:divBdr>
                    <w:top w:val="none" w:sz="0" w:space="0" w:color="auto"/>
                    <w:left w:val="none" w:sz="0" w:space="0" w:color="auto"/>
                    <w:bottom w:val="none" w:sz="0" w:space="0" w:color="auto"/>
                    <w:right w:val="none" w:sz="0" w:space="0" w:color="auto"/>
                  </w:divBdr>
                </w:div>
                <w:div w:id="1007951498">
                  <w:marLeft w:val="0"/>
                  <w:marRight w:val="0"/>
                  <w:marTop w:val="0"/>
                  <w:marBottom w:val="0"/>
                  <w:divBdr>
                    <w:top w:val="none" w:sz="0" w:space="0" w:color="auto"/>
                    <w:left w:val="none" w:sz="0" w:space="0" w:color="auto"/>
                    <w:bottom w:val="none" w:sz="0" w:space="0" w:color="auto"/>
                    <w:right w:val="none" w:sz="0" w:space="0" w:color="auto"/>
                  </w:divBdr>
                </w:div>
                <w:div w:id="463741866">
                  <w:marLeft w:val="0"/>
                  <w:marRight w:val="0"/>
                  <w:marTop w:val="0"/>
                  <w:marBottom w:val="0"/>
                  <w:divBdr>
                    <w:top w:val="none" w:sz="0" w:space="0" w:color="auto"/>
                    <w:left w:val="none" w:sz="0" w:space="0" w:color="auto"/>
                    <w:bottom w:val="none" w:sz="0" w:space="0" w:color="auto"/>
                    <w:right w:val="none" w:sz="0" w:space="0" w:color="auto"/>
                  </w:divBdr>
                </w:div>
                <w:div w:id="1400666672">
                  <w:marLeft w:val="0"/>
                  <w:marRight w:val="0"/>
                  <w:marTop w:val="0"/>
                  <w:marBottom w:val="0"/>
                  <w:divBdr>
                    <w:top w:val="none" w:sz="0" w:space="0" w:color="auto"/>
                    <w:left w:val="none" w:sz="0" w:space="0" w:color="auto"/>
                    <w:bottom w:val="none" w:sz="0" w:space="0" w:color="auto"/>
                    <w:right w:val="none" w:sz="0" w:space="0" w:color="auto"/>
                  </w:divBdr>
                </w:div>
                <w:div w:id="492571667">
                  <w:marLeft w:val="0"/>
                  <w:marRight w:val="0"/>
                  <w:marTop w:val="0"/>
                  <w:marBottom w:val="0"/>
                  <w:divBdr>
                    <w:top w:val="none" w:sz="0" w:space="0" w:color="auto"/>
                    <w:left w:val="none" w:sz="0" w:space="0" w:color="auto"/>
                    <w:bottom w:val="none" w:sz="0" w:space="0" w:color="auto"/>
                    <w:right w:val="none" w:sz="0" w:space="0" w:color="auto"/>
                  </w:divBdr>
                </w:div>
                <w:div w:id="970550836">
                  <w:marLeft w:val="0"/>
                  <w:marRight w:val="0"/>
                  <w:marTop w:val="0"/>
                  <w:marBottom w:val="0"/>
                  <w:divBdr>
                    <w:top w:val="none" w:sz="0" w:space="0" w:color="auto"/>
                    <w:left w:val="none" w:sz="0" w:space="0" w:color="auto"/>
                    <w:bottom w:val="none" w:sz="0" w:space="0" w:color="auto"/>
                    <w:right w:val="none" w:sz="0" w:space="0" w:color="auto"/>
                  </w:divBdr>
                </w:div>
                <w:div w:id="1546480093">
                  <w:marLeft w:val="0"/>
                  <w:marRight w:val="0"/>
                  <w:marTop w:val="0"/>
                  <w:marBottom w:val="0"/>
                  <w:divBdr>
                    <w:top w:val="none" w:sz="0" w:space="0" w:color="auto"/>
                    <w:left w:val="none" w:sz="0" w:space="0" w:color="auto"/>
                    <w:bottom w:val="none" w:sz="0" w:space="0" w:color="auto"/>
                    <w:right w:val="none" w:sz="0" w:space="0" w:color="auto"/>
                  </w:divBdr>
                </w:div>
                <w:div w:id="1767724107">
                  <w:marLeft w:val="0"/>
                  <w:marRight w:val="0"/>
                  <w:marTop w:val="0"/>
                  <w:marBottom w:val="0"/>
                  <w:divBdr>
                    <w:top w:val="none" w:sz="0" w:space="0" w:color="auto"/>
                    <w:left w:val="none" w:sz="0" w:space="0" w:color="auto"/>
                    <w:bottom w:val="none" w:sz="0" w:space="0" w:color="auto"/>
                    <w:right w:val="none" w:sz="0" w:space="0" w:color="auto"/>
                  </w:divBdr>
                </w:div>
                <w:div w:id="1621034646">
                  <w:marLeft w:val="0"/>
                  <w:marRight w:val="0"/>
                  <w:marTop w:val="0"/>
                  <w:marBottom w:val="0"/>
                  <w:divBdr>
                    <w:top w:val="none" w:sz="0" w:space="0" w:color="auto"/>
                    <w:left w:val="none" w:sz="0" w:space="0" w:color="auto"/>
                    <w:bottom w:val="none" w:sz="0" w:space="0" w:color="auto"/>
                    <w:right w:val="none" w:sz="0" w:space="0" w:color="auto"/>
                  </w:divBdr>
                </w:div>
                <w:div w:id="2145459397">
                  <w:marLeft w:val="0"/>
                  <w:marRight w:val="0"/>
                  <w:marTop w:val="0"/>
                  <w:marBottom w:val="0"/>
                  <w:divBdr>
                    <w:top w:val="none" w:sz="0" w:space="0" w:color="auto"/>
                    <w:left w:val="none" w:sz="0" w:space="0" w:color="auto"/>
                    <w:bottom w:val="none" w:sz="0" w:space="0" w:color="auto"/>
                    <w:right w:val="none" w:sz="0" w:space="0" w:color="auto"/>
                  </w:divBdr>
                </w:div>
                <w:div w:id="994072686">
                  <w:marLeft w:val="0"/>
                  <w:marRight w:val="0"/>
                  <w:marTop w:val="0"/>
                  <w:marBottom w:val="0"/>
                  <w:divBdr>
                    <w:top w:val="none" w:sz="0" w:space="0" w:color="auto"/>
                    <w:left w:val="none" w:sz="0" w:space="0" w:color="auto"/>
                    <w:bottom w:val="none" w:sz="0" w:space="0" w:color="auto"/>
                    <w:right w:val="none" w:sz="0" w:space="0" w:color="auto"/>
                  </w:divBdr>
                </w:div>
                <w:div w:id="353381175">
                  <w:marLeft w:val="0"/>
                  <w:marRight w:val="0"/>
                  <w:marTop w:val="0"/>
                  <w:marBottom w:val="0"/>
                  <w:divBdr>
                    <w:top w:val="none" w:sz="0" w:space="0" w:color="auto"/>
                    <w:left w:val="none" w:sz="0" w:space="0" w:color="auto"/>
                    <w:bottom w:val="none" w:sz="0" w:space="0" w:color="auto"/>
                    <w:right w:val="none" w:sz="0" w:space="0" w:color="auto"/>
                  </w:divBdr>
                </w:div>
                <w:div w:id="1772696605">
                  <w:marLeft w:val="0"/>
                  <w:marRight w:val="0"/>
                  <w:marTop w:val="0"/>
                  <w:marBottom w:val="0"/>
                  <w:divBdr>
                    <w:top w:val="none" w:sz="0" w:space="0" w:color="auto"/>
                    <w:left w:val="none" w:sz="0" w:space="0" w:color="auto"/>
                    <w:bottom w:val="none" w:sz="0" w:space="0" w:color="auto"/>
                    <w:right w:val="none" w:sz="0" w:space="0" w:color="auto"/>
                  </w:divBdr>
                </w:div>
                <w:div w:id="1359963526">
                  <w:marLeft w:val="0"/>
                  <w:marRight w:val="0"/>
                  <w:marTop w:val="0"/>
                  <w:marBottom w:val="0"/>
                  <w:divBdr>
                    <w:top w:val="none" w:sz="0" w:space="0" w:color="auto"/>
                    <w:left w:val="none" w:sz="0" w:space="0" w:color="auto"/>
                    <w:bottom w:val="none" w:sz="0" w:space="0" w:color="auto"/>
                    <w:right w:val="none" w:sz="0" w:space="0" w:color="auto"/>
                  </w:divBdr>
                </w:div>
                <w:div w:id="1127745761">
                  <w:marLeft w:val="0"/>
                  <w:marRight w:val="0"/>
                  <w:marTop w:val="0"/>
                  <w:marBottom w:val="0"/>
                  <w:divBdr>
                    <w:top w:val="none" w:sz="0" w:space="0" w:color="auto"/>
                    <w:left w:val="none" w:sz="0" w:space="0" w:color="auto"/>
                    <w:bottom w:val="none" w:sz="0" w:space="0" w:color="auto"/>
                    <w:right w:val="none" w:sz="0" w:space="0" w:color="auto"/>
                  </w:divBdr>
                </w:div>
                <w:div w:id="508714552">
                  <w:marLeft w:val="0"/>
                  <w:marRight w:val="0"/>
                  <w:marTop w:val="0"/>
                  <w:marBottom w:val="0"/>
                  <w:divBdr>
                    <w:top w:val="none" w:sz="0" w:space="0" w:color="auto"/>
                    <w:left w:val="none" w:sz="0" w:space="0" w:color="auto"/>
                    <w:bottom w:val="none" w:sz="0" w:space="0" w:color="auto"/>
                    <w:right w:val="none" w:sz="0" w:space="0" w:color="auto"/>
                  </w:divBdr>
                </w:div>
                <w:div w:id="817109546">
                  <w:marLeft w:val="0"/>
                  <w:marRight w:val="0"/>
                  <w:marTop w:val="0"/>
                  <w:marBottom w:val="0"/>
                  <w:divBdr>
                    <w:top w:val="none" w:sz="0" w:space="0" w:color="auto"/>
                    <w:left w:val="none" w:sz="0" w:space="0" w:color="auto"/>
                    <w:bottom w:val="none" w:sz="0" w:space="0" w:color="auto"/>
                    <w:right w:val="none" w:sz="0" w:space="0" w:color="auto"/>
                  </w:divBdr>
                </w:div>
                <w:div w:id="1564634774">
                  <w:marLeft w:val="0"/>
                  <w:marRight w:val="0"/>
                  <w:marTop w:val="0"/>
                  <w:marBottom w:val="0"/>
                  <w:divBdr>
                    <w:top w:val="none" w:sz="0" w:space="0" w:color="auto"/>
                    <w:left w:val="none" w:sz="0" w:space="0" w:color="auto"/>
                    <w:bottom w:val="none" w:sz="0" w:space="0" w:color="auto"/>
                    <w:right w:val="none" w:sz="0" w:space="0" w:color="auto"/>
                  </w:divBdr>
                </w:div>
                <w:div w:id="220679533">
                  <w:marLeft w:val="0"/>
                  <w:marRight w:val="0"/>
                  <w:marTop w:val="0"/>
                  <w:marBottom w:val="0"/>
                  <w:divBdr>
                    <w:top w:val="none" w:sz="0" w:space="0" w:color="auto"/>
                    <w:left w:val="none" w:sz="0" w:space="0" w:color="auto"/>
                    <w:bottom w:val="none" w:sz="0" w:space="0" w:color="auto"/>
                    <w:right w:val="none" w:sz="0" w:space="0" w:color="auto"/>
                  </w:divBdr>
                </w:div>
                <w:div w:id="143619703">
                  <w:marLeft w:val="0"/>
                  <w:marRight w:val="0"/>
                  <w:marTop w:val="0"/>
                  <w:marBottom w:val="0"/>
                  <w:divBdr>
                    <w:top w:val="none" w:sz="0" w:space="0" w:color="auto"/>
                    <w:left w:val="none" w:sz="0" w:space="0" w:color="auto"/>
                    <w:bottom w:val="none" w:sz="0" w:space="0" w:color="auto"/>
                    <w:right w:val="none" w:sz="0" w:space="0" w:color="auto"/>
                  </w:divBdr>
                </w:div>
                <w:div w:id="1478837482">
                  <w:marLeft w:val="0"/>
                  <w:marRight w:val="0"/>
                  <w:marTop w:val="0"/>
                  <w:marBottom w:val="0"/>
                  <w:divBdr>
                    <w:top w:val="none" w:sz="0" w:space="0" w:color="auto"/>
                    <w:left w:val="none" w:sz="0" w:space="0" w:color="auto"/>
                    <w:bottom w:val="none" w:sz="0" w:space="0" w:color="auto"/>
                    <w:right w:val="none" w:sz="0" w:space="0" w:color="auto"/>
                  </w:divBdr>
                </w:div>
                <w:div w:id="1528564246">
                  <w:marLeft w:val="0"/>
                  <w:marRight w:val="0"/>
                  <w:marTop w:val="0"/>
                  <w:marBottom w:val="0"/>
                  <w:divBdr>
                    <w:top w:val="none" w:sz="0" w:space="0" w:color="auto"/>
                    <w:left w:val="none" w:sz="0" w:space="0" w:color="auto"/>
                    <w:bottom w:val="none" w:sz="0" w:space="0" w:color="auto"/>
                    <w:right w:val="none" w:sz="0" w:space="0" w:color="auto"/>
                  </w:divBdr>
                </w:div>
                <w:div w:id="1823304042">
                  <w:marLeft w:val="0"/>
                  <w:marRight w:val="0"/>
                  <w:marTop w:val="0"/>
                  <w:marBottom w:val="0"/>
                  <w:divBdr>
                    <w:top w:val="none" w:sz="0" w:space="0" w:color="auto"/>
                    <w:left w:val="none" w:sz="0" w:space="0" w:color="auto"/>
                    <w:bottom w:val="none" w:sz="0" w:space="0" w:color="auto"/>
                    <w:right w:val="none" w:sz="0" w:space="0" w:color="auto"/>
                  </w:divBdr>
                </w:div>
              </w:divsChild>
            </w:div>
            <w:div w:id="708147680">
              <w:marLeft w:val="0"/>
              <w:marRight w:val="0"/>
              <w:marTop w:val="0"/>
              <w:marBottom w:val="0"/>
              <w:divBdr>
                <w:top w:val="none" w:sz="0" w:space="0" w:color="auto"/>
                <w:left w:val="none" w:sz="0" w:space="0" w:color="auto"/>
                <w:bottom w:val="none" w:sz="0" w:space="0" w:color="auto"/>
                <w:right w:val="none" w:sz="0" w:space="0" w:color="auto"/>
              </w:divBdr>
            </w:div>
            <w:div w:id="545216368">
              <w:marLeft w:val="0"/>
              <w:marRight w:val="0"/>
              <w:marTop w:val="0"/>
              <w:marBottom w:val="0"/>
              <w:divBdr>
                <w:top w:val="none" w:sz="0" w:space="0" w:color="auto"/>
                <w:left w:val="none" w:sz="0" w:space="0" w:color="auto"/>
                <w:bottom w:val="none" w:sz="0" w:space="0" w:color="auto"/>
                <w:right w:val="none" w:sz="0" w:space="0" w:color="auto"/>
              </w:divBdr>
            </w:div>
            <w:div w:id="132605475">
              <w:marLeft w:val="0"/>
              <w:marRight w:val="0"/>
              <w:marTop w:val="0"/>
              <w:marBottom w:val="0"/>
              <w:divBdr>
                <w:top w:val="none" w:sz="0" w:space="0" w:color="auto"/>
                <w:left w:val="none" w:sz="0" w:space="0" w:color="auto"/>
                <w:bottom w:val="none" w:sz="0" w:space="0" w:color="auto"/>
                <w:right w:val="none" w:sz="0" w:space="0" w:color="auto"/>
              </w:divBdr>
            </w:div>
            <w:div w:id="86050000">
              <w:marLeft w:val="0"/>
              <w:marRight w:val="0"/>
              <w:marTop w:val="0"/>
              <w:marBottom w:val="0"/>
              <w:divBdr>
                <w:top w:val="none" w:sz="0" w:space="0" w:color="auto"/>
                <w:left w:val="none" w:sz="0" w:space="0" w:color="auto"/>
                <w:bottom w:val="none" w:sz="0" w:space="0" w:color="auto"/>
                <w:right w:val="none" w:sz="0" w:space="0" w:color="auto"/>
              </w:divBdr>
            </w:div>
            <w:div w:id="459956520">
              <w:marLeft w:val="0"/>
              <w:marRight w:val="0"/>
              <w:marTop w:val="0"/>
              <w:marBottom w:val="0"/>
              <w:divBdr>
                <w:top w:val="none" w:sz="0" w:space="0" w:color="auto"/>
                <w:left w:val="none" w:sz="0" w:space="0" w:color="auto"/>
                <w:bottom w:val="none" w:sz="0" w:space="0" w:color="auto"/>
                <w:right w:val="none" w:sz="0" w:space="0" w:color="auto"/>
              </w:divBdr>
            </w:div>
            <w:div w:id="1829512202">
              <w:marLeft w:val="0"/>
              <w:marRight w:val="0"/>
              <w:marTop w:val="0"/>
              <w:marBottom w:val="0"/>
              <w:divBdr>
                <w:top w:val="none" w:sz="0" w:space="0" w:color="auto"/>
                <w:left w:val="none" w:sz="0" w:space="0" w:color="auto"/>
                <w:bottom w:val="none" w:sz="0" w:space="0" w:color="auto"/>
                <w:right w:val="none" w:sz="0" w:space="0" w:color="auto"/>
              </w:divBdr>
            </w:div>
            <w:div w:id="741877838">
              <w:marLeft w:val="0"/>
              <w:marRight w:val="0"/>
              <w:marTop w:val="0"/>
              <w:marBottom w:val="0"/>
              <w:divBdr>
                <w:top w:val="none" w:sz="0" w:space="0" w:color="auto"/>
                <w:left w:val="none" w:sz="0" w:space="0" w:color="auto"/>
                <w:bottom w:val="none" w:sz="0" w:space="0" w:color="auto"/>
                <w:right w:val="none" w:sz="0" w:space="0" w:color="auto"/>
              </w:divBdr>
            </w:div>
            <w:div w:id="1042022495">
              <w:marLeft w:val="0"/>
              <w:marRight w:val="0"/>
              <w:marTop w:val="0"/>
              <w:marBottom w:val="0"/>
              <w:divBdr>
                <w:top w:val="none" w:sz="0" w:space="0" w:color="auto"/>
                <w:left w:val="none" w:sz="0" w:space="0" w:color="auto"/>
                <w:bottom w:val="none" w:sz="0" w:space="0" w:color="auto"/>
                <w:right w:val="none" w:sz="0" w:space="0" w:color="auto"/>
              </w:divBdr>
            </w:div>
            <w:div w:id="1197506328">
              <w:marLeft w:val="0"/>
              <w:marRight w:val="0"/>
              <w:marTop w:val="0"/>
              <w:marBottom w:val="0"/>
              <w:divBdr>
                <w:top w:val="none" w:sz="0" w:space="0" w:color="auto"/>
                <w:left w:val="none" w:sz="0" w:space="0" w:color="auto"/>
                <w:bottom w:val="none" w:sz="0" w:space="0" w:color="auto"/>
                <w:right w:val="none" w:sz="0" w:space="0" w:color="auto"/>
              </w:divBdr>
            </w:div>
            <w:div w:id="2067294456">
              <w:marLeft w:val="0"/>
              <w:marRight w:val="0"/>
              <w:marTop w:val="0"/>
              <w:marBottom w:val="0"/>
              <w:divBdr>
                <w:top w:val="none" w:sz="0" w:space="0" w:color="auto"/>
                <w:left w:val="none" w:sz="0" w:space="0" w:color="auto"/>
                <w:bottom w:val="none" w:sz="0" w:space="0" w:color="auto"/>
                <w:right w:val="none" w:sz="0" w:space="0" w:color="auto"/>
              </w:divBdr>
            </w:div>
            <w:div w:id="681007642">
              <w:marLeft w:val="0"/>
              <w:marRight w:val="0"/>
              <w:marTop w:val="0"/>
              <w:marBottom w:val="0"/>
              <w:divBdr>
                <w:top w:val="none" w:sz="0" w:space="0" w:color="auto"/>
                <w:left w:val="none" w:sz="0" w:space="0" w:color="auto"/>
                <w:bottom w:val="none" w:sz="0" w:space="0" w:color="auto"/>
                <w:right w:val="none" w:sz="0" w:space="0" w:color="auto"/>
              </w:divBdr>
            </w:div>
            <w:div w:id="699934496">
              <w:marLeft w:val="0"/>
              <w:marRight w:val="0"/>
              <w:marTop w:val="0"/>
              <w:marBottom w:val="0"/>
              <w:divBdr>
                <w:top w:val="none" w:sz="0" w:space="0" w:color="auto"/>
                <w:left w:val="none" w:sz="0" w:space="0" w:color="auto"/>
                <w:bottom w:val="none" w:sz="0" w:space="0" w:color="auto"/>
                <w:right w:val="none" w:sz="0" w:space="0" w:color="auto"/>
              </w:divBdr>
            </w:div>
            <w:div w:id="144782690">
              <w:marLeft w:val="0"/>
              <w:marRight w:val="0"/>
              <w:marTop w:val="0"/>
              <w:marBottom w:val="0"/>
              <w:divBdr>
                <w:top w:val="none" w:sz="0" w:space="0" w:color="auto"/>
                <w:left w:val="none" w:sz="0" w:space="0" w:color="auto"/>
                <w:bottom w:val="none" w:sz="0" w:space="0" w:color="auto"/>
                <w:right w:val="none" w:sz="0" w:space="0" w:color="auto"/>
              </w:divBdr>
            </w:div>
            <w:div w:id="12196988">
              <w:marLeft w:val="0"/>
              <w:marRight w:val="0"/>
              <w:marTop w:val="0"/>
              <w:marBottom w:val="0"/>
              <w:divBdr>
                <w:top w:val="none" w:sz="0" w:space="0" w:color="auto"/>
                <w:left w:val="none" w:sz="0" w:space="0" w:color="auto"/>
                <w:bottom w:val="none" w:sz="0" w:space="0" w:color="auto"/>
                <w:right w:val="none" w:sz="0" w:space="0" w:color="auto"/>
              </w:divBdr>
            </w:div>
            <w:div w:id="1511793322">
              <w:marLeft w:val="0"/>
              <w:marRight w:val="0"/>
              <w:marTop w:val="0"/>
              <w:marBottom w:val="0"/>
              <w:divBdr>
                <w:top w:val="none" w:sz="0" w:space="0" w:color="auto"/>
                <w:left w:val="none" w:sz="0" w:space="0" w:color="auto"/>
                <w:bottom w:val="none" w:sz="0" w:space="0" w:color="auto"/>
                <w:right w:val="none" w:sz="0" w:space="0" w:color="auto"/>
              </w:divBdr>
            </w:div>
            <w:div w:id="1598292071">
              <w:marLeft w:val="0"/>
              <w:marRight w:val="0"/>
              <w:marTop w:val="0"/>
              <w:marBottom w:val="0"/>
              <w:divBdr>
                <w:top w:val="none" w:sz="0" w:space="0" w:color="auto"/>
                <w:left w:val="none" w:sz="0" w:space="0" w:color="auto"/>
                <w:bottom w:val="none" w:sz="0" w:space="0" w:color="auto"/>
                <w:right w:val="none" w:sz="0" w:space="0" w:color="auto"/>
              </w:divBdr>
            </w:div>
            <w:div w:id="1914119381">
              <w:marLeft w:val="0"/>
              <w:marRight w:val="0"/>
              <w:marTop w:val="0"/>
              <w:marBottom w:val="0"/>
              <w:divBdr>
                <w:top w:val="none" w:sz="0" w:space="0" w:color="auto"/>
                <w:left w:val="none" w:sz="0" w:space="0" w:color="auto"/>
                <w:bottom w:val="none" w:sz="0" w:space="0" w:color="auto"/>
                <w:right w:val="none" w:sz="0" w:space="0" w:color="auto"/>
              </w:divBdr>
            </w:div>
            <w:div w:id="125436765">
              <w:marLeft w:val="0"/>
              <w:marRight w:val="0"/>
              <w:marTop w:val="0"/>
              <w:marBottom w:val="0"/>
              <w:divBdr>
                <w:top w:val="none" w:sz="0" w:space="0" w:color="auto"/>
                <w:left w:val="none" w:sz="0" w:space="0" w:color="auto"/>
                <w:bottom w:val="none" w:sz="0" w:space="0" w:color="auto"/>
                <w:right w:val="none" w:sz="0" w:space="0" w:color="auto"/>
              </w:divBdr>
            </w:div>
            <w:div w:id="534001994">
              <w:marLeft w:val="0"/>
              <w:marRight w:val="0"/>
              <w:marTop w:val="0"/>
              <w:marBottom w:val="0"/>
              <w:divBdr>
                <w:top w:val="none" w:sz="0" w:space="0" w:color="auto"/>
                <w:left w:val="none" w:sz="0" w:space="0" w:color="auto"/>
                <w:bottom w:val="none" w:sz="0" w:space="0" w:color="auto"/>
                <w:right w:val="none" w:sz="0" w:space="0" w:color="auto"/>
              </w:divBdr>
            </w:div>
            <w:div w:id="1903634069">
              <w:marLeft w:val="0"/>
              <w:marRight w:val="0"/>
              <w:marTop w:val="0"/>
              <w:marBottom w:val="0"/>
              <w:divBdr>
                <w:top w:val="none" w:sz="0" w:space="0" w:color="auto"/>
                <w:left w:val="none" w:sz="0" w:space="0" w:color="auto"/>
                <w:bottom w:val="none" w:sz="0" w:space="0" w:color="auto"/>
                <w:right w:val="none" w:sz="0" w:space="0" w:color="auto"/>
              </w:divBdr>
            </w:div>
            <w:div w:id="847062938">
              <w:marLeft w:val="0"/>
              <w:marRight w:val="0"/>
              <w:marTop w:val="0"/>
              <w:marBottom w:val="0"/>
              <w:divBdr>
                <w:top w:val="none" w:sz="0" w:space="0" w:color="auto"/>
                <w:left w:val="none" w:sz="0" w:space="0" w:color="auto"/>
                <w:bottom w:val="none" w:sz="0" w:space="0" w:color="auto"/>
                <w:right w:val="none" w:sz="0" w:space="0" w:color="auto"/>
              </w:divBdr>
            </w:div>
            <w:div w:id="1446191480">
              <w:marLeft w:val="0"/>
              <w:marRight w:val="0"/>
              <w:marTop w:val="0"/>
              <w:marBottom w:val="0"/>
              <w:divBdr>
                <w:top w:val="none" w:sz="0" w:space="0" w:color="auto"/>
                <w:left w:val="none" w:sz="0" w:space="0" w:color="auto"/>
                <w:bottom w:val="none" w:sz="0" w:space="0" w:color="auto"/>
                <w:right w:val="none" w:sz="0" w:space="0" w:color="auto"/>
              </w:divBdr>
            </w:div>
            <w:div w:id="2100906567">
              <w:marLeft w:val="0"/>
              <w:marRight w:val="0"/>
              <w:marTop w:val="0"/>
              <w:marBottom w:val="0"/>
              <w:divBdr>
                <w:top w:val="none" w:sz="0" w:space="0" w:color="auto"/>
                <w:left w:val="none" w:sz="0" w:space="0" w:color="auto"/>
                <w:bottom w:val="none" w:sz="0" w:space="0" w:color="auto"/>
                <w:right w:val="none" w:sz="0" w:space="0" w:color="auto"/>
              </w:divBdr>
            </w:div>
            <w:div w:id="324625914">
              <w:marLeft w:val="0"/>
              <w:marRight w:val="0"/>
              <w:marTop w:val="0"/>
              <w:marBottom w:val="0"/>
              <w:divBdr>
                <w:top w:val="none" w:sz="0" w:space="0" w:color="auto"/>
                <w:left w:val="none" w:sz="0" w:space="0" w:color="auto"/>
                <w:bottom w:val="none" w:sz="0" w:space="0" w:color="auto"/>
                <w:right w:val="none" w:sz="0" w:space="0" w:color="auto"/>
              </w:divBdr>
            </w:div>
            <w:div w:id="1485508554">
              <w:marLeft w:val="0"/>
              <w:marRight w:val="0"/>
              <w:marTop w:val="0"/>
              <w:marBottom w:val="0"/>
              <w:divBdr>
                <w:top w:val="none" w:sz="0" w:space="0" w:color="auto"/>
                <w:left w:val="none" w:sz="0" w:space="0" w:color="auto"/>
                <w:bottom w:val="none" w:sz="0" w:space="0" w:color="auto"/>
                <w:right w:val="none" w:sz="0" w:space="0" w:color="auto"/>
              </w:divBdr>
            </w:div>
            <w:div w:id="1387100895">
              <w:marLeft w:val="0"/>
              <w:marRight w:val="0"/>
              <w:marTop w:val="0"/>
              <w:marBottom w:val="0"/>
              <w:divBdr>
                <w:top w:val="none" w:sz="0" w:space="0" w:color="auto"/>
                <w:left w:val="none" w:sz="0" w:space="0" w:color="auto"/>
                <w:bottom w:val="none" w:sz="0" w:space="0" w:color="auto"/>
                <w:right w:val="none" w:sz="0" w:space="0" w:color="auto"/>
              </w:divBdr>
            </w:div>
            <w:div w:id="1710687587">
              <w:marLeft w:val="0"/>
              <w:marRight w:val="0"/>
              <w:marTop w:val="0"/>
              <w:marBottom w:val="0"/>
              <w:divBdr>
                <w:top w:val="none" w:sz="0" w:space="0" w:color="auto"/>
                <w:left w:val="none" w:sz="0" w:space="0" w:color="auto"/>
                <w:bottom w:val="none" w:sz="0" w:space="0" w:color="auto"/>
                <w:right w:val="none" w:sz="0" w:space="0" w:color="auto"/>
              </w:divBdr>
            </w:div>
            <w:div w:id="10329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3364">
      <w:bodyDiv w:val="1"/>
      <w:marLeft w:val="0"/>
      <w:marRight w:val="0"/>
      <w:marTop w:val="0"/>
      <w:marBottom w:val="0"/>
      <w:divBdr>
        <w:top w:val="none" w:sz="0" w:space="0" w:color="auto"/>
        <w:left w:val="none" w:sz="0" w:space="0" w:color="auto"/>
        <w:bottom w:val="none" w:sz="0" w:space="0" w:color="auto"/>
        <w:right w:val="none" w:sz="0" w:space="0" w:color="auto"/>
      </w:divBdr>
    </w:div>
    <w:div w:id="1351680241">
      <w:bodyDiv w:val="1"/>
      <w:marLeft w:val="0"/>
      <w:marRight w:val="0"/>
      <w:marTop w:val="0"/>
      <w:marBottom w:val="0"/>
      <w:divBdr>
        <w:top w:val="none" w:sz="0" w:space="0" w:color="auto"/>
        <w:left w:val="none" w:sz="0" w:space="0" w:color="auto"/>
        <w:bottom w:val="none" w:sz="0" w:space="0" w:color="auto"/>
        <w:right w:val="none" w:sz="0" w:space="0" w:color="auto"/>
      </w:divBdr>
    </w:div>
    <w:div w:id="1397051064">
      <w:bodyDiv w:val="1"/>
      <w:marLeft w:val="0"/>
      <w:marRight w:val="0"/>
      <w:marTop w:val="0"/>
      <w:marBottom w:val="0"/>
      <w:divBdr>
        <w:top w:val="none" w:sz="0" w:space="0" w:color="auto"/>
        <w:left w:val="none" w:sz="0" w:space="0" w:color="auto"/>
        <w:bottom w:val="none" w:sz="0" w:space="0" w:color="auto"/>
        <w:right w:val="none" w:sz="0" w:space="0" w:color="auto"/>
      </w:divBdr>
    </w:div>
    <w:div w:id="1409186484">
      <w:bodyDiv w:val="1"/>
      <w:marLeft w:val="0"/>
      <w:marRight w:val="0"/>
      <w:marTop w:val="0"/>
      <w:marBottom w:val="0"/>
      <w:divBdr>
        <w:top w:val="none" w:sz="0" w:space="0" w:color="auto"/>
        <w:left w:val="none" w:sz="0" w:space="0" w:color="auto"/>
        <w:bottom w:val="none" w:sz="0" w:space="0" w:color="auto"/>
        <w:right w:val="none" w:sz="0" w:space="0" w:color="auto"/>
      </w:divBdr>
      <w:divsChild>
        <w:div w:id="974875637">
          <w:marLeft w:val="0"/>
          <w:marRight w:val="0"/>
          <w:marTop w:val="0"/>
          <w:marBottom w:val="0"/>
          <w:divBdr>
            <w:top w:val="none" w:sz="0" w:space="0" w:color="auto"/>
            <w:left w:val="none" w:sz="0" w:space="0" w:color="auto"/>
            <w:bottom w:val="none" w:sz="0" w:space="0" w:color="auto"/>
            <w:right w:val="none" w:sz="0" w:space="0" w:color="auto"/>
          </w:divBdr>
        </w:div>
        <w:div w:id="809402233">
          <w:marLeft w:val="0"/>
          <w:marRight w:val="0"/>
          <w:marTop w:val="0"/>
          <w:marBottom w:val="0"/>
          <w:divBdr>
            <w:top w:val="none" w:sz="0" w:space="0" w:color="auto"/>
            <w:left w:val="none" w:sz="0" w:space="0" w:color="auto"/>
            <w:bottom w:val="none" w:sz="0" w:space="0" w:color="auto"/>
            <w:right w:val="none" w:sz="0" w:space="0" w:color="auto"/>
          </w:divBdr>
        </w:div>
        <w:div w:id="1762022284">
          <w:marLeft w:val="0"/>
          <w:marRight w:val="0"/>
          <w:marTop w:val="0"/>
          <w:marBottom w:val="0"/>
          <w:divBdr>
            <w:top w:val="none" w:sz="0" w:space="0" w:color="auto"/>
            <w:left w:val="none" w:sz="0" w:space="0" w:color="auto"/>
            <w:bottom w:val="none" w:sz="0" w:space="0" w:color="auto"/>
            <w:right w:val="none" w:sz="0" w:space="0" w:color="auto"/>
          </w:divBdr>
        </w:div>
      </w:divsChild>
    </w:div>
    <w:div w:id="1415973979">
      <w:bodyDiv w:val="1"/>
      <w:marLeft w:val="0"/>
      <w:marRight w:val="0"/>
      <w:marTop w:val="0"/>
      <w:marBottom w:val="0"/>
      <w:divBdr>
        <w:top w:val="none" w:sz="0" w:space="0" w:color="auto"/>
        <w:left w:val="none" w:sz="0" w:space="0" w:color="auto"/>
        <w:bottom w:val="none" w:sz="0" w:space="0" w:color="auto"/>
        <w:right w:val="none" w:sz="0" w:space="0" w:color="auto"/>
      </w:divBdr>
    </w:div>
    <w:div w:id="1431048075">
      <w:bodyDiv w:val="1"/>
      <w:marLeft w:val="0"/>
      <w:marRight w:val="0"/>
      <w:marTop w:val="0"/>
      <w:marBottom w:val="0"/>
      <w:divBdr>
        <w:top w:val="none" w:sz="0" w:space="0" w:color="auto"/>
        <w:left w:val="none" w:sz="0" w:space="0" w:color="auto"/>
        <w:bottom w:val="none" w:sz="0" w:space="0" w:color="auto"/>
        <w:right w:val="none" w:sz="0" w:space="0" w:color="auto"/>
      </w:divBdr>
      <w:divsChild>
        <w:div w:id="1235120355">
          <w:marLeft w:val="0"/>
          <w:marRight w:val="0"/>
          <w:marTop w:val="0"/>
          <w:marBottom w:val="0"/>
          <w:divBdr>
            <w:top w:val="none" w:sz="0" w:space="0" w:color="auto"/>
            <w:left w:val="none" w:sz="0" w:space="0" w:color="auto"/>
            <w:bottom w:val="none" w:sz="0" w:space="0" w:color="auto"/>
            <w:right w:val="none" w:sz="0" w:space="0" w:color="auto"/>
          </w:divBdr>
          <w:divsChild>
            <w:div w:id="448672366">
              <w:marLeft w:val="0"/>
              <w:marRight w:val="0"/>
              <w:marTop w:val="0"/>
              <w:marBottom w:val="0"/>
              <w:divBdr>
                <w:top w:val="none" w:sz="0" w:space="0" w:color="auto"/>
                <w:left w:val="none" w:sz="0" w:space="0" w:color="auto"/>
                <w:bottom w:val="none" w:sz="0" w:space="0" w:color="auto"/>
                <w:right w:val="none" w:sz="0" w:space="0" w:color="auto"/>
              </w:divBdr>
              <w:divsChild>
                <w:div w:id="1708068789">
                  <w:marLeft w:val="0"/>
                  <w:marRight w:val="0"/>
                  <w:marTop w:val="0"/>
                  <w:marBottom w:val="0"/>
                  <w:divBdr>
                    <w:top w:val="none" w:sz="0" w:space="0" w:color="auto"/>
                    <w:left w:val="none" w:sz="0" w:space="0" w:color="auto"/>
                    <w:bottom w:val="none" w:sz="0" w:space="0" w:color="auto"/>
                    <w:right w:val="none" w:sz="0" w:space="0" w:color="auto"/>
                  </w:divBdr>
                  <w:divsChild>
                    <w:div w:id="807744544">
                      <w:marLeft w:val="0"/>
                      <w:marRight w:val="0"/>
                      <w:marTop w:val="0"/>
                      <w:marBottom w:val="0"/>
                      <w:divBdr>
                        <w:top w:val="none" w:sz="0" w:space="0" w:color="auto"/>
                        <w:left w:val="none" w:sz="0" w:space="0" w:color="auto"/>
                        <w:bottom w:val="none" w:sz="0" w:space="0" w:color="auto"/>
                        <w:right w:val="none" w:sz="0" w:space="0" w:color="auto"/>
                      </w:divBdr>
                      <w:divsChild>
                        <w:div w:id="469245738">
                          <w:marLeft w:val="0"/>
                          <w:marRight w:val="0"/>
                          <w:marTop w:val="0"/>
                          <w:marBottom w:val="0"/>
                          <w:divBdr>
                            <w:top w:val="none" w:sz="0" w:space="0" w:color="auto"/>
                            <w:left w:val="none" w:sz="0" w:space="0" w:color="auto"/>
                            <w:bottom w:val="none" w:sz="0" w:space="0" w:color="auto"/>
                            <w:right w:val="none" w:sz="0" w:space="0" w:color="auto"/>
                          </w:divBdr>
                        </w:div>
                      </w:divsChild>
                    </w:div>
                    <w:div w:id="1899440685">
                      <w:marLeft w:val="0"/>
                      <w:marRight w:val="0"/>
                      <w:marTop w:val="0"/>
                      <w:marBottom w:val="0"/>
                      <w:divBdr>
                        <w:top w:val="none" w:sz="0" w:space="0" w:color="auto"/>
                        <w:left w:val="none" w:sz="0" w:space="0" w:color="auto"/>
                        <w:bottom w:val="none" w:sz="0" w:space="0" w:color="auto"/>
                        <w:right w:val="none" w:sz="0" w:space="0" w:color="auto"/>
                      </w:divBdr>
                      <w:divsChild>
                        <w:div w:id="1196767856">
                          <w:marLeft w:val="0"/>
                          <w:marRight w:val="0"/>
                          <w:marTop w:val="0"/>
                          <w:marBottom w:val="0"/>
                          <w:divBdr>
                            <w:top w:val="none" w:sz="0" w:space="0" w:color="auto"/>
                            <w:left w:val="none" w:sz="0" w:space="0" w:color="auto"/>
                            <w:bottom w:val="none" w:sz="0" w:space="0" w:color="auto"/>
                            <w:right w:val="none" w:sz="0" w:space="0" w:color="auto"/>
                          </w:divBdr>
                        </w:div>
                      </w:divsChild>
                    </w:div>
                    <w:div w:id="409667787">
                      <w:marLeft w:val="0"/>
                      <w:marRight w:val="0"/>
                      <w:marTop w:val="0"/>
                      <w:marBottom w:val="0"/>
                      <w:divBdr>
                        <w:top w:val="none" w:sz="0" w:space="0" w:color="auto"/>
                        <w:left w:val="none" w:sz="0" w:space="0" w:color="auto"/>
                        <w:bottom w:val="none" w:sz="0" w:space="0" w:color="auto"/>
                        <w:right w:val="none" w:sz="0" w:space="0" w:color="auto"/>
                      </w:divBdr>
                      <w:divsChild>
                        <w:div w:id="378939962">
                          <w:marLeft w:val="0"/>
                          <w:marRight w:val="0"/>
                          <w:marTop w:val="0"/>
                          <w:marBottom w:val="0"/>
                          <w:divBdr>
                            <w:top w:val="none" w:sz="0" w:space="0" w:color="auto"/>
                            <w:left w:val="none" w:sz="0" w:space="0" w:color="auto"/>
                            <w:bottom w:val="none" w:sz="0" w:space="0" w:color="auto"/>
                            <w:right w:val="none" w:sz="0" w:space="0" w:color="auto"/>
                          </w:divBdr>
                        </w:div>
                      </w:divsChild>
                    </w:div>
                    <w:div w:id="738400398">
                      <w:marLeft w:val="0"/>
                      <w:marRight w:val="0"/>
                      <w:marTop w:val="0"/>
                      <w:marBottom w:val="0"/>
                      <w:divBdr>
                        <w:top w:val="none" w:sz="0" w:space="0" w:color="auto"/>
                        <w:left w:val="none" w:sz="0" w:space="0" w:color="auto"/>
                        <w:bottom w:val="none" w:sz="0" w:space="0" w:color="auto"/>
                        <w:right w:val="none" w:sz="0" w:space="0" w:color="auto"/>
                      </w:divBdr>
                      <w:divsChild>
                        <w:div w:id="1775436614">
                          <w:marLeft w:val="0"/>
                          <w:marRight w:val="0"/>
                          <w:marTop w:val="0"/>
                          <w:marBottom w:val="0"/>
                          <w:divBdr>
                            <w:top w:val="none" w:sz="0" w:space="0" w:color="auto"/>
                            <w:left w:val="none" w:sz="0" w:space="0" w:color="auto"/>
                            <w:bottom w:val="none" w:sz="0" w:space="0" w:color="auto"/>
                            <w:right w:val="none" w:sz="0" w:space="0" w:color="auto"/>
                          </w:divBdr>
                        </w:div>
                      </w:divsChild>
                    </w:div>
                    <w:div w:id="1159804082">
                      <w:marLeft w:val="0"/>
                      <w:marRight w:val="0"/>
                      <w:marTop w:val="0"/>
                      <w:marBottom w:val="0"/>
                      <w:divBdr>
                        <w:top w:val="none" w:sz="0" w:space="0" w:color="auto"/>
                        <w:left w:val="none" w:sz="0" w:space="0" w:color="auto"/>
                        <w:bottom w:val="none" w:sz="0" w:space="0" w:color="auto"/>
                        <w:right w:val="none" w:sz="0" w:space="0" w:color="auto"/>
                      </w:divBdr>
                      <w:divsChild>
                        <w:div w:id="542252479">
                          <w:marLeft w:val="0"/>
                          <w:marRight w:val="0"/>
                          <w:marTop w:val="0"/>
                          <w:marBottom w:val="0"/>
                          <w:divBdr>
                            <w:top w:val="none" w:sz="0" w:space="0" w:color="auto"/>
                            <w:left w:val="none" w:sz="0" w:space="0" w:color="auto"/>
                            <w:bottom w:val="none" w:sz="0" w:space="0" w:color="auto"/>
                            <w:right w:val="none" w:sz="0" w:space="0" w:color="auto"/>
                          </w:divBdr>
                        </w:div>
                      </w:divsChild>
                    </w:div>
                    <w:div w:id="1518537326">
                      <w:marLeft w:val="0"/>
                      <w:marRight w:val="0"/>
                      <w:marTop w:val="0"/>
                      <w:marBottom w:val="0"/>
                      <w:divBdr>
                        <w:top w:val="none" w:sz="0" w:space="0" w:color="auto"/>
                        <w:left w:val="none" w:sz="0" w:space="0" w:color="auto"/>
                        <w:bottom w:val="none" w:sz="0" w:space="0" w:color="auto"/>
                        <w:right w:val="none" w:sz="0" w:space="0" w:color="auto"/>
                      </w:divBdr>
                      <w:divsChild>
                        <w:div w:id="644970453">
                          <w:marLeft w:val="0"/>
                          <w:marRight w:val="0"/>
                          <w:marTop w:val="0"/>
                          <w:marBottom w:val="0"/>
                          <w:divBdr>
                            <w:top w:val="none" w:sz="0" w:space="0" w:color="auto"/>
                            <w:left w:val="none" w:sz="0" w:space="0" w:color="auto"/>
                            <w:bottom w:val="none" w:sz="0" w:space="0" w:color="auto"/>
                            <w:right w:val="none" w:sz="0" w:space="0" w:color="auto"/>
                          </w:divBdr>
                        </w:div>
                      </w:divsChild>
                    </w:div>
                    <w:div w:id="593516078">
                      <w:marLeft w:val="0"/>
                      <w:marRight w:val="0"/>
                      <w:marTop w:val="0"/>
                      <w:marBottom w:val="0"/>
                      <w:divBdr>
                        <w:top w:val="none" w:sz="0" w:space="0" w:color="auto"/>
                        <w:left w:val="none" w:sz="0" w:space="0" w:color="auto"/>
                        <w:bottom w:val="none" w:sz="0" w:space="0" w:color="auto"/>
                        <w:right w:val="none" w:sz="0" w:space="0" w:color="auto"/>
                      </w:divBdr>
                      <w:divsChild>
                        <w:div w:id="873889528">
                          <w:marLeft w:val="0"/>
                          <w:marRight w:val="0"/>
                          <w:marTop w:val="0"/>
                          <w:marBottom w:val="0"/>
                          <w:divBdr>
                            <w:top w:val="none" w:sz="0" w:space="0" w:color="auto"/>
                            <w:left w:val="none" w:sz="0" w:space="0" w:color="auto"/>
                            <w:bottom w:val="none" w:sz="0" w:space="0" w:color="auto"/>
                            <w:right w:val="none" w:sz="0" w:space="0" w:color="auto"/>
                          </w:divBdr>
                        </w:div>
                      </w:divsChild>
                    </w:div>
                    <w:div w:id="1697851116">
                      <w:marLeft w:val="0"/>
                      <w:marRight w:val="0"/>
                      <w:marTop w:val="0"/>
                      <w:marBottom w:val="0"/>
                      <w:divBdr>
                        <w:top w:val="none" w:sz="0" w:space="0" w:color="auto"/>
                        <w:left w:val="none" w:sz="0" w:space="0" w:color="auto"/>
                        <w:bottom w:val="none" w:sz="0" w:space="0" w:color="auto"/>
                        <w:right w:val="none" w:sz="0" w:space="0" w:color="auto"/>
                      </w:divBdr>
                      <w:divsChild>
                        <w:div w:id="1288898323">
                          <w:marLeft w:val="0"/>
                          <w:marRight w:val="0"/>
                          <w:marTop w:val="0"/>
                          <w:marBottom w:val="0"/>
                          <w:divBdr>
                            <w:top w:val="none" w:sz="0" w:space="0" w:color="auto"/>
                            <w:left w:val="none" w:sz="0" w:space="0" w:color="auto"/>
                            <w:bottom w:val="none" w:sz="0" w:space="0" w:color="auto"/>
                            <w:right w:val="none" w:sz="0" w:space="0" w:color="auto"/>
                          </w:divBdr>
                        </w:div>
                      </w:divsChild>
                    </w:div>
                    <w:div w:id="1896236585">
                      <w:marLeft w:val="0"/>
                      <w:marRight w:val="0"/>
                      <w:marTop w:val="0"/>
                      <w:marBottom w:val="0"/>
                      <w:divBdr>
                        <w:top w:val="none" w:sz="0" w:space="0" w:color="auto"/>
                        <w:left w:val="none" w:sz="0" w:space="0" w:color="auto"/>
                        <w:bottom w:val="none" w:sz="0" w:space="0" w:color="auto"/>
                        <w:right w:val="none" w:sz="0" w:space="0" w:color="auto"/>
                      </w:divBdr>
                      <w:divsChild>
                        <w:div w:id="1045987043">
                          <w:marLeft w:val="0"/>
                          <w:marRight w:val="0"/>
                          <w:marTop w:val="0"/>
                          <w:marBottom w:val="0"/>
                          <w:divBdr>
                            <w:top w:val="none" w:sz="0" w:space="0" w:color="auto"/>
                            <w:left w:val="none" w:sz="0" w:space="0" w:color="auto"/>
                            <w:bottom w:val="none" w:sz="0" w:space="0" w:color="auto"/>
                            <w:right w:val="none" w:sz="0" w:space="0" w:color="auto"/>
                          </w:divBdr>
                        </w:div>
                      </w:divsChild>
                    </w:div>
                    <w:div w:id="981352090">
                      <w:marLeft w:val="0"/>
                      <w:marRight w:val="0"/>
                      <w:marTop w:val="0"/>
                      <w:marBottom w:val="0"/>
                      <w:divBdr>
                        <w:top w:val="none" w:sz="0" w:space="0" w:color="auto"/>
                        <w:left w:val="none" w:sz="0" w:space="0" w:color="auto"/>
                        <w:bottom w:val="none" w:sz="0" w:space="0" w:color="auto"/>
                        <w:right w:val="none" w:sz="0" w:space="0" w:color="auto"/>
                      </w:divBdr>
                      <w:divsChild>
                        <w:div w:id="731775241">
                          <w:marLeft w:val="0"/>
                          <w:marRight w:val="0"/>
                          <w:marTop w:val="0"/>
                          <w:marBottom w:val="0"/>
                          <w:divBdr>
                            <w:top w:val="none" w:sz="0" w:space="0" w:color="auto"/>
                            <w:left w:val="none" w:sz="0" w:space="0" w:color="auto"/>
                            <w:bottom w:val="none" w:sz="0" w:space="0" w:color="auto"/>
                            <w:right w:val="none" w:sz="0" w:space="0" w:color="auto"/>
                          </w:divBdr>
                        </w:div>
                      </w:divsChild>
                    </w:div>
                    <w:div w:id="507214275">
                      <w:marLeft w:val="0"/>
                      <w:marRight w:val="0"/>
                      <w:marTop w:val="0"/>
                      <w:marBottom w:val="0"/>
                      <w:divBdr>
                        <w:top w:val="none" w:sz="0" w:space="0" w:color="auto"/>
                        <w:left w:val="none" w:sz="0" w:space="0" w:color="auto"/>
                        <w:bottom w:val="none" w:sz="0" w:space="0" w:color="auto"/>
                        <w:right w:val="none" w:sz="0" w:space="0" w:color="auto"/>
                      </w:divBdr>
                      <w:divsChild>
                        <w:div w:id="1004867075">
                          <w:marLeft w:val="0"/>
                          <w:marRight w:val="0"/>
                          <w:marTop w:val="0"/>
                          <w:marBottom w:val="0"/>
                          <w:divBdr>
                            <w:top w:val="none" w:sz="0" w:space="0" w:color="auto"/>
                            <w:left w:val="none" w:sz="0" w:space="0" w:color="auto"/>
                            <w:bottom w:val="none" w:sz="0" w:space="0" w:color="auto"/>
                            <w:right w:val="none" w:sz="0" w:space="0" w:color="auto"/>
                          </w:divBdr>
                        </w:div>
                      </w:divsChild>
                    </w:div>
                    <w:div w:id="778256955">
                      <w:marLeft w:val="0"/>
                      <w:marRight w:val="0"/>
                      <w:marTop w:val="0"/>
                      <w:marBottom w:val="0"/>
                      <w:divBdr>
                        <w:top w:val="none" w:sz="0" w:space="0" w:color="auto"/>
                        <w:left w:val="none" w:sz="0" w:space="0" w:color="auto"/>
                        <w:bottom w:val="none" w:sz="0" w:space="0" w:color="auto"/>
                        <w:right w:val="none" w:sz="0" w:space="0" w:color="auto"/>
                      </w:divBdr>
                      <w:divsChild>
                        <w:div w:id="1815877808">
                          <w:marLeft w:val="0"/>
                          <w:marRight w:val="0"/>
                          <w:marTop w:val="0"/>
                          <w:marBottom w:val="0"/>
                          <w:divBdr>
                            <w:top w:val="none" w:sz="0" w:space="0" w:color="auto"/>
                            <w:left w:val="none" w:sz="0" w:space="0" w:color="auto"/>
                            <w:bottom w:val="none" w:sz="0" w:space="0" w:color="auto"/>
                            <w:right w:val="none" w:sz="0" w:space="0" w:color="auto"/>
                          </w:divBdr>
                        </w:div>
                      </w:divsChild>
                    </w:div>
                    <w:div w:id="1329291757">
                      <w:marLeft w:val="0"/>
                      <w:marRight w:val="0"/>
                      <w:marTop w:val="0"/>
                      <w:marBottom w:val="0"/>
                      <w:divBdr>
                        <w:top w:val="none" w:sz="0" w:space="0" w:color="auto"/>
                        <w:left w:val="none" w:sz="0" w:space="0" w:color="auto"/>
                        <w:bottom w:val="none" w:sz="0" w:space="0" w:color="auto"/>
                        <w:right w:val="none" w:sz="0" w:space="0" w:color="auto"/>
                      </w:divBdr>
                      <w:divsChild>
                        <w:div w:id="2052264246">
                          <w:marLeft w:val="0"/>
                          <w:marRight w:val="0"/>
                          <w:marTop w:val="0"/>
                          <w:marBottom w:val="0"/>
                          <w:divBdr>
                            <w:top w:val="none" w:sz="0" w:space="0" w:color="auto"/>
                            <w:left w:val="none" w:sz="0" w:space="0" w:color="auto"/>
                            <w:bottom w:val="none" w:sz="0" w:space="0" w:color="auto"/>
                            <w:right w:val="none" w:sz="0" w:space="0" w:color="auto"/>
                          </w:divBdr>
                        </w:div>
                      </w:divsChild>
                    </w:div>
                    <w:div w:id="1460614169">
                      <w:marLeft w:val="0"/>
                      <w:marRight w:val="0"/>
                      <w:marTop w:val="0"/>
                      <w:marBottom w:val="0"/>
                      <w:divBdr>
                        <w:top w:val="none" w:sz="0" w:space="0" w:color="auto"/>
                        <w:left w:val="none" w:sz="0" w:space="0" w:color="auto"/>
                        <w:bottom w:val="none" w:sz="0" w:space="0" w:color="auto"/>
                        <w:right w:val="none" w:sz="0" w:space="0" w:color="auto"/>
                      </w:divBdr>
                      <w:divsChild>
                        <w:div w:id="1630815950">
                          <w:marLeft w:val="0"/>
                          <w:marRight w:val="0"/>
                          <w:marTop w:val="0"/>
                          <w:marBottom w:val="0"/>
                          <w:divBdr>
                            <w:top w:val="none" w:sz="0" w:space="0" w:color="auto"/>
                            <w:left w:val="none" w:sz="0" w:space="0" w:color="auto"/>
                            <w:bottom w:val="none" w:sz="0" w:space="0" w:color="auto"/>
                            <w:right w:val="none" w:sz="0" w:space="0" w:color="auto"/>
                          </w:divBdr>
                        </w:div>
                      </w:divsChild>
                    </w:div>
                    <w:div w:id="1629437357">
                      <w:marLeft w:val="0"/>
                      <w:marRight w:val="0"/>
                      <w:marTop w:val="0"/>
                      <w:marBottom w:val="0"/>
                      <w:divBdr>
                        <w:top w:val="none" w:sz="0" w:space="0" w:color="auto"/>
                        <w:left w:val="none" w:sz="0" w:space="0" w:color="auto"/>
                        <w:bottom w:val="none" w:sz="0" w:space="0" w:color="auto"/>
                        <w:right w:val="none" w:sz="0" w:space="0" w:color="auto"/>
                      </w:divBdr>
                      <w:divsChild>
                        <w:div w:id="1128889522">
                          <w:marLeft w:val="0"/>
                          <w:marRight w:val="0"/>
                          <w:marTop w:val="0"/>
                          <w:marBottom w:val="0"/>
                          <w:divBdr>
                            <w:top w:val="none" w:sz="0" w:space="0" w:color="auto"/>
                            <w:left w:val="none" w:sz="0" w:space="0" w:color="auto"/>
                            <w:bottom w:val="none" w:sz="0" w:space="0" w:color="auto"/>
                            <w:right w:val="none" w:sz="0" w:space="0" w:color="auto"/>
                          </w:divBdr>
                        </w:div>
                      </w:divsChild>
                    </w:div>
                    <w:div w:id="658388749">
                      <w:marLeft w:val="0"/>
                      <w:marRight w:val="0"/>
                      <w:marTop w:val="0"/>
                      <w:marBottom w:val="0"/>
                      <w:divBdr>
                        <w:top w:val="none" w:sz="0" w:space="0" w:color="auto"/>
                        <w:left w:val="none" w:sz="0" w:space="0" w:color="auto"/>
                        <w:bottom w:val="none" w:sz="0" w:space="0" w:color="auto"/>
                        <w:right w:val="none" w:sz="0" w:space="0" w:color="auto"/>
                      </w:divBdr>
                      <w:divsChild>
                        <w:div w:id="1046560430">
                          <w:marLeft w:val="0"/>
                          <w:marRight w:val="0"/>
                          <w:marTop w:val="0"/>
                          <w:marBottom w:val="0"/>
                          <w:divBdr>
                            <w:top w:val="none" w:sz="0" w:space="0" w:color="auto"/>
                            <w:left w:val="none" w:sz="0" w:space="0" w:color="auto"/>
                            <w:bottom w:val="none" w:sz="0" w:space="0" w:color="auto"/>
                            <w:right w:val="none" w:sz="0" w:space="0" w:color="auto"/>
                          </w:divBdr>
                        </w:div>
                      </w:divsChild>
                    </w:div>
                    <w:div w:id="1841114725">
                      <w:marLeft w:val="0"/>
                      <w:marRight w:val="0"/>
                      <w:marTop w:val="0"/>
                      <w:marBottom w:val="0"/>
                      <w:divBdr>
                        <w:top w:val="none" w:sz="0" w:space="0" w:color="auto"/>
                        <w:left w:val="none" w:sz="0" w:space="0" w:color="auto"/>
                        <w:bottom w:val="none" w:sz="0" w:space="0" w:color="auto"/>
                        <w:right w:val="none" w:sz="0" w:space="0" w:color="auto"/>
                      </w:divBdr>
                      <w:divsChild>
                        <w:div w:id="2133204863">
                          <w:marLeft w:val="0"/>
                          <w:marRight w:val="0"/>
                          <w:marTop w:val="0"/>
                          <w:marBottom w:val="0"/>
                          <w:divBdr>
                            <w:top w:val="none" w:sz="0" w:space="0" w:color="auto"/>
                            <w:left w:val="none" w:sz="0" w:space="0" w:color="auto"/>
                            <w:bottom w:val="none" w:sz="0" w:space="0" w:color="auto"/>
                            <w:right w:val="none" w:sz="0" w:space="0" w:color="auto"/>
                          </w:divBdr>
                        </w:div>
                      </w:divsChild>
                    </w:div>
                    <w:div w:id="1487744146">
                      <w:marLeft w:val="0"/>
                      <w:marRight w:val="0"/>
                      <w:marTop w:val="0"/>
                      <w:marBottom w:val="0"/>
                      <w:divBdr>
                        <w:top w:val="none" w:sz="0" w:space="0" w:color="auto"/>
                        <w:left w:val="none" w:sz="0" w:space="0" w:color="auto"/>
                        <w:bottom w:val="none" w:sz="0" w:space="0" w:color="auto"/>
                        <w:right w:val="none" w:sz="0" w:space="0" w:color="auto"/>
                      </w:divBdr>
                      <w:divsChild>
                        <w:div w:id="1927957331">
                          <w:marLeft w:val="0"/>
                          <w:marRight w:val="0"/>
                          <w:marTop w:val="0"/>
                          <w:marBottom w:val="0"/>
                          <w:divBdr>
                            <w:top w:val="none" w:sz="0" w:space="0" w:color="auto"/>
                            <w:left w:val="none" w:sz="0" w:space="0" w:color="auto"/>
                            <w:bottom w:val="none" w:sz="0" w:space="0" w:color="auto"/>
                            <w:right w:val="none" w:sz="0" w:space="0" w:color="auto"/>
                          </w:divBdr>
                        </w:div>
                      </w:divsChild>
                    </w:div>
                    <w:div w:id="1337027875">
                      <w:marLeft w:val="0"/>
                      <w:marRight w:val="0"/>
                      <w:marTop w:val="0"/>
                      <w:marBottom w:val="0"/>
                      <w:divBdr>
                        <w:top w:val="none" w:sz="0" w:space="0" w:color="auto"/>
                        <w:left w:val="none" w:sz="0" w:space="0" w:color="auto"/>
                        <w:bottom w:val="none" w:sz="0" w:space="0" w:color="auto"/>
                        <w:right w:val="none" w:sz="0" w:space="0" w:color="auto"/>
                      </w:divBdr>
                      <w:divsChild>
                        <w:div w:id="1879851588">
                          <w:marLeft w:val="0"/>
                          <w:marRight w:val="0"/>
                          <w:marTop w:val="0"/>
                          <w:marBottom w:val="0"/>
                          <w:divBdr>
                            <w:top w:val="none" w:sz="0" w:space="0" w:color="auto"/>
                            <w:left w:val="none" w:sz="0" w:space="0" w:color="auto"/>
                            <w:bottom w:val="none" w:sz="0" w:space="0" w:color="auto"/>
                            <w:right w:val="none" w:sz="0" w:space="0" w:color="auto"/>
                          </w:divBdr>
                        </w:div>
                      </w:divsChild>
                    </w:div>
                    <w:div w:id="2045713568">
                      <w:marLeft w:val="0"/>
                      <w:marRight w:val="0"/>
                      <w:marTop w:val="0"/>
                      <w:marBottom w:val="0"/>
                      <w:divBdr>
                        <w:top w:val="none" w:sz="0" w:space="0" w:color="auto"/>
                        <w:left w:val="none" w:sz="0" w:space="0" w:color="auto"/>
                        <w:bottom w:val="none" w:sz="0" w:space="0" w:color="auto"/>
                        <w:right w:val="none" w:sz="0" w:space="0" w:color="auto"/>
                      </w:divBdr>
                      <w:divsChild>
                        <w:div w:id="1967657892">
                          <w:marLeft w:val="0"/>
                          <w:marRight w:val="0"/>
                          <w:marTop w:val="0"/>
                          <w:marBottom w:val="0"/>
                          <w:divBdr>
                            <w:top w:val="none" w:sz="0" w:space="0" w:color="auto"/>
                            <w:left w:val="none" w:sz="0" w:space="0" w:color="auto"/>
                            <w:bottom w:val="none" w:sz="0" w:space="0" w:color="auto"/>
                            <w:right w:val="none" w:sz="0" w:space="0" w:color="auto"/>
                          </w:divBdr>
                        </w:div>
                      </w:divsChild>
                    </w:div>
                    <w:div w:id="167259163">
                      <w:marLeft w:val="0"/>
                      <w:marRight w:val="0"/>
                      <w:marTop w:val="0"/>
                      <w:marBottom w:val="0"/>
                      <w:divBdr>
                        <w:top w:val="none" w:sz="0" w:space="0" w:color="auto"/>
                        <w:left w:val="none" w:sz="0" w:space="0" w:color="auto"/>
                        <w:bottom w:val="none" w:sz="0" w:space="0" w:color="auto"/>
                        <w:right w:val="none" w:sz="0" w:space="0" w:color="auto"/>
                      </w:divBdr>
                      <w:divsChild>
                        <w:div w:id="759790077">
                          <w:marLeft w:val="0"/>
                          <w:marRight w:val="0"/>
                          <w:marTop w:val="0"/>
                          <w:marBottom w:val="0"/>
                          <w:divBdr>
                            <w:top w:val="none" w:sz="0" w:space="0" w:color="auto"/>
                            <w:left w:val="none" w:sz="0" w:space="0" w:color="auto"/>
                            <w:bottom w:val="none" w:sz="0" w:space="0" w:color="auto"/>
                            <w:right w:val="none" w:sz="0" w:space="0" w:color="auto"/>
                          </w:divBdr>
                        </w:div>
                      </w:divsChild>
                    </w:div>
                    <w:div w:id="571088814">
                      <w:marLeft w:val="0"/>
                      <w:marRight w:val="0"/>
                      <w:marTop w:val="0"/>
                      <w:marBottom w:val="0"/>
                      <w:divBdr>
                        <w:top w:val="none" w:sz="0" w:space="0" w:color="auto"/>
                        <w:left w:val="none" w:sz="0" w:space="0" w:color="auto"/>
                        <w:bottom w:val="none" w:sz="0" w:space="0" w:color="auto"/>
                        <w:right w:val="none" w:sz="0" w:space="0" w:color="auto"/>
                      </w:divBdr>
                      <w:divsChild>
                        <w:div w:id="395934042">
                          <w:marLeft w:val="0"/>
                          <w:marRight w:val="0"/>
                          <w:marTop w:val="0"/>
                          <w:marBottom w:val="0"/>
                          <w:divBdr>
                            <w:top w:val="none" w:sz="0" w:space="0" w:color="auto"/>
                            <w:left w:val="none" w:sz="0" w:space="0" w:color="auto"/>
                            <w:bottom w:val="none" w:sz="0" w:space="0" w:color="auto"/>
                            <w:right w:val="none" w:sz="0" w:space="0" w:color="auto"/>
                          </w:divBdr>
                        </w:div>
                      </w:divsChild>
                    </w:div>
                    <w:div w:id="1701511969">
                      <w:marLeft w:val="0"/>
                      <w:marRight w:val="0"/>
                      <w:marTop w:val="0"/>
                      <w:marBottom w:val="0"/>
                      <w:divBdr>
                        <w:top w:val="none" w:sz="0" w:space="0" w:color="auto"/>
                        <w:left w:val="none" w:sz="0" w:space="0" w:color="auto"/>
                        <w:bottom w:val="none" w:sz="0" w:space="0" w:color="auto"/>
                        <w:right w:val="none" w:sz="0" w:space="0" w:color="auto"/>
                      </w:divBdr>
                      <w:divsChild>
                        <w:div w:id="1837725020">
                          <w:marLeft w:val="0"/>
                          <w:marRight w:val="0"/>
                          <w:marTop w:val="0"/>
                          <w:marBottom w:val="0"/>
                          <w:divBdr>
                            <w:top w:val="none" w:sz="0" w:space="0" w:color="auto"/>
                            <w:left w:val="none" w:sz="0" w:space="0" w:color="auto"/>
                            <w:bottom w:val="none" w:sz="0" w:space="0" w:color="auto"/>
                            <w:right w:val="none" w:sz="0" w:space="0" w:color="auto"/>
                          </w:divBdr>
                        </w:div>
                      </w:divsChild>
                    </w:div>
                    <w:div w:id="777065377">
                      <w:marLeft w:val="0"/>
                      <w:marRight w:val="0"/>
                      <w:marTop w:val="0"/>
                      <w:marBottom w:val="0"/>
                      <w:divBdr>
                        <w:top w:val="none" w:sz="0" w:space="0" w:color="auto"/>
                        <w:left w:val="none" w:sz="0" w:space="0" w:color="auto"/>
                        <w:bottom w:val="none" w:sz="0" w:space="0" w:color="auto"/>
                        <w:right w:val="none" w:sz="0" w:space="0" w:color="auto"/>
                      </w:divBdr>
                      <w:divsChild>
                        <w:div w:id="410395124">
                          <w:marLeft w:val="0"/>
                          <w:marRight w:val="0"/>
                          <w:marTop w:val="0"/>
                          <w:marBottom w:val="0"/>
                          <w:divBdr>
                            <w:top w:val="none" w:sz="0" w:space="0" w:color="auto"/>
                            <w:left w:val="none" w:sz="0" w:space="0" w:color="auto"/>
                            <w:bottom w:val="none" w:sz="0" w:space="0" w:color="auto"/>
                            <w:right w:val="none" w:sz="0" w:space="0" w:color="auto"/>
                          </w:divBdr>
                        </w:div>
                      </w:divsChild>
                    </w:div>
                    <w:div w:id="975716621">
                      <w:marLeft w:val="0"/>
                      <w:marRight w:val="0"/>
                      <w:marTop w:val="0"/>
                      <w:marBottom w:val="0"/>
                      <w:divBdr>
                        <w:top w:val="none" w:sz="0" w:space="0" w:color="auto"/>
                        <w:left w:val="none" w:sz="0" w:space="0" w:color="auto"/>
                        <w:bottom w:val="none" w:sz="0" w:space="0" w:color="auto"/>
                        <w:right w:val="none" w:sz="0" w:space="0" w:color="auto"/>
                      </w:divBdr>
                      <w:divsChild>
                        <w:div w:id="114906226">
                          <w:marLeft w:val="0"/>
                          <w:marRight w:val="0"/>
                          <w:marTop w:val="0"/>
                          <w:marBottom w:val="0"/>
                          <w:divBdr>
                            <w:top w:val="none" w:sz="0" w:space="0" w:color="auto"/>
                            <w:left w:val="none" w:sz="0" w:space="0" w:color="auto"/>
                            <w:bottom w:val="none" w:sz="0" w:space="0" w:color="auto"/>
                            <w:right w:val="none" w:sz="0" w:space="0" w:color="auto"/>
                          </w:divBdr>
                        </w:div>
                      </w:divsChild>
                    </w:div>
                    <w:div w:id="123238493">
                      <w:marLeft w:val="0"/>
                      <w:marRight w:val="0"/>
                      <w:marTop w:val="0"/>
                      <w:marBottom w:val="0"/>
                      <w:divBdr>
                        <w:top w:val="none" w:sz="0" w:space="0" w:color="auto"/>
                        <w:left w:val="none" w:sz="0" w:space="0" w:color="auto"/>
                        <w:bottom w:val="none" w:sz="0" w:space="0" w:color="auto"/>
                        <w:right w:val="none" w:sz="0" w:space="0" w:color="auto"/>
                      </w:divBdr>
                      <w:divsChild>
                        <w:div w:id="635137158">
                          <w:marLeft w:val="0"/>
                          <w:marRight w:val="0"/>
                          <w:marTop w:val="0"/>
                          <w:marBottom w:val="0"/>
                          <w:divBdr>
                            <w:top w:val="none" w:sz="0" w:space="0" w:color="auto"/>
                            <w:left w:val="none" w:sz="0" w:space="0" w:color="auto"/>
                            <w:bottom w:val="none" w:sz="0" w:space="0" w:color="auto"/>
                            <w:right w:val="none" w:sz="0" w:space="0" w:color="auto"/>
                          </w:divBdr>
                        </w:div>
                      </w:divsChild>
                    </w:div>
                    <w:div w:id="2117944096">
                      <w:marLeft w:val="0"/>
                      <w:marRight w:val="0"/>
                      <w:marTop w:val="0"/>
                      <w:marBottom w:val="0"/>
                      <w:divBdr>
                        <w:top w:val="none" w:sz="0" w:space="0" w:color="auto"/>
                        <w:left w:val="none" w:sz="0" w:space="0" w:color="auto"/>
                        <w:bottom w:val="none" w:sz="0" w:space="0" w:color="auto"/>
                        <w:right w:val="none" w:sz="0" w:space="0" w:color="auto"/>
                      </w:divBdr>
                      <w:divsChild>
                        <w:div w:id="910772162">
                          <w:marLeft w:val="0"/>
                          <w:marRight w:val="0"/>
                          <w:marTop w:val="0"/>
                          <w:marBottom w:val="0"/>
                          <w:divBdr>
                            <w:top w:val="none" w:sz="0" w:space="0" w:color="auto"/>
                            <w:left w:val="none" w:sz="0" w:space="0" w:color="auto"/>
                            <w:bottom w:val="none" w:sz="0" w:space="0" w:color="auto"/>
                            <w:right w:val="none" w:sz="0" w:space="0" w:color="auto"/>
                          </w:divBdr>
                        </w:div>
                      </w:divsChild>
                    </w:div>
                    <w:div w:id="147402054">
                      <w:marLeft w:val="0"/>
                      <w:marRight w:val="0"/>
                      <w:marTop w:val="0"/>
                      <w:marBottom w:val="0"/>
                      <w:divBdr>
                        <w:top w:val="none" w:sz="0" w:space="0" w:color="auto"/>
                        <w:left w:val="none" w:sz="0" w:space="0" w:color="auto"/>
                        <w:bottom w:val="none" w:sz="0" w:space="0" w:color="auto"/>
                        <w:right w:val="none" w:sz="0" w:space="0" w:color="auto"/>
                      </w:divBdr>
                      <w:divsChild>
                        <w:div w:id="9042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248175">
      <w:bodyDiv w:val="1"/>
      <w:marLeft w:val="0"/>
      <w:marRight w:val="0"/>
      <w:marTop w:val="0"/>
      <w:marBottom w:val="0"/>
      <w:divBdr>
        <w:top w:val="none" w:sz="0" w:space="0" w:color="auto"/>
        <w:left w:val="none" w:sz="0" w:space="0" w:color="auto"/>
        <w:bottom w:val="none" w:sz="0" w:space="0" w:color="auto"/>
        <w:right w:val="none" w:sz="0" w:space="0" w:color="auto"/>
      </w:divBdr>
      <w:divsChild>
        <w:div w:id="444083318">
          <w:marLeft w:val="0"/>
          <w:marRight w:val="0"/>
          <w:marTop w:val="0"/>
          <w:marBottom w:val="0"/>
          <w:divBdr>
            <w:top w:val="none" w:sz="0" w:space="0" w:color="auto"/>
            <w:left w:val="none" w:sz="0" w:space="0" w:color="auto"/>
            <w:bottom w:val="none" w:sz="0" w:space="0" w:color="auto"/>
            <w:right w:val="none" w:sz="0" w:space="0" w:color="auto"/>
          </w:divBdr>
          <w:divsChild>
            <w:div w:id="2020353650">
              <w:marLeft w:val="0"/>
              <w:marRight w:val="0"/>
              <w:marTop w:val="0"/>
              <w:marBottom w:val="0"/>
              <w:divBdr>
                <w:top w:val="none" w:sz="0" w:space="0" w:color="auto"/>
                <w:left w:val="none" w:sz="0" w:space="0" w:color="auto"/>
                <w:bottom w:val="none" w:sz="0" w:space="0" w:color="auto"/>
                <w:right w:val="none" w:sz="0" w:space="0" w:color="auto"/>
              </w:divBdr>
            </w:div>
            <w:div w:id="1722900698">
              <w:marLeft w:val="0"/>
              <w:marRight w:val="0"/>
              <w:marTop w:val="0"/>
              <w:marBottom w:val="0"/>
              <w:divBdr>
                <w:top w:val="none" w:sz="0" w:space="0" w:color="auto"/>
                <w:left w:val="none" w:sz="0" w:space="0" w:color="auto"/>
                <w:bottom w:val="none" w:sz="0" w:space="0" w:color="auto"/>
                <w:right w:val="none" w:sz="0" w:space="0" w:color="auto"/>
              </w:divBdr>
            </w:div>
            <w:div w:id="508641913">
              <w:marLeft w:val="0"/>
              <w:marRight w:val="0"/>
              <w:marTop w:val="0"/>
              <w:marBottom w:val="0"/>
              <w:divBdr>
                <w:top w:val="none" w:sz="0" w:space="0" w:color="auto"/>
                <w:left w:val="none" w:sz="0" w:space="0" w:color="auto"/>
                <w:bottom w:val="none" w:sz="0" w:space="0" w:color="auto"/>
                <w:right w:val="none" w:sz="0" w:space="0" w:color="auto"/>
              </w:divBdr>
            </w:div>
            <w:div w:id="783765126">
              <w:marLeft w:val="0"/>
              <w:marRight w:val="0"/>
              <w:marTop w:val="0"/>
              <w:marBottom w:val="0"/>
              <w:divBdr>
                <w:top w:val="none" w:sz="0" w:space="0" w:color="auto"/>
                <w:left w:val="none" w:sz="0" w:space="0" w:color="auto"/>
                <w:bottom w:val="none" w:sz="0" w:space="0" w:color="auto"/>
                <w:right w:val="none" w:sz="0" w:space="0" w:color="auto"/>
              </w:divBdr>
            </w:div>
            <w:div w:id="2009595912">
              <w:marLeft w:val="0"/>
              <w:marRight w:val="0"/>
              <w:marTop w:val="0"/>
              <w:marBottom w:val="0"/>
              <w:divBdr>
                <w:top w:val="none" w:sz="0" w:space="0" w:color="auto"/>
                <w:left w:val="none" w:sz="0" w:space="0" w:color="auto"/>
                <w:bottom w:val="none" w:sz="0" w:space="0" w:color="auto"/>
                <w:right w:val="none" w:sz="0" w:space="0" w:color="auto"/>
              </w:divBdr>
            </w:div>
            <w:div w:id="775711864">
              <w:marLeft w:val="0"/>
              <w:marRight w:val="0"/>
              <w:marTop w:val="0"/>
              <w:marBottom w:val="0"/>
              <w:divBdr>
                <w:top w:val="none" w:sz="0" w:space="0" w:color="auto"/>
                <w:left w:val="none" w:sz="0" w:space="0" w:color="auto"/>
                <w:bottom w:val="none" w:sz="0" w:space="0" w:color="auto"/>
                <w:right w:val="none" w:sz="0" w:space="0" w:color="auto"/>
              </w:divBdr>
            </w:div>
            <w:div w:id="1443258980">
              <w:marLeft w:val="0"/>
              <w:marRight w:val="0"/>
              <w:marTop w:val="0"/>
              <w:marBottom w:val="0"/>
              <w:divBdr>
                <w:top w:val="none" w:sz="0" w:space="0" w:color="auto"/>
                <w:left w:val="none" w:sz="0" w:space="0" w:color="auto"/>
                <w:bottom w:val="none" w:sz="0" w:space="0" w:color="auto"/>
                <w:right w:val="none" w:sz="0" w:space="0" w:color="auto"/>
              </w:divBdr>
            </w:div>
            <w:div w:id="1741562056">
              <w:marLeft w:val="0"/>
              <w:marRight w:val="0"/>
              <w:marTop w:val="0"/>
              <w:marBottom w:val="0"/>
              <w:divBdr>
                <w:top w:val="none" w:sz="0" w:space="0" w:color="auto"/>
                <w:left w:val="none" w:sz="0" w:space="0" w:color="auto"/>
                <w:bottom w:val="none" w:sz="0" w:space="0" w:color="auto"/>
                <w:right w:val="none" w:sz="0" w:space="0" w:color="auto"/>
              </w:divBdr>
            </w:div>
            <w:div w:id="897547022">
              <w:marLeft w:val="0"/>
              <w:marRight w:val="0"/>
              <w:marTop w:val="0"/>
              <w:marBottom w:val="0"/>
              <w:divBdr>
                <w:top w:val="none" w:sz="0" w:space="0" w:color="auto"/>
                <w:left w:val="none" w:sz="0" w:space="0" w:color="auto"/>
                <w:bottom w:val="none" w:sz="0" w:space="0" w:color="auto"/>
                <w:right w:val="none" w:sz="0" w:space="0" w:color="auto"/>
              </w:divBdr>
            </w:div>
            <w:div w:id="337735745">
              <w:marLeft w:val="0"/>
              <w:marRight w:val="0"/>
              <w:marTop w:val="0"/>
              <w:marBottom w:val="0"/>
              <w:divBdr>
                <w:top w:val="none" w:sz="0" w:space="0" w:color="auto"/>
                <w:left w:val="none" w:sz="0" w:space="0" w:color="auto"/>
                <w:bottom w:val="none" w:sz="0" w:space="0" w:color="auto"/>
                <w:right w:val="none" w:sz="0" w:space="0" w:color="auto"/>
              </w:divBdr>
            </w:div>
            <w:div w:id="131096306">
              <w:marLeft w:val="0"/>
              <w:marRight w:val="0"/>
              <w:marTop w:val="0"/>
              <w:marBottom w:val="0"/>
              <w:divBdr>
                <w:top w:val="none" w:sz="0" w:space="0" w:color="auto"/>
                <w:left w:val="none" w:sz="0" w:space="0" w:color="auto"/>
                <w:bottom w:val="none" w:sz="0" w:space="0" w:color="auto"/>
                <w:right w:val="none" w:sz="0" w:space="0" w:color="auto"/>
              </w:divBdr>
            </w:div>
            <w:div w:id="424573027">
              <w:marLeft w:val="0"/>
              <w:marRight w:val="0"/>
              <w:marTop w:val="0"/>
              <w:marBottom w:val="0"/>
              <w:divBdr>
                <w:top w:val="none" w:sz="0" w:space="0" w:color="auto"/>
                <w:left w:val="none" w:sz="0" w:space="0" w:color="auto"/>
                <w:bottom w:val="none" w:sz="0" w:space="0" w:color="auto"/>
                <w:right w:val="none" w:sz="0" w:space="0" w:color="auto"/>
              </w:divBdr>
            </w:div>
            <w:div w:id="569847298">
              <w:marLeft w:val="0"/>
              <w:marRight w:val="0"/>
              <w:marTop w:val="0"/>
              <w:marBottom w:val="0"/>
              <w:divBdr>
                <w:top w:val="none" w:sz="0" w:space="0" w:color="auto"/>
                <w:left w:val="none" w:sz="0" w:space="0" w:color="auto"/>
                <w:bottom w:val="none" w:sz="0" w:space="0" w:color="auto"/>
                <w:right w:val="none" w:sz="0" w:space="0" w:color="auto"/>
              </w:divBdr>
            </w:div>
            <w:div w:id="490408595">
              <w:marLeft w:val="0"/>
              <w:marRight w:val="0"/>
              <w:marTop w:val="0"/>
              <w:marBottom w:val="0"/>
              <w:divBdr>
                <w:top w:val="none" w:sz="0" w:space="0" w:color="auto"/>
                <w:left w:val="none" w:sz="0" w:space="0" w:color="auto"/>
                <w:bottom w:val="none" w:sz="0" w:space="0" w:color="auto"/>
                <w:right w:val="none" w:sz="0" w:space="0" w:color="auto"/>
              </w:divBdr>
            </w:div>
            <w:div w:id="793406726">
              <w:marLeft w:val="0"/>
              <w:marRight w:val="0"/>
              <w:marTop w:val="0"/>
              <w:marBottom w:val="0"/>
              <w:divBdr>
                <w:top w:val="none" w:sz="0" w:space="0" w:color="auto"/>
                <w:left w:val="none" w:sz="0" w:space="0" w:color="auto"/>
                <w:bottom w:val="none" w:sz="0" w:space="0" w:color="auto"/>
                <w:right w:val="none" w:sz="0" w:space="0" w:color="auto"/>
              </w:divBdr>
            </w:div>
            <w:div w:id="360786742">
              <w:marLeft w:val="0"/>
              <w:marRight w:val="0"/>
              <w:marTop w:val="0"/>
              <w:marBottom w:val="0"/>
              <w:divBdr>
                <w:top w:val="none" w:sz="0" w:space="0" w:color="auto"/>
                <w:left w:val="none" w:sz="0" w:space="0" w:color="auto"/>
                <w:bottom w:val="none" w:sz="0" w:space="0" w:color="auto"/>
                <w:right w:val="none" w:sz="0" w:space="0" w:color="auto"/>
              </w:divBdr>
            </w:div>
            <w:div w:id="714088006">
              <w:marLeft w:val="0"/>
              <w:marRight w:val="0"/>
              <w:marTop w:val="0"/>
              <w:marBottom w:val="0"/>
              <w:divBdr>
                <w:top w:val="none" w:sz="0" w:space="0" w:color="auto"/>
                <w:left w:val="none" w:sz="0" w:space="0" w:color="auto"/>
                <w:bottom w:val="none" w:sz="0" w:space="0" w:color="auto"/>
                <w:right w:val="none" w:sz="0" w:space="0" w:color="auto"/>
              </w:divBdr>
            </w:div>
            <w:div w:id="85731737">
              <w:marLeft w:val="0"/>
              <w:marRight w:val="0"/>
              <w:marTop w:val="0"/>
              <w:marBottom w:val="0"/>
              <w:divBdr>
                <w:top w:val="none" w:sz="0" w:space="0" w:color="auto"/>
                <w:left w:val="none" w:sz="0" w:space="0" w:color="auto"/>
                <w:bottom w:val="none" w:sz="0" w:space="0" w:color="auto"/>
                <w:right w:val="none" w:sz="0" w:space="0" w:color="auto"/>
              </w:divBdr>
            </w:div>
            <w:div w:id="1493134811">
              <w:marLeft w:val="0"/>
              <w:marRight w:val="0"/>
              <w:marTop w:val="0"/>
              <w:marBottom w:val="0"/>
              <w:divBdr>
                <w:top w:val="none" w:sz="0" w:space="0" w:color="auto"/>
                <w:left w:val="none" w:sz="0" w:space="0" w:color="auto"/>
                <w:bottom w:val="none" w:sz="0" w:space="0" w:color="auto"/>
                <w:right w:val="none" w:sz="0" w:space="0" w:color="auto"/>
              </w:divBdr>
            </w:div>
          </w:divsChild>
        </w:div>
        <w:div w:id="1758474443">
          <w:marLeft w:val="0"/>
          <w:marRight w:val="0"/>
          <w:marTop w:val="0"/>
          <w:marBottom w:val="0"/>
          <w:divBdr>
            <w:top w:val="none" w:sz="0" w:space="0" w:color="auto"/>
            <w:left w:val="none" w:sz="0" w:space="0" w:color="auto"/>
            <w:bottom w:val="none" w:sz="0" w:space="0" w:color="auto"/>
            <w:right w:val="none" w:sz="0" w:space="0" w:color="auto"/>
          </w:divBdr>
          <w:divsChild>
            <w:div w:id="1212571983">
              <w:marLeft w:val="0"/>
              <w:marRight w:val="0"/>
              <w:marTop w:val="0"/>
              <w:marBottom w:val="0"/>
              <w:divBdr>
                <w:top w:val="none" w:sz="0" w:space="0" w:color="auto"/>
                <w:left w:val="none" w:sz="0" w:space="0" w:color="auto"/>
                <w:bottom w:val="none" w:sz="0" w:space="0" w:color="auto"/>
                <w:right w:val="none" w:sz="0" w:space="0" w:color="auto"/>
              </w:divBdr>
            </w:div>
            <w:div w:id="775102632">
              <w:marLeft w:val="0"/>
              <w:marRight w:val="0"/>
              <w:marTop w:val="0"/>
              <w:marBottom w:val="0"/>
              <w:divBdr>
                <w:top w:val="none" w:sz="0" w:space="0" w:color="auto"/>
                <w:left w:val="none" w:sz="0" w:space="0" w:color="auto"/>
                <w:bottom w:val="none" w:sz="0" w:space="0" w:color="auto"/>
                <w:right w:val="none" w:sz="0" w:space="0" w:color="auto"/>
              </w:divBdr>
            </w:div>
            <w:div w:id="1369793137">
              <w:marLeft w:val="0"/>
              <w:marRight w:val="0"/>
              <w:marTop w:val="0"/>
              <w:marBottom w:val="0"/>
              <w:divBdr>
                <w:top w:val="none" w:sz="0" w:space="0" w:color="auto"/>
                <w:left w:val="none" w:sz="0" w:space="0" w:color="auto"/>
                <w:bottom w:val="none" w:sz="0" w:space="0" w:color="auto"/>
                <w:right w:val="none" w:sz="0" w:space="0" w:color="auto"/>
              </w:divBdr>
            </w:div>
            <w:div w:id="859860129">
              <w:marLeft w:val="0"/>
              <w:marRight w:val="0"/>
              <w:marTop w:val="0"/>
              <w:marBottom w:val="0"/>
              <w:divBdr>
                <w:top w:val="none" w:sz="0" w:space="0" w:color="auto"/>
                <w:left w:val="none" w:sz="0" w:space="0" w:color="auto"/>
                <w:bottom w:val="none" w:sz="0" w:space="0" w:color="auto"/>
                <w:right w:val="none" w:sz="0" w:space="0" w:color="auto"/>
              </w:divBdr>
            </w:div>
            <w:div w:id="352730466">
              <w:marLeft w:val="0"/>
              <w:marRight w:val="0"/>
              <w:marTop w:val="0"/>
              <w:marBottom w:val="0"/>
              <w:divBdr>
                <w:top w:val="none" w:sz="0" w:space="0" w:color="auto"/>
                <w:left w:val="none" w:sz="0" w:space="0" w:color="auto"/>
                <w:bottom w:val="none" w:sz="0" w:space="0" w:color="auto"/>
                <w:right w:val="none" w:sz="0" w:space="0" w:color="auto"/>
              </w:divBdr>
            </w:div>
            <w:div w:id="2071269537">
              <w:marLeft w:val="0"/>
              <w:marRight w:val="0"/>
              <w:marTop w:val="0"/>
              <w:marBottom w:val="0"/>
              <w:divBdr>
                <w:top w:val="none" w:sz="0" w:space="0" w:color="auto"/>
                <w:left w:val="none" w:sz="0" w:space="0" w:color="auto"/>
                <w:bottom w:val="none" w:sz="0" w:space="0" w:color="auto"/>
                <w:right w:val="none" w:sz="0" w:space="0" w:color="auto"/>
              </w:divBdr>
            </w:div>
            <w:div w:id="2119912845">
              <w:marLeft w:val="0"/>
              <w:marRight w:val="0"/>
              <w:marTop w:val="0"/>
              <w:marBottom w:val="0"/>
              <w:divBdr>
                <w:top w:val="none" w:sz="0" w:space="0" w:color="auto"/>
                <w:left w:val="none" w:sz="0" w:space="0" w:color="auto"/>
                <w:bottom w:val="none" w:sz="0" w:space="0" w:color="auto"/>
                <w:right w:val="none" w:sz="0" w:space="0" w:color="auto"/>
              </w:divBdr>
            </w:div>
            <w:div w:id="1243100897">
              <w:marLeft w:val="0"/>
              <w:marRight w:val="0"/>
              <w:marTop w:val="0"/>
              <w:marBottom w:val="0"/>
              <w:divBdr>
                <w:top w:val="none" w:sz="0" w:space="0" w:color="auto"/>
                <w:left w:val="none" w:sz="0" w:space="0" w:color="auto"/>
                <w:bottom w:val="none" w:sz="0" w:space="0" w:color="auto"/>
                <w:right w:val="none" w:sz="0" w:space="0" w:color="auto"/>
              </w:divBdr>
            </w:div>
            <w:div w:id="2096978417">
              <w:marLeft w:val="0"/>
              <w:marRight w:val="0"/>
              <w:marTop w:val="0"/>
              <w:marBottom w:val="0"/>
              <w:divBdr>
                <w:top w:val="none" w:sz="0" w:space="0" w:color="auto"/>
                <w:left w:val="none" w:sz="0" w:space="0" w:color="auto"/>
                <w:bottom w:val="none" w:sz="0" w:space="0" w:color="auto"/>
                <w:right w:val="none" w:sz="0" w:space="0" w:color="auto"/>
              </w:divBdr>
            </w:div>
            <w:div w:id="797185652">
              <w:marLeft w:val="0"/>
              <w:marRight w:val="0"/>
              <w:marTop w:val="0"/>
              <w:marBottom w:val="0"/>
              <w:divBdr>
                <w:top w:val="none" w:sz="0" w:space="0" w:color="auto"/>
                <w:left w:val="none" w:sz="0" w:space="0" w:color="auto"/>
                <w:bottom w:val="none" w:sz="0" w:space="0" w:color="auto"/>
                <w:right w:val="none" w:sz="0" w:space="0" w:color="auto"/>
              </w:divBdr>
            </w:div>
            <w:div w:id="1556893279">
              <w:marLeft w:val="0"/>
              <w:marRight w:val="0"/>
              <w:marTop w:val="0"/>
              <w:marBottom w:val="0"/>
              <w:divBdr>
                <w:top w:val="none" w:sz="0" w:space="0" w:color="auto"/>
                <w:left w:val="none" w:sz="0" w:space="0" w:color="auto"/>
                <w:bottom w:val="none" w:sz="0" w:space="0" w:color="auto"/>
                <w:right w:val="none" w:sz="0" w:space="0" w:color="auto"/>
              </w:divBdr>
            </w:div>
            <w:div w:id="805201025">
              <w:marLeft w:val="0"/>
              <w:marRight w:val="0"/>
              <w:marTop w:val="0"/>
              <w:marBottom w:val="0"/>
              <w:divBdr>
                <w:top w:val="none" w:sz="0" w:space="0" w:color="auto"/>
                <w:left w:val="none" w:sz="0" w:space="0" w:color="auto"/>
                <w:bottom w:val="none" w:sz="0" w:space="0" w:color="auto"/>
                <w:right w:val="none" w:sz="0" w:space="0" w:color="auto"/>
              </w:divBdr>
            </w:div>
            <w:div w:id="1107887144">
              <w:marLeft w:val="0"/>
              <w:marRight w:val="0"/>
              <w:marTop w:val="0"/>
              <w:marBottom w:val="0"/>
              <w:divBdr>
                <w:top w:val="none" w:sz="0" w:space="0" w:color="auto"/>
                <w:left w:val="none" w:sz="0" w:space="0" w:color="auto"/>
                <w:bottom w:val="none" w:sz="0" w:space="0" w:color="auto"/>
                <w:right w:val="none" w:sz="0" w:space="0" w:color="auto"/>
              </w:divBdr>
            </w:div>
            <w:div w:id="1866402709">
              <w:marLeft w:val="0"/>
              <w:marRight w:val="0"/>
              <w:marTop w:val="0"/>
              <w:marBottom w:val="0"/>
              <w:divBdr>
                <w:top w:val="none" w:sz="0" w:space="0" w:color="auto"/>
                <w:left w:val="none" w:sz="0" w:space="0" w:color="auto"/>
                <w:bottom w:val="none" w:sz="0" w:space="0" w:color="auto"/>
                <w:right w:val="none" w:sz="0" w:space="0" w:color="auto"/>
              </w:divBdr>
            </w:div>
            <w:div w:id="1877153680">
              <w:marLeft w:val="0"/>
              <w:marRight w:val="0"/>
              <w:marTop w:val="0"/>
              <w:marBottom w:val="0"/>
              <w:divBdr>
                <w:top w:val="none" w:sz="0" w:space="0" w:color="auto"/>
                <w:left w:val="none" w:sz="0" w:space="0" w:color="auto"/>
                <w:bottom w:val="none" w:sz="0" w:space="0" w:color="auto"/>
                <w:right w:val="none" w:sz="0" w:space="0" w:color="auto"/>
              </w:divBdr>
            </w:div>
            <w:div w:id="1933776170">
              <w:marLeft w:val="0"/>
              <w:marRight w:val="0"/>
              <w:marTop w:val="0"/>
              <w:marBottom w:val="0"/>
              <w:divBdr>
                <w:top w:val="none" w:sz="0" w:space="0" w:color="auto"/>
                <w:left w:val="none" w:sz="0" w:space="0" w:color="auto"/>
                <w:bottom w:val="none" w:sz="0" w:space="0" w:color="auto"/>
                <w:right w:val="none" w:sz="0" w:space="0" w:color="auto"/>
              </w:divBdr>
            </w:div>
            <w:div w:id="1989938071">
              <w:marLeft w:val="0"/>
              <w:marRight w:val="0"/>
              <w:marTop w:val="0"/>
              <w:marBottom w:val="0"/>
              <w:divBdr>
                <w:top w:val="none" w:sz="0" w:space="0" w:color="auto"/>
                <w:left w:val="none" w:sz="0" w:space="0" w:color="auto"/>
                <w:bottom w:val="none" w:sz="0" w:space="0" w:color="auto"/>
                <w:right w:val="none" w:sz="0" w:space="0" w:color="auto"/>
              </w:divBdr>
            </w:div>
            <w:div w:id="987786190">
              <w:marLeft w:val="0"/>
              <w:marRight w:val="0"/>
              <w:marTop w:val="0"/>
              <w:marBottom w:val="0"/>
              <w:divBdr>
                <w:top w:val="none" w:sz="0" w:space="0" w:color="auto"/>
                <w:left w:val="none" w:sz="0" w:space="0" w:color="auto"/>
                <w:bottom w:val="none" w:sz="0" w:space="0" w:color="auto"/>
                <w:right w:val="none" w:sz="0" w:space="0" w:color="auto"/>
              </w:divBdr>
            </w:div>
            <w:div w:id="282083155">
              <w:marLeft w:val="0"/>
              <w:marRight w:val="0"/>
              <w:marTop w:val="0"/>
              <w:marBottom w:val="0"/>
              <w:divBdr>
                <w:top w:val="none" w:sz="0" w:space="0" w:color="auto"/>
                <w:left w:val="none" w:sz="0" w:space="0" w:color="auto"/>
                <w:bottom w:val="none" w:sz="0" w:space="0" w:color="auto"/>
                <w:right w:val="none" w:sz="0" w:space="0" w:color="auto"/>
              </w:divBdr>
            </w:div>
            <w:div w:id="2045252395">
              <w:marLeft w:val="0"/>
              <w:marRight w:val="0"/>
              <w:marTop w:val="0"/>
              <w:marBottom w:val="0"/>
              <w:divBdr>
                <w:top w:val="none" w:sz="0" w:space="0" w:color="auto"/>
                <w:left w:val="none" w:sz="0" w:space="0" w:color="auto"/>
                <w:bottom w:val="none" w:sz="0" w:space="0" w:color="auto"/>
                <w:right w:val="none" w:sz="0" w:space="0" w:color="auto"/>
              </w:divBdr>
            </w:div>
            <w:div w:id="1750036226">
              <w:marLeft w:val="0"/>
              <w:marRight w:val="0"/>
              <w:marTop w:val="0"/>
              <w:marBottom w:val="0"/>
              <w:divBdr>
                <w:top w:val="none" w:sz="0" w:space="0" w:color="auto"/>
                <w:left w:val="none" w:sz="0" w:space="0" w:color="auto"/>
                <w:bottom w:val="none" w:sz="0" w:space="0" w:color="auto"/>
                <w:right w:val="none" w:sz="0" w:space="0" w:color="auto"/>
              </w:divBdr>
            </w:div>
            <w:div w:id="913470307">
              <w:marLeft w:val="0"/>
              <w:marRight w:val="0"/>
              <w:marTop w:val="0"/>
              <w:marBottom w:val="0"/>
              <w:divBdr>
                <w:top w:val="none" w:sz="0" w:space="0" w:color="auto"/>
                <w:left w:val="none" w:sz="0" w:space="0" w:color="auto"/>
                <w:bottom w:val="none" w:sz="0" w:space="0" w:color="auto"/>
                <w:right w:val="none" w:sz="0" w:space="0" w:color="auto"/>
              </w:divBdr>
            </w:div>
            <w:div w:id="1313489302">
              <w:marLeft w:val="0"/>
              <w:marRight w:val="0"/>
              <w:marTop w:val="0"/>
              <w:marBottom w:val="0"/>
              <w:divBdr>
                <w:top w:val="none" w:sz="0" w:space="0" w:color="auto"/>
                <w:left w:val="none" w:sz="0" w:space="0" w:color="auto"/>
                <w:bottom w:val="none" w:sz="0" w:space="0" w:color="auto"/>
                <w:right w:val="none" w:sz="0" w:space="0" w:color="auto"/>
              </w:divBdr>
            </w:div>
            <w:div w:id="859978347">
              <w:marLeft w:val="0"/>
              <w:marRight w:val="0"/>
              <w:marTop w:val="0"/>
              <w:marBottom w:val="0"/>
              <w:divBdr>
                <w:top w:val="none" w:sz="0" w:space="0" w:color="auto"/>
                <w:left w:val="none" w:sz="0" w:space="0" w:color="auto"/>
                <w:bottom w:val="none" w:sz="0" w:space="0" w:color="auto"/>
                <w:right w:val="none" w:sz="0" w:space="0" w:color="auto"/>
              </w:divBdr>
            </w:div>
            <w:div w:id="1199393720">
              <w:marLeft w:val="0"/>
              <w:marRight w:val="0"/>
              <w:marTop w:val="0"/>
              <w:marBottom w:val="0"/>
              <w:divBdr>
                <w:top w:val="none" w:sz="0" w:space="0" w:color="auto"/>
                <w:left w:val="none" w:sz="0" w:space="0" w:color="auto"/>
                <w:bottom w:val="none" w:sz="0" w:space="0" w:color="auto"/>
                <w:right w:val="none" w:sz="0" w:space="0" w:color="auto"/>
              </w:divBdr>
            </w:div>
            <w:div w:id="2031485514">
              <w:marLeft w:val="0"/>
              <w:marRight w:val="0"/>
              <w:marTop w:val="0"/>
              <w:marBottom w:val="0"/>
              <w:divBdr>
                <w:top w:val="none" w:sz="0" w:space="0" w:color="auto"/>
                <w:left w:val="none" w:sz="0" w:space="0" w:color="auto"/>
                <w:bottom w:val="none" w:sz="0" w:space="0" w:color="auto"/>
                <w:right w:val="none" w:sz="0" w:space="0" w:color="auto"/>
              </w:divBdr>
            </w:div>
            <w:div w:id="1447694639">
              <w:marLeft w:val="0"/>
              <w:marRight w:val="0"/>
              <w:marTop w:val="0"/>
              <w:marBottom w:val="0"/>
              <w:divBdr>
                <w:top w:val="none" w:sz="0" w:space="0" w:color="auto"/>
                <w:left w:val="none" w:sz="0" w:space="0" w:color="auto"/>
                <w:bottom w:val="none" w:sz="0" w:space="0" w:color="auto"/>
                <w:right w:val="none" w:sz="0" w:space="0" w:color="auto"/>
              </w:divBdr>
            </w:div>
            <w:div w:id="1302537187">
              <w:marLeft w:val="0"/>
              <w:marRight w:val="0"/>
              <w:marTop w:val="0"/>
              <w:marBottom w:val="0"/>
              <w:divBdr>
                <w:top w:val="none" w:sz="0" w:space="0" w:color="auto"/>
                <w:left w:val="none" w:sz="0" w:space="0" w:color="auto"/>
                <w:bottom w:val="none" w:sz="0" w:space="0" w:color="auto"/>
                <w:right w:val="none" w:sz="0" w:space="0" w:color="auto"/>
              </w:divBdr>
            </w:div>
            <w:div w:id="1099905908">
              <w:marLeft w:val="0"/>
              <w:marRight w:val="0"/>
              <w:marTop w:val="0"/>
              <w:marBottom w:val="0"/>
              <w:divBdr>
                <w:top w:val="none" w:sz="0" w:space="0" w:color="auto"/>
                <w:left w:val="none" w:sz="0" w:space="0" w:color="auto"/>
                <w:bottom w:val="none" w:sz="0" w:space="0" w:color="auto"/>
                <w:right w:val="none" w:sz="0" w:space="0" w:color="auto"/>
              </w:divBdr>
            </w:div>
            <w:div w:id="1828398593">
              <w:marLeft w:val="0"/>
              <w:marRight w:val="0"/>
              <w:marTop w:val="0"/>
              <w:marBottom w:val="0"/>
              <w:divBdr>
                <w:top w:val="none" w:sz="0" w:space="0" w:color="auto"/>
                <w:left w:val="none" w:sz="0" w:space="0" w:color="auto"/>
                <w:bottom w:val="none" w:sz="0" w:space="0" w:color="auto"/>
                <w:right w:val="none" w:sz="0" w:space="0" w:color="auto"/>
              </w:divBdr>
            </w:div>
            <w:div w:id="2060469274">
              <w:marLeft w:val="0"/>
              <w:marRight w:val="0"/>
              <w:marTop w:val="0"/>
              <w:marBottom w:val="0"/>
              <w:divBdr>
                <w:top w:val="none" w:sz="0" w:space="0" w:color="auto"/>
                <w:left w:val="none" w:sz="0" w:space="0" w:color="auto"/>
                <w:bottom w:val="none" w:sz="0" w:space="0" w:color="auto"/>
                <w:right w:val="none" w:sz="0" w:space="0" w:color="auto"/>
              </w:divBdr>
            </w:div>
            <w:div w:id="594747640">
              <w:marLeft w:val="0"/>
              <w:marRight w:val="0"/>
              <w:marTop w:val="0"/>
              <w:marBottom w:val="0"/>
              <w:divBdr>
                <w:top w:val="none" w:sz="0" w:space="0" w:color="auto"/>
                <w:left w:val="none" w:sz="0" w:space="0" w:color="auto"/>
                <w:bottom w:val="none" w:sz="0" w:space="0" w:color="auto"/>
                <w:right w:val="none" w:sz="0" w:space="0" w:color="auto"/>
              </w:divBdr>
            </w:div>
            <w:div w:id="1532956380">
              <w:marLeft w:val="0"/>
              <w:marRight w:val="0"/>
              <w:marTop w:val="0"/>
              <w:marBottom w:val="0"/>
              <w:divBdr>
                <w:top w:val="none" w:sz="0" w:space="0" w:color="auto"/>
                <w:left w:val="none" w:sz="0" w:space="0" w:color="auto"/>
                <w:bottom w:val="none" w:sz="0" w:space="0" w:color="auto"/>
                <w:right w:val="none" w:sz="0" w:space="0" w:color="auto"/>
              </w:divBdr>
            </w:div>
            <w:div w:id="520168401">
              <w:marLeft w:val="0"/>
              <w:marRight w:val="0"/>
              <w:marTop w:val="0"/>
              <w:marBottom w:val="0"/>
              <w:divBdr>
                <w:top w:val="none" w:sz="0" w:space="0" w:color="auto"/>
                <w:left w:val="none" w:sz="0" w:space="0" w:color="auto"/>
                <w:bottom w:val="none" w:sz="0" w:space="0" w:color="auto"/>
                <w:right w:val="none" w:sz="0" w:space="0" w:color="auto"/>
              </w:divBdr>
            </w:div>
            <w:div w:id="725879974">
              <w:marLeft w:val="0"/>
              <w:marRight w:val="0"/>
              <w:marTop w:val="0"/>
              <w:marBottom w:val="0"/>
              <w:divBdr>
                <w:top w:val="none" w:sz="0" w:space="0" w:color="auto"/>
                <w:left w:val="none" w:sz="0" w:space="0" w:color="auto"/>
                <w:bottom w:val="none" w:sz="0" w:space="0" w:color="auto"/>
                <w:right w:val="none" w:sz="0" w:space="0" w:color="auto"/>
              </w:divBdr>
            </w:div>
            <w:div w:id="2013531500">
              <w:marLeft w:val="0"/>
              <w:marRight w:val="0"/>
              <w:marTop w:val="0"/>
              <w:marBottom w:val="0"/>
              <w:divBdr>
                <w:top w:val="none" w:sz="0" w:space="0" w:color="auto"/>
                <w:left w:val="none" w:sz="0" w:space="0" w:color="auto"/>
                <w:bottom w:val="none" w:sz="0" w:space="0" w:color="auto"/>
                <w:right w:val="none" w:sz="0" w:space="0" w:color="auto"/>
              </w:divBdr>
            </w:div>
            <w:div w:id="76706933">
              <w:marLeft w:val="0"/>
              <w:marRight w:val="0"/>
              <w:marTop w:val="0"/>
              <w:marBottom w:val="0"/>
              <w:divBdr>
                <w:top w:val="none" w:sz="0" w:space="0" w:color="auto"/>
                <w:left w:val="none" w:sz="0" w:space="0" w:color="auto"/>
                <w:bottom w:val="none" w:sz="0" w:space="0" w:color="auto"/>
                <w:right w:val="none" w:sz="0" w:space="0" w:color="auto"/>
              </w:divBdr>
            </w:div>
            <w:div w:id="1563297336">
              <w:marLeft w:val="0"/>
              <w:marRight w:val="0"/>
              <w:marTop w:val="0"/>
              <w:marBottom w:val="0"/>
              <w:divBdr>
                <w:top w:val="none" w:sz="0" w:space="0" w:color="auto"/>
                <w:left w:val="none" w:sz="0" w:space="0" w:color="auto"/>
                <w:bottom w:val="none" w:sz="0" w:space="0" w:color="auto"/>
                <w:right w:val="none" w:sz="0" w:space="0" w:color="auto"/>
              </w:divBdr>
            </w:div>
            <w:div w:id="432167916">
              <w:marLeft w:val="0"/>
              <w:marRight w:val="0"/>
              <w:marTop w:val="0"/>
              <w:marBottom w:val="0"/>
              <w:divBdr>
                <w:top w:val="none" w:sz="0" w:space="0" w:color="auto"/>
                <w:left w:val="none" w:sz="0" w:space="0" w:color="auto"/>
                <w:bottom w:val="none" w:sz="0" w:space="0" w:color="auto"/>
                <w:right w:val="none" w:sz="0" w:space="0" w:color="auto"/>
              </w:divBdr>
            </w:div>
            <w:div w:id="81604405">
              <w:marLeft w:val="0"/>
              <w:marRight w:val="0"/>
              <w:marTop w:val="0"/>
              <w:marBottom w:val="0"/>
              <w:divBdr>
                <w:top w:val="none" w:sz="0" w:space="0" w:color="auto"/>
                <w:left w:val="none" w:sz="0" w:space="0" w:color="auto"/>
                <w:bottom w:val="none" w:sz="0" w:space="0" w:color="auto"/>
                <w:right w:val="none" w:sz="0" w:space="0" w:color="auto"/>
              </w:divBdr>
            </w:div>
            <w:div w:id="1495947034">
              <w:marLeft w:val="0"/>
              <w:marRight w:val="0"/>
              <w:marTop w:val="0"/>
              <w:marBottom w:val="0"/>
              <w:divBdr>
                <w:top w:val="none" w:sz="0" w:space="0" w:color="auto"/>
                <w:left w:val="none" w:sz="0" w:space="0" w:color="auto"/>
                <w:bottom w:val="none" w:sz="0" w:space="0" w:color="auto"/>
                <w:right w:val="none" w:sz="0" w:space="0" w:color="auto"/>
              </w:divBdr>
            </w:div>
            <w:div w:id="859706957">
              <w:marLeft w:val="0"/>
              <w:marRight w:val="0"/>
              <w:marTop w:val="0"/>
              <w:marBottom w:val="0"/>
              <w:divBdr>
                <w:top w:val="none" w:sz="0" w:space="0" w:color="auto"/>
                <w:left w:val="none" w:sz="0" w:space="0" w:color="auto"/>
                <w:bottom w:val="none" w:sz="0" w:space="0" w:color="auto"/>
                <w:right w:val="none" w:sz="0" w:space="0" w:color="auto"/>
              </w:divBdr>
            </w:div>
            <w:div w:id="610094504">
              <w:marLeft w:val="0"/>
              <w:marRight w:val="0"/>
              <w:marTop w:val="0"/>
              <w:marBottom w:val="0"/>
              <w:divBdr>
                <w:top w:val="none" w:sz="0" w:space="0" w:color="auto"/>
                <w:left w:val="none" w:sz="0" w:space="0" w:color="auto"/>
                <w:bottom w:val="none" w:sz="0" w:space="0" w:color="auto"/>
                <w:right w:val="none" w:sz="0" w:space="0" w:color="auto"/>
              </w:divBdr>
            </w:div>
            <w:div w:id="1005010350">
              <w:marLeft w:val="0"/>
              <w:marRight w:val="0"/>
              <w:marTop w:val="0"/>
              <w:marBottom w:val="0"/>
              <w:divBdr>
                <w:top w:val="none" w:sz="0" w:space="0" w:color="auto"/>
                <w:left w:val="none" w:sz="0" w:space="0" w:color="auto"/>
                <w:bottom w:val="none" w:sz="0" w:space="0" w:color="auto"/>
                <w:right w:val="none" w:sz="0" w:space="0" w:color="auto"/>
              </w:divBdr>
            </w:div>
            <w:div w:id="1741245662">
              <w:marLeft w:val="0"/>
              <w:marRight w:val="0"/>
              <w:marTop w:val="0"/>
              <w:marBottom w:val="0"/>
              <w:divBdr>
                <w:top w:val="none" w:sz="0" w:space="0" w:color="auto"/>
                <w:left w:val="none" w:sz="0" w:space="0" w:color="auto"/>
                <w:bottom w:val="none" w:sz="0" w:space="0" w:color="auto"/>
                <w:right w:val="none" w:sz="0" w:space="0" w:color="auto"/>
              </w:divBdr>
            </w:div>
            <w:div w:id="588739135">
              <w:marLeft w:val="0"/>
              <w:marRight w:val="0"/>
              <w:marTop w:val="0"/>
              <w:marBottom w:val="0"/>
              <w:divBdr>
                <w:top w:val="none" w:sz="0" w:space="0" w:color="auto"/>
                <w:left w:val="none" w:sz="0" w:space="0" w:color="auto"/>
                <w:bottom w:val="none" w:sz="0" w:space="0" w:color="auto"/>
                <w:right w:val="none" w:sz="0" w:space="0" w:color="auto"/>
              </w:divBdr>
            </w:div>
            <w:div w:id="1990939562">
              <w:marLeft w:val="0"/>
              <w:marRight w:val="0"/>
              <w:marTop w:val="0"/>
              <w:marBottom w:val="0"/>
              <w:divBdr>
                <w:top w:val="none" w:sz="0" w:space="0" w:color="auto"/>
                <w:left w:val="none" w:sz="0" w:space="0" w:color="auto"/>
                <w:bottom w:val="none" w:sz="0" w:space="0" w:color="auto"/>
                <w:right w:val="none" w:sz="0" w:space="0" w:color="auto"/>
              </w:divBdr>
            </w:div>
            <w:div w:id="1225487515">
              <w:marLeft w:val="0"/>
              <w:marRight w:val="0"/>
              <w:marTop w:val="0"/>
              <w:marBottom w:val="0"/>
              <w:divBdr>
                <w:top w:val="none" w:sz="0" w:space="0" w:color="auto"/>
                <w:left w:val="none" w:sz="0" w:space="0" w:color="auto"/>
                <w:bottom w:val="none" w:sz="0" w:space="0" w:color="auto"/>
                <w:right w:val="none" w:sz="0" w:space="0" w:color="auto"/>
              </w:divBdr>
            </w:div>
            <w:div w:id="272133861">
              <w:marLeft w:val="0"/>
              <w:marRight w:val="0"/>
              <w:marTop w:val="0"/>
              <w:marBottom w:val="0"/>
              <w:divBdr>
                <w:top w:val="none" w:sz="0" w:space="0" w:color="auto"/>
                <w:left w:val="none" w:sz="0" w:space="0" w:color="auto"/>
                <w:bottom w:val="none" w:sz="0" w:space="0" w:color="auto"/>
                <w:right w:val="none" w:sz="0" w:space="0" w:color="auto"/>
              </w:divBdr>
            </w:div>
          </w:divsChild>
        </w:div>
        <w:div w:id="1720132311">
          <w:marLeft w:val="0"/>
          <w:marRight w:val="0"/>
          <w:marTop w:val="0"/>
          <w:marBottom w:val="0"/>
          <w:divBdr>
            <w:top w:val="none" w:sz="0" w:space="0" w:color="auto"/>
            <w:left w:val="none" w:sz="0" w:space="0" w:color="auto"/>
            <w:bottom w:val="none" w:sz="0" w:space="0" w:color="auto"/>
            <w:right w:val="none" w:sz="0" w:space="0" w:color="auto"/>
          </w:divBdr>
        </w:div>
        <w:div w:id="716005234">
          <w:marLeft w:val="0"/>
          <w:marRight w:val="0"/>
          <w:marTop w:val="0"/>
          <w:marBottom w:val="0"/>
          <w:divBdr>
            <w:top w:val="none" w:sz="0" w:space="0" w:color="auto"/>
            <w:left w:val="none" w:sz="0" w:space="0" w:color="auto"/>
            <w:bottom w:val="none" w:sz="0" w:space="0" w:color="auto"/>
            <w:right w:val="none" w:sz="0" w:space="0" w:color="auto"/>
          </w:divBdr>
        </w:div>
        <w:div w:id="718938514">
          <w:marLeft w:val="0"/>
          <w:marRight w:val="0"/>
          <w:marTop w:val="0"/>
          <w:marBottom w:val="0"/>
          <w:divBdr>
            <w:top w:val="none" w:sz="0" w:space="0" w:color="auto"/>
            <w:left w:val="none" w:sz="0" w:space="0" w:color="auto"/>
            <w:bottom w:val="none" w:sz="0" w:space="0" w:color="auto"/>
            <w:right w:val="none" w:sz="0" w:space="0" w:color="auto"/>
          </w:divBdr>
        </w:div>
        <w:div w:id="2139686617">
          <w:marLeft w:val="0"/>
          <w:marRight w:val="0"/>
          <w:marTop w:val="0"/>
          <w:marBottom w:val="0"/>
          <w:divBdr>
            <w:top w:val="none" w:sz="0" w:space="0" w:color="auto"/>
            <w:left w:val="none" w:sz="0" w:space="0" w:color="auto"/>
            <w:bottom w:val="none" w:sz="0" w:space="0" w:color="auto"/>
            <w:right w:val="none" w:sz="0" w:space="0" w:color="auto"/>
          </w:divBdr>
        </w:div>
        <w:div w:id="933394566">
          <w:marLeft w:val="0"/>
          <w:marRight w:val="0"/>
          <w:marTop w:val="0"/>
          <w:marBottom w:val="0"/>
          <w:divBdr>
            <w:top w:val="none" w:sz="0" w:space="0" w:color="auto"/>
            <w:left w:val="none" w:sz="0" w:space="0" w:color="auto"/>
            <w:bottom w:val="none" w:sz="0" w:space="0" w:color="auto"/>
            <w:right w:val="none" w:sz="0" w:space="0" w:color="auto"/>
          </w:divBdr>
        </w:div>
        <w:div w:id="1775785411">
          <w:marLeft w:val="0"/>
          <w:marRight w:val="0"/>
          <w:marTop w:val="0"/>
          <w:marBottom w:val="0"/>
          <w:divBdr>
            <w:top w:val="none" w:sz="0" w:space="0" w:color="auto"/>
            <w:left w:val="none" w:sz="0" w:space="0" w:color="auto"/>
            <w:bottom w:val="none" w:sz="0" w:space="0" w:color="auto"/>
            <w:right w:val="none" w:sz="0" w:space="0" w:color="auto"/>
          </w:divBdr>
        </w:div>
        <w:div w:id="894199976">
          <w:marLeft w:val="0"/>
          <w:marRight w:val="0"/>
          <w:marTop w:val="0"/>
          <w:marBottom w:val="0"/>
          <w:divBdr>
            <w:top w:val="none" w:sz="0" w:space="0" w:color="auto"/>
            <w:left w:val="none" w:sz="0" w:space="0" w:color="auto"/>
            <w:bottom w:val="none" w:sz="0" w:space="0" w:color="auto"/>
            <w:right w:val="none" w:sz="0" w:space="0" w:color="auto"/>
          </w:divBdr>
        </w:div>
        <w:div w:id="520706218">
          <w:marLeft w:val="0"/>
          <w:marRight w:val="0"/>
          <w:marTop w:val="0"/>
          <w:marBottom w:val="0"/>
          <w:divBdr>
            <w:top w:val="none" w:sz="0" w:space="0" w:color="auto"/>
            <w:left w:val="none" w:sz="0" w:space="0" w:color="auto"/>
            <w:bottom w:val="none" w:sz="0" w:space="0" w:color="auto"/>
            <w:right w:val="none" w:sz="0" w:space="0" w:color="auto"/>
          </w:divBdr>
        </w:div>
        <w:div w:id="136148867">
          <w:marLeft w:val="0"/>
          <w:marRight w:val="0"/>
          <w:marTop w:val="0"/>
          <w:marBottom w:val="0"/>
          <w:divBdr>
            <w:top w:val="none" w:sz="0" w:space="0" w:color="auto"/>
            <w:left w:val="none" w:sz="0" w:space="0" w:color="auto"/>
            <w:bottom w:val="none" w:sz="0" w:space="0" w:color="auto"/>
            <w:right w:val="none" w:sz="0" w:space="0" w:color="auto"/>
          </w:divBdr>
        </w:div>
        <w:div w:id="263802006">
          <w:marLeft w:val="0"/>
          <w:marRight w:val="0"/>
          <w:marTop w:val="0"/>
          <w:marBottom w:val="0"/>
          <w:divBdr>
            <w:top w:val="none" w:sz="0" w:space="0" w:color="auto"/>
            <w:left w:val="none" w:sz="0" w:space="0" w:color="auto"/>
            <w:bottom w:val="none" w:sz="0" w:space="0" w:color="auto"/>
            <w:right w:val="none" w:sz="0" w:space="0" w:color="auto"/>
          </w:divBdr>
        </w:div>
        <w:div w:id="822816695">
          <w:marLeft w:val="0"/>
          <w:marRight w:val="0"/>
          <w:marTop w:val="0"/>
          <w:marBottom w:val="0"/>
          <w:divBdr>
            <w:top w:val="none" w:sz="0" w:space="0" w:color="auto"/>
            <w:left w:val="none" w:sz="0" w:space="0" w:color="auto"/>
            <w:bottom w:val="none" w:sz="0" w:space="0" w:color="auto"/>
            <w:right w:val="none" w:sz="0" w:space="0" w:color="auto"/>
          </w:divBdr>
        </w:div>
        <w:div w:id="541947125">
          <w:marLeft w:val="0"/>
          <w:marRight w:val="0"/>
          <w:marTop w:val="0"/>
          <w:marBottom w:val="0"/>
          <w:divBdr>
            <w:top w:val="none" w:sz="0" w:space="0" w:color="auto"/>
            <w:left w:val="none" w:sz="0" w:space="0" w:color="auto"/>
            <w:bottom w:val="none" w:sz="0" w:space="0" w:color="auto"/>
            <w:right w:val="none" w:sz="0" w:space="0" w:color="auto"/>
          </w:divBdr>
        </w:div>
        <w:div w:id="2003854890">
          <w:marLeft w:val="0"/>
          <w:marRight w:val="0"/>
          <w:marTop w:val="0"/>
          <w:marBottom w:val="0"/>
          <w:divBdr>
            <w:top w:val="none" w:sz="0" w:space="0" w:color="auto"/>
            <w:left w:val="none" w:sz="0" w:space="0" w:color="auto"/>
            <w:bottom w:val="none" w:sz="0" w:space="0" w:color="auto"/>
            <w:right w:val="none" w:sz="0" w:space="0" w:color="auto"/>
          </w:divBdr>
        </w:div>
        <w:div w:id="1965426543">
          <w:marLeft w:val="0"/>
          <w:marRight w:val="0"/>
          <w:marTop w:val="0"/>
          <w:marBottom w:val="0"/>
          <w:divBdr>
            <w:top w:val="none" w:sz="0" w:space="0" w:color="auto"/>
            <w:left w:val="none" w:sz="0" w:space="0" w:color="auto"/>
            <w:bottom w:val="none" w:sz="0" w:space="0" w:color="auto"/>
            <w:right w:val="none" w:sz="0" w:space="0" w:color="auto"/>
          </w:divBdr>
        </w:div>
        <w:div w:id="688721570">
          <w:marLeft w:val="0"/>
          <w:marRight w:val="0"/>
          <w:marTop w:val="0"/>
          <w:marBottom w:val="0"/>
          <w:divBdr>
            <w:top w:val="none" w:sz="0" w:space="0" w:color="auto"/>
            <w:left w:val="none" w:sz="0" w:space="0" w:color="auto"/>
            <w:bottom w:val="none" w:sz="0" w:space="0" w:color="auto"/>
            <w:right w:val="none" w:sz="0" w:space="0" w:color="auto"/>
          </w:divBdr>
        </w:div>
        <w:div w:id="1442646779">
          <w:marLeft w:val="0"/>
          <w:marRight w:val="0"/>
          <w:marTop w:val="0"/>
          <w:marBottom w:val="0"/>
          <w:divBdr>
            <w:top w:val="none" w:sz="0" w:space="0" w:color="auto"/>
            <w:left w:val="none" w:sz="0" w:space="0" w:color="auto"/>
            <w:bottom w:val="none" w:sz="0" w:space="0" w:color="auto"/>
            <w:right w:val="none" w:sz="0" w:space="0" w:color="auto"/>
          </w:divBdr>
        </w:div>
        <w:div w:id="1377852078">
          <w:marLeft w:val="0"/>
          <w:marRight w:val="0"/>
          <w:marTop w:val="0"/>
          <w:marBottom w:val="0"/>
          <w:divBdr>
            <w:top w:val="none" w:sz="0" w:space="0" w:color="auto"/>
            <w:left w:val="none" w:sz="0" w:space="0" w:color="auto"/>
            <w:bottom w:val="none" w:sz="0" w:space="0" w:color="auto"/>
            <w:right w:val="none" w:sz="0" w:space="0" w:color="auto"/>
          </w:divBdr>
        </w:div>
        <w:div w:id="1865514247">
          <w:marLeft w:val="0"/>
          <w:marRight w:val="0"/>
          <w:marTop w:val="0"/>
          <w:marBottom w:val="0"/>
          <w:divBdr>
            <w:top w:val="none" w:sz="0" w:space="0" w:color="auto"/>
            <w:left w:val="none" w:sz="0" w:space="0" w:color="auto"/>
            <w:bottom w:val="none" w:sz="0" w:space="0" w:color="auto"/>
            <w:right w:val="none" w:sz="0" w:space="0" w:color="auto"/>
          </w:divBdr>
        </w:div>
        <w:div w:id="681471024">
          <w:marLeft w:val="0"/>
          <w:marRight w:val="0"/>
          <w:marTop w:val="0"/>
          <w:marBottom w:val="0"/>
          <w:divBdr>
            <w:top w:val="none" w:sz="0" w:space="0" w:color="auto"/>
            <w:left w:val="none" w:sz="0" w:space="0" w:color="auto"/>
            <w:bottom w:val="none" w:sz="0" w:space="0" w:color="auto"/>
            <w:right w:val="none" w:sz="0" w:space="0" w:color="auto"/>
          </w:divBdr>
        </w:div>
        <w:div w:id="460271999">
          <w:marLeft w:val="0"/>
          <w:marRight w:val="0"/>
          <w:marTop w:val="0"/>
          <w:marBottom w:val="0"/>
          <w:divBdr>
            <w:top w:val="none" w:sz="0" w:space="0" w:color="auto"/>
            <w:left w:val="none" w:sz="0" w:space="0" w:color="auto"/>
            <w:bottom w:val="none" w:sz="0" w:space="0" w:color="auto"/>
            <w:right w:val="none" w:sz="0" w:space="0" w:color="auto"/>
          </w:divBdr>
        </w:div>
        <w:div w:id="1875968756">
          <w:marLeft w:val="0"/>
          <w:marRight w:val="0"/>
          <w:marTop w:val="0"/>
          <w:marBottom w:val="0"/>
          <w:divBdr>
            <w:top w:val="none" w:sz="0" w:space="0" w:color="auto"/>
            <w:left w:val="none" w:sz="0" w:space="0" w:color="auto"/>
            <w:bottom w:val="none" w:sz="0" w:space="0" w:color="auto"/>
            <w:right w:val="none" w:sz="0" w:space="0" w:color="auto"/>
          </w:divBdr>
        </w:div>
        <w:div w:id="1348360805">
          <w:marLeft w:val="0"/>
          <w:marRight w:val="0"/>
          <w:marTop w:val="0"/>
          <w:marBottom w:val="0"/>
          <w:divBdr>
            <w:top w:val="none" w:sz="0" w:space="0" w:color="auto"/>
            <w:left w:val="none" w:sz="0" w:space="0" w:color="auto"/>
            <w:bottom w:val="none" w:sz="0" w:space="0" w:color="auto"/>
            <w:right w:val="none" w:sz="0" w:space="0" w:color="auto"/>
          </w:divBdr>
        </w:div>
        <w:div w:id="1995454104">
          <w:marLeft w:val="0"/>
          <w:marRight w:val="0"/>
          <w:marTop w:val="0"/>
          <w:marBottom w:val="0"/>
          <w:divBdr>
            <w:top w:val="none" w:sz="0" w:space="0" w:color="auto"/>
            <w:left w:val="none" w:sz="0" w:space="0" w:color="auto"/>
            <w:bottom w:val="none" w:sz="0" w:space="0" w:color="auto"/>
            <w:right w:val="none" w:sz="0" w:space="0" w:color="auto"/>
          </w:divBdr>
        </w:div>
        <w:div w:id="29693523">
          <w:marLeft w:val="0"/>
          <w:marRight w:val="0"/>
          <w:marTop w:val="0"/>
          <w:marBottom w:val="0"/>
          <w:divBdr>
            <w:top w:val="none" w:sz="0" w:space="0" w:color="auto"/>
            <w:left w:val="none" w:sz="0" w:space="0" w:color="auto"/>
            <w:bottom w:val="none" w:sz="0" w:space="0" w:color="auto"/>
            <w:right w:val="none" w:sz="0" w:space="0" w:color="auto"/>
          </w:divBdr>
        </w:div>
        <w:div w:id="1799296931">
          <w:marLeft w:val="0"/>
          <w:marRight w:val="0"/>
          <w:marTop w:val="0"/>
          <w:marBottom w:val="0"/>
          <w:divBdr>
            <w:top w:val="none" w:sz="0" w:space="0" w:color="auto"/>
            <w:left w:val="none" w:sz="0" w:space="0" w:color="auto"/>
            <w:bottom w:val="none" w:sz="0" w:space="0" w:color="auto"/>
            <w:right w:val="none" w:sz="0" w:space="0" w:color="auto"/>
          </w:divBdr>
        </w:div>
        <w:div w:id="1407802430">
          <w:marLeft w:val="0"/>
          <w:marRight w:val="0"/>
          <w:marTop w:val="0"/>
          <w:marBottom w:val="0"/>
          <w:divBdr>
            <w:top w:val="none" w:sz="0" w:space="0" w:color="auto"/>
            <w:left w:val="none" w:sz="0" w:space="0" w:color="auto"/>
            <w:bottom w:val="none" w:sz="0" w:space="0" w:color="auto"/>
            <w:right w:val="none" w:sz="0" w:space="0" w:color="auto"/>
          </w:divBdr>
        </w:div>
        <w:div w:id="1601058990">
          <w:marLeft w:val="0"/>
          <w:marRight w:val="0"/>
          <w:marTop w:val="0"/>
          <w:marBottom w:val="0"/>
          <w:divBdr>
            <w:top w:val="none" w:sz="0" w:space="0" w:color="auto"/>
            <w:left w:val="none" w:sz="0" w:space="0" w:color="auto"/>
            <w:bottom w:val="none" w:sz="0" w:space="0" w:color="auto"/>
            <w:right w:val="none" w:sz="0" w:space="0" w:color="auto"/>
          </w:divBdr>
        </w:div>
        <w:div w:id="26372302">
          <w:marLeft w:val="0"/>
          <w:marRight w:val="0"/>
          <w:marTop w:val="0"/>
          <w:marBottom w:val="0"/>
          <w:divBdr>
            <w:top w:val="none" w:sz="0" w:space="0" w:color="auto"/>
            <w:left w:val="none" w:sz="0" w:space="0" w:color="auto"/>
            <w:bottom w:val="none" w:sz="0" w:space="0" w:color="auto"/>
            <w:right w:val="none" w:sz="0" w:space="0" w:color="auto"/>
          </w:divBdr>
        </w:div>
        <w:div w:id="1217206777">
          <w:marLeft w:val="0"/>
          <w:marRight w:val="0"/>
          <w:marTop w:val="0"/>
          <w:marBottom w:val="0"/>
          <w:divBdr>
            <w:top w:val="none" w:sz="0" w:space="0" w:color="auto"/>
            <w:left w:val="none" w:sz="0" w:space="0" w:color="auto"/>
            <w:bottom w:val="none" w:sz="0" w:space="0" w:color="auto"/>
            <w:right w:val="none" w:sz="0" w:space="0" w:color="auto"/>
          </w:divBdr>
          <w:divsChild>
            <w:div w:id="1315261728">
              <w:marLeft w:val="0"/>
              <w:marRight w:val="0"/>
              <w:marTop w:val="0"/>
              <w:marBottom w:val="0"/>
              <w:divBdr>
                <w:top w:val="none" w:sz="0" w:space="0" w:color="auto"/>
                <w:left w:val="none" w:sz="0" w:space="0" w:color="auto"/>
                <w:bottom w:val="none" w:sz="0" w:space="0" w:color="auto"/>
                <w:right w:val="none" w:sz="0" w:space="0" w:color="auto"/>
              </w:divBdr>
            </w:div>
            <w:div w:id="1404985991">
              <w:marLeft w:val="0"/>
              <w:marRight w:val="0"/>
              <w:marTop w:val="0"/>
              <w:marBottom w:val="0"/>
              <w:divBdr>
                <w:top w:val="none" w:sz="0" w:space="0" w:color="auto"/>
                <w:left w:val="none" w:sz="0" w:space="0" w:color="auto"/>
                <w:bottom w:val="none" w:sz="0" w:space="0" w:color="auto"/>
                <w:right w:val="none" w:sz="0" w:space="0" w:color="auto"/>
              </w:divBdr>
            </w:div>
            <w:div w:id="1317298112">
              <w:marLeft w:val="0"/>
              <w:marRight w:val="0"/>
              <w:marTop w:val="0"/>
              <w:marBottom w:val="0"/>
              <w:divBdr>
                <w:top w:val="none" w:sz="0" w:space="0" w:color="auto"/>
                <w:left w:val="none" w:sz="0" w:space="0" w:color="auto"/>
                <w:bottom w:val="none" w:sz="0" w:space="0" w:color="auto"/>
                <w:right w:val="none" w:sz="0" w:space="0" w:color="auto"/>
              </w:divBdr>
            </w:div>
            <w:div w:id="1680085131">
              <w:marLeft w:val="0"/>
              <w:marRight w:val="0"/>
              <w:marTop w:val="0"/>
              <w:marBottom w:val="0"/>
              <w:divBdr>
                <w:top w:val="none" w:sz="0" w:space="0" w:color="auto"/>
                <w:left w:val="none" w:sz="0" w:space="0" w:color="auto"/>
                <w:bottom w:val="none" w:sz="0" w:space="0" w:color="auto"/>
                <w:right w:val="none" w:sz="0" w:space="0" w:color="auto"/>
              </w:divBdr>
            </w:div>
            <w:div w:id="1055279476">
              <w:marLeft w:val="0"/>
              <w:marRight w:val="0"/>
              <w:marTop w:val="0"/>
              <w:marBottom w:val="0"/>
              <w:divBdr>
                <w:top w:val="none" w:sz="0" w:space="0" w:color="auto"/>
                <w:left w:val="none" w:sz="0" w:space="0" w:color="auto"/>
                <w:bottom w:val="none" w:sz="0" w:space="0" w:color="auto"/>
                <w:right w:val="none" w:sz="0" w:space="0" w:color="auto"/>
              </w:divBdr>
            </w:div>
            <w:div w:id="2139376267">
              <w:marLeft w:val="0"/>
              <w:marRight w:val="0"/>
              <w:marTop w:val="0"/>
              <w:marBottom w:val="0"/>
              <w:divBdr>
                <w:top w:val="none" w:sz="0" w:space="0" w:color="auto"/>
                <w:left w:val="none" w:sz="0" w:space="0" w:color="auto"/>
                <w:bottom w:val="none" w:sz="0" w:space="0" w:color="auto"/>
                <w:right w:val="none" w:sz="0" w:space="0" w:color="auto"/>
              </w:divBdr>
            </w:div>
            <w:div w:id="1101686546">
              <w:marLeft w:val="0"/>
              <w:marRight w:val="0"/>
              <w:marTop w:val="0"/>
              <w:marBottom w:val="0"/>
              <w:divBdr>
                <w:top w:val="none" w:sz="0" w:space="0" w:color="auto"/>
                <w:left w:val="none" w:sz="0" w:space="0" w:color="auto"/>
                <w:bottom w:val="none" w:sz="0" w:space="0" w:color="auto"/>
                <w:right w:val="none" w:sz="0" w:space="0" w:color="auto"/>
              </w:divBdr>
            </w:div>
            <w:div w:id="1344236654">
              <w:marLeft w:val="0"/>
              <w:marRight w:val="0"/>
              <w:marTop w:val="0"/>
              <w:marBottom w:val="0"/>
              <w:divBdr>
                <w:top w:val="none" w:sz="0" w:space="0" w:color="auto"/>
                <w:left w:val="none" w:sz="0" w:space="0" w:color="auto"/>
                <w:bottom w:val="none" w:sz="0" w:space="0" w:color="auto"/>
                <w:right w:val="none" w:sz="0" w:space="0" w:color="auto"/>
              </w:divBdr>
            </w:div>
            <w:div w:id="1522669105">
              <w:marLeft w:val="0"/>
              <w:marRight w:val="0"/>
              <w:marTop w:val="0"/>
              <w:marBottom w:val="0"/>
              <w:divBdr>
                <w:top w:val="none" w:sz="0" w:space="0" w:color="auto"/>
                <w:left w:val="none" w:sz="0" w:space="0" w:color="auto"/>
                <w:bottom w:val="none" w:sz="0" w:space="0" w:color="auto"/>
                <w:right w:val="none" w:sz="0" w:space="0" w:color="auto"/>
              </w:divBdr>
            </w:div>
            <w:div w:id="1574778778">
              <w:marLeft w:val="0"/>
              <w:marRight w:val="0"/>
              <w:marTop w:val="0"/>
              <w:marBottom w:val="0"/>
              <w:divBdr>
                <w:top w:val="none" w:sz="0" w:space="0" w:color="auto"/>
                <w:left w:val="none" w:sz="0" w:space="0" w:color="auto"/>
                <w:bottom w:val="none" w:sz="0" w:space="0" w:color="auto"/>
                <w:right w:val="none" w:sz="0" w:space="0" w:color="auto"/>
              </w:divBdr>
            </w:div>
            <w:div w:id="964963045">
              <w:marLeft w:val="0"/>
              <w:marRight w:val="0"/>
              <w:marTop w:val="0"/>
              <w:marBottom w:val="0"/>
              <w:divBdr>
                <w:top w:val="none" w:sz="0" w:space="0" w:color="auto"/>
                <w:left w:val="none" w:sz="0" w:space="0" w:color="auto"/>
                <w:bottom w:val="none" w:sz="0" w:space="0" w:color="auto"/>
                <w:right w:val="none" w:sz="0" w:space="0" w:color="auto"/>
              </w:divBdr>
            </w:div>
            <w:div w:id="80571916">
              <w:marLeft w:val="0"/>
              <w:marRight w:val="0"/>
              <w:marTop w:val="0"/>
              <w:marBottom w:val="0"/>
              <w:divBdr>
                <w:top w:val="none" w:sz="0" w:space="0" w:color="auto"/>
                <w:left w:val="none" w:sz="0" w:space="0" w:color="auto"/>
                <w:bottom w:val="none" w:sz="0" w:space="0" w:color="auto"/>
                <w:right w:val="none" w:sz="0" w:space="0" w:color="auto"/>
              </w:divBdr>
            </w:div>
            <w:div w:id="1974943081">
              <w:marLeft w:val="0"/>
              <w:marRight w:val="0"/>
              <w:marTop w:val="0"/>
              <w:marBottom w:val="0"/>
              <w:divBdr>
                <w:top w:val="none" w:sz="0" w:space="0" w:color="auto"/>
                <w:left w:val="none" w:sz="0" w:space="0" w:color="auto"/>
                <w:bottom w:val="none" w:sz="0" w:space="0" w:color="auto"/>
                <w:right w:val="none" w:sz="0" w:space="0" w:color="auto"/>
              </w:divBdr>
            </w:div>
            <w:div w:id="2048525785">
              <w:marLeft w:val="0"/>
              <w:marRight w:val="0"/>
              <w:marTop w:val="0"/>
              <w:marBottom w:val="0"/>
              <w:divBdr>
                <w:top w:val="none" w:sz="0" w:space="0" w:color="auto"/>
                <w:left w:val="none" w:sz="0" w:space="0" w:color="auto"/>
                <w:bottom w:val="none" w:sz="0" w:space="0" w:color="auto"/>
                <w:right w:val="none" w:sz="0" w:space="0" w:color="auto"/>
              </w:divBdr>
            </w:div>
            <w:div w:id="1639728869">
              <w:marLeft w:val="0"/>
              <w:marRight w:val="0"/>
              <w:marTop w:val="0"/>
              <w:marBottom w:val="0"/>
              <w:divBdr>
                <w:top w:val="none" w:sz="0" w:space="0" w:color="auto"/>
                <w:left w:val="none" w:sz="0" w:space="0" w:color="auto"/>
                <w:bottom w:val="none" w:sz="0" w:space="0" w:color="auto"/>
                <w:right w:val="none" w:sz="0" w:space="0" w:color="auto"/>
              </w:divBdr>
            </w:div>
            <w:div w:id="1854151905">
              <w:marLeft w:val="0"/>
              <w:marRight w:val="0"/>
              <w:marTop w:val="0"/>
              <w:marBottom w:val="0"/>
              <w:divBdr>
                <w:top w:val="none" w:sz="0" w:space="0" w:color="auto"/>
                <w:left w:val="none" w:sz="0" w:space="0" w:color="auto"/>
                <w:bottom w:val="none" w:sz="0" w:space="0" w:color="auto"/>
                <w:right w:val="none" w:sz="0" w:space="0" w:color="auto"/>
              </w:divBdr>
            </w:div>
            <w:div w:id="2058509796">
              <w:marLeft w:val="0"/>
              <w:marRight w:val="0"/>
              <w:marTop w:val="0"/>
              <w:marBottom w:val="0"/>
              <w:divBdr>
                <w:top w:val="none" w:sz="0" w:space="0" w:color="auto"/>
                <w:left w:val="none" w:sz="0" w:space="0" w:color="auto"/>
                <w:bottom w:val="none" w:sz="0" w:space="0" w:color="auto"/>
                <w:right w:val="none" w:sz="0" w:space="0" w:color="auto"/>
              </w:divBdr>
            </w:div>
            <w:div w:id="1812793301">
              <w:marLeft w:val="0"/>
              <w:marRight w:val="0"/>
              <w:marTop w:val="0"/>
              <w:marBottom w:val="0"/>
              <w:divBdr>
                <w:top w:val="none" w:sz="0" w:space="0" w:color="auto"/>
                <w:left w:val="none" w:sz="0" w:space="0" w:color="auto"/>
                <w:bottom w:val="none" w:sz="0" w:space="0" w:color="auto"/>
                <w:right w:val="none" w:sz="0" w:space="0" w:color="auto"/>
              </w:divBdr>
            </w:div>
            <w:div w:id="259607145">
              <w:marLeft w:val="0"/>
              <w:marRight w:val="0"/>
              <w:marTop w:val="0"/>
              <w:marBottom w:val="0"/>
              <w:divBdr>
                <w:top w:val="none" w:sz="0" w:space="0" w:color="auto"/>
                <w:left w:val="none" w:sz="0" w:space="0" w:color="auto"/>
                <w:bottom w:val="none" w:sz="0" w:space="0" w:color="auto"/>
                <w:right w:val="none" w:sz="0" w:space="0" w:color="auto"/>
              </w:divBdr>
            </w:div>
            <w:div w:id="1055201229">
              <w:marLeft w:val="0"/>
              <w:marRight w:val="0"/>
              <w:marTop w:val="0"/>
              <w:marBottom w:val="0"/>
              <w:divBdr>
                <w:top w:val="none" w:sz="0" w:space="0" w:color="auto"/>
                <w:left w:val="none" w:sz="0" w:space="0" w:color="auto"/>
                <w:bottom w:val="none" w:sz="0" w:space="0" w:color="auto"/>
                <w:right w:val="none" w:sz="0" w:space="0" w:color="auto"/>
              </w:divBdr>
            </w:div>
            <w:div w:id="423959108">
              <w:marLeft w:val="0"/>
              <w:marRight w:val="0"/>
              <w:marTop w:val="0"/>
              <w:marBottom w:val="0"/>
              <w:divBdr>
                <w:top w:val="none" w:sz="0" w:space="0" w:color="auto"/>
                <w:left w:val="none" w:sz="0" w:space="0" w:color="auto"/>
                <w:bottom w:val="none" w:sz="0" w:space="0" w:color="auto"/>
                <w:right w:val="none" w:sz="0" w:space="0" w:color="auto"/>
              </w:divBdr>
            </w:div>
            <w:div w:id="644703081">
              <w:marLeft w:val="0"/>
              <w:marRight w:val="0"/>
              <w:marTop w:val="0"/>
              <w:marBottom w:val="0"/>
              <w:divBdr>
                <w:top w:val="none" w:sz="0" w:space="0" w:color="auto"/>
                <w:left w:val="none" w:sz="0" w:space="0" w:color="auto"/>
                <w:bottom w:val="none" w:sz="0" w:space="0" w:color="auto"/>
                <w:right w:val="none" w:sz="0" w:space="0" w:color="auto"/>
              </w:divBdr>
            </w:div>
          </w:divsChild>
        </w:div>
        <w:div w:id="1991791798">
          <w:marLeft w:val="0"/>
          <w:marRight w:val="0"/>
          <w:marTop w:val="0"/>
          <w:marBottom w:val="0"/>
          <w:divBdr>
            <w:top w:val="none" w:sz="0" w:space="0" w:color="auto"/>
            <w:left w:val="none" w:sz="0" w:space="0" w:color="auto"/>
            <w:bottom w:val="none" w:sz="0" w:space="0" w:color="auto"/>
            <w:right w:val="none" w:sz="0" w:space="0" w:color="auto"/>
          </w:divBdr>
          <w:divsChild>
            <w:div w:id="1679846118">
              <w:marLeft w:val="0"/>
              <w:marRight w:val="0"/>
              <w:marTop w:val="0"/>
              <w:marBottom w:val="0"/>
              <w:divBdr>
                <w:top w:val="none" w:sz="0" w:space="0" w:color="auto"/>
                <w:left w:val="none" w:sz="0" w:space="0" w:color="auto"/>
                <w:bottom w:val="none" w:sz="0" w:space="0" w:color="auto"/>
                <w:right w:val="none" w:sz="0" w:space="0" w:color="auto"/>
              </w:divBdr>
            </w:div>
            <w:div w:id="522792236">
              <w:marLeft w:val="0"/>
              <w:marRight w:val="0"/>
              <w:marTop w:val="0"/>
              <w:marBottom w:val="0"/>
              <w:divBdr>
                <w:top w:val="none" w:sz="0" w:space="0" w:color="auto"/>
                <w:left w:val="none" w:sz="0" w:space="0" w:color="auto"/>
                <w:bottom w:val="none" w:sz="0" w:space="0" w:color="auto"/>
                <w:right w:val="none" w:sz="0" w:space="0" w:color="auto"/>
              </w:divBdr>
            </w:div>
            <w:div w:id="1879271948">
              <w:marLeft w:val="0"/>
              <w:marRight w:val="0"/>
              <w:marTop w:val="0"/>
              <w:marBottom w:val="0"/>
              <w:divBdr>
                <w:top w:val="none" w:sz="0" w:space="0" w:color="auto"/>
                <w:left w:val="none" w:sz="0" w:space="0" w:color="auto"/>
                <w:bottom w:val="none" w:sz="0" w:space="0" w:color="auto"/>
                <w:right w:val="none" w:sz="0" w:space="0" w:color="auto"/>
              </w:divBdr>
            </w:div>
            <w:div w:id="2064133427">
              <w:marLeft w:val="0"/>
              <w:marRight w:val="0"/>
              <w:marTop w:val="0"/>
              <w:marBottom w:val="0"/>
              <w:divBdr>
                <w:top w:val="none" w:sz="0" w:space="0" w:color="auto"/>
                <w:left w:val="none" w:sz="0" w:space="0" w:color="auto"/>
                <w:bottom w:val="none" w:sz="0" w:space="0" w:color="auto"/>
                <w:right w:val="none" w:sz="0" w:space="0" w:color="auto"/>
              </w:divBdr>
            </w:div>
            <w:div w:id="558783898">
              <w:marLeft w:val="0"/>
              <w:marRight w:val="0"/>
              <w:marTop w:val="0"/>
              <w:marBottom w:val="0"/>
              <w:divBdr>
                <w:top w:val="none" w:sz="0" w:space="0" w:color="auto"/>
                <w:left w:val="none" w:sz="0" w:space="0" w:color="auto"/>
                <w:bottom w:val="none" w:sz="0" w:space="0" w:color="auto"/>
                <w:right w:val="none" w:sz="0" w:space="0" w:color="auto"/>
              </w:divBdr>
            </w:div>
            <w:div w:id="49037521">
              <w:marLeft w:val="0"/>
              <w:marRight w:val="0"/>
              <w:marTop w:val="0"/>
              <w:marBottom w:val="0"/>
              <w:divBdr>
                <w:top w:val="none" w:sz="0" w:space="0" w:color="auto"/>
                <w:left w:val="none" w:sz="0" w:space="0" w:color="auto"/>
                <w:bottom w:val="none" w:sz="0" w:space="0" w:color="auto"/>
                <w:right w:val="none" w:sz="0" w:space="0" w:color="auto"/>
              </w:divBdr>
            </w:div>
            <w:div w:id="1112944800">
              <w:marLeft w:val="0"/>
              <w:marRight w:val="0"/>
              <w:marTop w:val="0"/>
              <w:marBottom w:val="0"/>
              <w:divBdr>
                <w:top w:val="none" w:sz="0" w:space="0" w:color="auto"/>
                <w:left w:val="none" w:sz="0" w:space="0" w:color="auto"/>
                <w:bottom w:val="none" w:sz="0" w:space="0" w:color="auto"/>
                <w:right w:val="none" w:sz="0" w:space="0" w:color="auto"/>
              </w:divBdr>
            </w:div>
            <w:div w:id="65761717">
              <w:marLeft w:val="0"/>
              <w:marRight w:val="0"/>
              <w:marTop w:val="0"/>
              <w:marBottom w:val="0"/>
              <w:divBdr>
                <w:top w:val="none" w:sz="0" w:space="0" w:color="auto"/>
                <w:left w:val="none" w:sz="0" w:space="0" w:color="auto"/>
                <w:bottom w:val="none" w:sz="0" w:space="0" w:color="auto"/>
                <w:right w:val="none" w:sz="0" w:space="0" w:color="auto"/>
              </w:divBdr>
            </w:div>
            <w:div w:id="1372342342">
              <w:marLeft w:val="0"/>
              <w:marRight w:val="0"/>
              <w:marTop w:val="0"/>
              <w:marBottom w:val="0"/>
              <w:divBdr>
                <w:top w:val="none" w:sz="0" w:space="0" w:color="auto"/>
                <w:left w:val="none" w:sz="0" w:space="0" w:color="auto"/>
                <w:bottom w:val="none" w:sz="0" w:space="0" w:color="auto"/>
                <w:right w:val="none" w:sz="0" w:space="0" w:color="auto"/>
              </w:divBdr>
            </w:div>
            <w:div w:id="1366518071">
              <w:marLeft w:val="0"/>
              <w:marRight w:val="0"/>
              <w:marTop w:val="0"/>
              <w:marBottom w:val="0"/>
              <w:divBdr>
                <w:top w:val="none" w:sz="0" w:space="0" w:color="auto"/>
                <w:left w:val="none" w:sz="0" w:space="0" w:color="auto"/>
                <w:bottom w:val="none" w:sz="0" w:space="0" w:color="auto"/>
                <w:right w:val="none" w:sz="0" w:space="0" w:color="auto"/>
              </w:divBdr>
            </w:div>
            <w:div w:id="654266540">
              <w:marLeft w:val="0"/>
              <w:marRight w:val="0"/>
              <w:marTop w:val="0"/>
              <w:marBottom w:val="0"/>
              <w:divBdr>
                <w:top w:val="none" w:sz="0" w:space="0" w:color="auto"/>
                <w:left w:val="none" w:sz="0" w:space="0" w:color="auto"/>
                <w:bottom w:val="none" w:sz="0" w:space="0" w:color="auto"/>
                <w:right w:val="none" w:sz="0" w:space="0" w:color="auto"/>
              </w:divBdr>
            </w:div>
          </w:divsChild>
        </w:div>
        <w:div w:id="731580143">
          <w:marLeft w:val="0"/>
          <w:marRight w:val="0"/>
          <w:marTop w:val="0"/>
          <w:marBottom w:val="0"/>
          <w:divBdr>
            <w:top w:val="none" w:sz="0" w:space="0" w:color="auto"/>
            <w:left w:val="none" w:sz="0" w:space="0" w:color="auto"/>
            <w:bottom w:val="none" w:sz="0" w:space="0" w:color="auto"/>
            <w:right w:val="none" w:sz="0" w:space="0" w:color="auto"/>
          </w:divBdr>
          <w:divsChild>
            <w:div w:id="1739746081">
              <w:marLeft w:val="0"/>
              <w:marRight w:val="0"/>
              <w:marTop w:val="0"/>
              <w:marBottom w:val="0"/>
              <w:divBdr>
                <w:top w:val="none" w:sz="0" w:space="0" w:color="auto"/>
                <w:left w:val="none" w:sz="0" w:space="0" w:color="auto"/>
                <w:bottom w:val="none" w:sz="0" w:space="0" w:color="auto"/>
                <w:right w:val="none" w:sz="0" w:space="0" w:color="auto"/>
              </w:divBdr>
            </w:div>
            <w:div w:id="1880623463">
              <w:marLeft w:val="0"/>
              <w:marRight w:val="0"/>
              <w:marTop w:val="0"/>
              <w:marBottom w:val="0"/>
              <w:divBdr>
                <w:top w:val="none" w:sz="0" w:space="0" w:color="auto"/>
                <w:left w:val="none" w:sz="0" w:space="0" w:color="auto"/>
                <w:bottom w:val="none" w:sz="0" w:space="0" w:color="auto"/>
                <w:right w:val="none" w:sz="0" w:space="0" w:color="auto"/>
              </w:divBdr>
            </w:div>
            <w:div w:id="1228296403">
              <w:marLeft w:val="0"/>
              <w:marRight w:val="0"/>
              <w:marTop w:val="0"/>
              <w:marBottom w:val="0"/>
              <w:divBdr>
                <w:top w:val="none" w:sz="0" w:space="0" w:color="auto"/>
                <w:left w:val="none" w:sz="0" w:space="0" w:color="auto"/>
                <w:bottom w:val="none" w:sz="0" w:space="0" w:color="auto"/>
                <w:right w:val="none" w:sz="0" w:space="0" w:color="auto"/>
              </w:divBdr>
            </w:div>
            <w:div w:id="1252934020">
              <w:marLeft w:val="0"/>
              <w:marRight w:val="0"/>
              <w:marTop w:val="0"/>
              <w:marBottom w:val="0"/>
              <w:divBdr>
                <w:top w:val="none" w:sz="0" w:space="0" w:color="auto"/>
                <w:left w:val="none" w:sz="0" w:space="0" w:color="auto"/>
                <w:bottom w:val="none" w:sz="0" w:space="0" w:color="auto"/>
                <w:right w:val="none" w:sz="0" w:space="0" w:color="auto"/>
              </w:divBdr>
            </w:div>
            <w:div w:id="95366058">
              <w:marLeft w:val="0"/>
              <w:marRight w:val="0"/>
              <w:marTop w:val="0"/>
              <w:marBottom w:val="0"/>
              <w:divBdr>
                <w:top w:val="none" w:sz="0" w:space="0" w:color="auto"/>
                <w:left w:val="none" w:sz="0" w:space="0" w:color="auto"/>
                <w:bottom w:val="none" w:sz="0" w:space="0" w:color="auto"/>
                <w:right w:val="none" w:sz="0" w:space="0" w:color="auto"/>
              </w:divBdr>
            </w:div>
            <w:div w:id="704410911">
              <w:marLeft w:val="0"/>
              <w:marRight w:val="0"/>
              <w:marTop w:val="0"/>
              <w:marBottom w:val="0"/>
              <w:divBdr>
                <w:top w:val="none" w:sz="0" w:space="0" w:color="auto"/>
                <w:left w:val="none" w:sz="0" w:space="0" w:color="auto"/>
                <w:bottom w:val="none" w:sz="0" w:space="0" w:color="auto"/>
                <w:right w:val="none" w:sz="0" w:space="0" w:color="auto"/>
              </w:divBdr>
            </w:div>
            <w:div w:id="1104108497">
              <w:marLeft w:val="0"/>
              <w:marRight w:val="0"/>
              <w:marTop w:val="0"/>
              <w:marBottom w:val="0"/>
              <w:divBdr>
                <w:top w:val="none" w:sz="0" w:space="0" w:color="auto"/>
                <w:left w:val="none" w:sz="0" w:space="0" w:color="auto"/>
                <w:bottom w:val="none" w:sz="0" w:space="0" w:color="auto"/>
                <w:right w:val="none" w:sz="0" w:space="0" w:color="auto"/>
              </w:divBdr>
            </w:div>
            <w:div w:id="277762128">
              <w:marLeft w:val="0"/>
              <w:marRight w:val="0"/>
              <w:marTop w:val="0"/>
              <w:marBottom w:val="0"/>
              <w:divBdr>
                <w:top w:val="none" w:sz="0" w:space="0" w:color="auto"/>
                <w:left w:val="none" w:sz="0" w:space="0" w:color="auto"/>
                <w:bottom w:val="none" w:sz="0" w:space="0" w:color="auto"/>
                <w:right w:val="none" w:sz="0" w:space="0" w:color="auto"/>
              </w:divBdr>
            </w:div>
            <w:div w:id="1994065871">
              <w:marLeft w:val="0"/>
              <w:marRight w:val="0"/>
              <w:marTop w:val="0"/>
              <w:marBottom w:val="0"/>
              <w:divBdr>
                <w:top w:val="none" w:sz="0" w:space="0" w:color="auto"/>
                <w:left w:val="none" w:sz="0" w:space="0" w:color="auto"/>
                <w:bottom w:val="none" w:sz="0" w:space="0" w:color="auto"/>
                <w:right w:val="none" w:sz="0" w:space="0" w:color="auto"/>
              </w:divBdr>
            </w:div>
            <w:div w:id="719011928">
              <w:marLeft w:val="0"/>
              <w:marRight w:val="0"/>
              <w:marTop w:val="0"/>
              <w:marBottom w:val="0"/>
              <w:divBdr>
                <w:top w:val="none" w:sz="0" w:space="0" w:color="auto"/>
                <w:left w:val="none" w:sz="0" w:space="0" w:color="auto"/>
                <w:bottom w:val="none" w:sz="0" w:space="0" w:color="auto"/>
                <w:right w:val="none" w:sz="0" w:space="0" w:color="auto"/>
              </w:divBdr>
            </w:div>
            <w:div w:id="2100979842">
              <w:marLeft w:val="0"/>
              <w:marRight w:val="0"/>
              <w:marTop w:val="0"/>
              <w:marBottom w:val="0"/>
              <w:divBdr>
                <w:top w:val="none" w:sz="0" w:space="0" w:color="auto"/>
                <w:left w:val="none" w:sz="0" w:space="0" w:color="auto"/>
                <w:bottom w:val="none" w:sz="0" w:space="0" w:color="auto"/>
                <w:right w:val="none" w:sz="0" w:space="0" w:color="auto"/>
              </w:divBdr>
            </w:div>
            <w:div w:id="1975720057">
              <w:marLeft w:val="0"/>
              <w:marRight w:val="0"/>
              <w:marTop w:val="0"/>
              <w:marBottom w:val="0"/>
              <w:divBdr>
                <w:top w:val="none" w:sz="0" w:space="0" w:color="auto"/>
                <w:left w:val="none" w:sz="0" w:space="0" w:color="auto"/>
                <w:bottom w:val="none" w:sz="0" w:space="0" w:color="auto"/>
                <w:right w:val="none" w:sz="0" w:space="0" w:color="auto"/>
              </w:divBdr>
            </w:div>
            <w:div w:id="1858812189">
              <w:marLeft w:val="0"/>
              <w:marRight w:val="0"/>
              <w:marTop w:val="0"/>
              <w:marBottom w:val="0"/>
              <w:divBdr>
                <w:top w:val="none" w:sz="0" w:space="0" w:color="auto"/>
                <w:left w:val="none" w:sz="0" w:space="0" w:color="auto"/>
                <w:bottom w:val="none" w:sz="0" w:space="0" w:color="auto"/>
                <w:right w:val="none" w:sz="0" w:space="0" w:color="auto"/>
              </w:divBdr>
            </w:div>
            <w:div w:id="814568449">
              <w:marLeft w:val="0"/>
              <w:marRight w:val="0"/>
              <w:marTop w:val="0"/>
              <w:marBottom w:val="0"/>
              <w:divBdr>
                <w:top w:val="none" w:sz="0" w:space="0" w:color="auto"/>
                <w:left w:val="none" w:sz="0" w:space="0" w:color="auto"/>
                <w:bottom w:val="none" w:sz="0" w:space="0" w:color="auto"/>
                <w:right w:val="none" w:sz="0" w:space="0" w:color="auto"/>
              </w:divBdr>
            </w:div>
            <w:div w:id="1945307850">
              <w:marLeft w:val="0"/>
              <w:marRight w:val="0"/>
              <w:marTop w:val="0"/>
              <w:marBottom w:val="0"/>
              <w:divBdr>
                <w:top w:val="none" w:sz="0" w:space="0" w:color="auto"/>
                <w:left w:val="none" w:sz="0" w:space="0" w:color="auto"/>
                <w:bottom w:val="none" w:sz="0" w:space="0" w:color="auto"/>
                <w:right w:val="none" w:sz="0" w:space="0" w:color="auto"/>
              </w:divBdr>
            </w:div>
            <w:div w:id="1617832677">
              <w:marLeft w:val="0"/>
              <w:marRight w:val="0"/>
              <w:marTop w:val="0"/>
              <w:marBottom w:val="0"/>
              <w:divBdr>
                <w:top w:val="none" w:sz="0" w:space="0" w:color="auto"/>
                <w:left w:val="none" w:sz="0" w:space="0" w:color="auto"/>
                <w:bottom w:val="none" w:sz="0" w:space="0" w:color="auto"/>
                <w:right w:val="none" w:sz="0" w:space="0" w:color="auto"/>
              </w:divBdr>
            </w:div>
            <w:div w:id="819493586">
              <w:marLeft w:val="0"/>
              <w:marRight w:val="0"/>
              <w:marTop w:val="0"/>
              <w:marBottom w:val="0"/>
              <w:divBdr>
                <w:top w:val="none" w:sz="0" w:space="0" w:color="auto"/>
                <w:left w:val="none" w:sz="0" w:space="0" w:color="auto"/>
                <w:bottom w:val="none" w:sz="0" w:space="0" w:color="auto"/>
                <w:right w:val="none" w:sz="0" w:space="0" w:color="auto"/>
              </w:divBdr>
            </w:div>
            <w:div w:id="1746222996">
              <w:marLeft w:val="0"/>
              <w:marRight w:val="0"/>
              <w:marTop w:val="0"/>
              <w:marBottom w:val="0"/>
              <w:divBdr>
                <w:top w:val="none" w:sz="0" w:space="0" w:color="auto"/>
                <w:left w:val="none" w:sz="0" w:space="0" w:color="auto"/>
                <w:bottom w:val="none" w:sz="0" w:space="0" w:color="auto"/>
                <w:right w:val="none" w:sz="0" w:space="0" w:color="auto"/>
              </w:divBdr>
            </w:div>
          </w:divsChild>
        </w:div>
        <w:div w:id="365567150">
          <w:marLeft w:val="0"/>
          <w:marRight w:val="0"/>
          <w:marTop w:val="0"/>
          <w:marBottom w:val="0"/>
          <w:divBdr>
            <w:top w:val="none" w:sz="0" w:space="0" w:color="auto"/>
            <w:left w:val="none" w:sz="0" w:space="0" w:color="auto"/>
            <w:bottom w:val="none" w:sz="0" w:space="0" w:color="auto"/>
            <w:right w:val="none" w:sz="0" w:space="0" w:color="auto"/>
          </w:divBdr>
          <w:divsChild>
            <w:div w:id="445269022">
              <w:marLeft w:val="0"/>
              <w:marRight w:val="0"/>
              <w:marTop w:val="0"/>
              <w:marBottom w:val="0"/>
              <w:divBdr>
                <w:top w:val="none" w:sz="0" w:space="0" w:color="auto"/>
                <w:left w:val="none" w:sz="0" w:space="0" w:color="auto"/>
                <w:bottom w:val="none" w:sz="0" w:space="0" w:color="auto"/>
                <w:right w:val="none" w:sz="0" w:space="0" w:color="auto"/>
              </w:divBdr>
            </w:div>
            <w:div w:id="1269585115">
              <w:marLeft w:val="0"/>
              <w:marRight w:val="0"/>
              <w:marTop w:val="0"/>
              <w:marBottom w:val="0"/>
              <w:divBdr>
                <w:top w:val="none" w:sz="0" w:space="0" w:color="auto"/>
                <w:left w:val="none" w:sz="0" w:space="0" w:color="auto"/>
                <w:bottom w:val="none" w:sz="0" w:space="0" w:color="auto"/>
                <w:right w:val="none" w:sz="0" w:space="0" w:color="auto"/>
              </w:divBdr>
            </w:div>
            <w:div w:id="1978796993">
              <w:marLeft w:val="0"/>
              <w:marRight w:val="0"/>
              <w:marTop w:val="0"/>
              <w:marBottom w:val="0"/>
              <w:divBdr>
                <w:top w:val="none" w:sz="0" w:space="0" w:color="auto"/>
                <w:left w:val="none" w:sz="0" w:space="0" w:color="auto"/>
                <w:bottom w:val="none" w:sz="0" w:space="0" w:color="auto"/>
                <w:right w:val="none" w:sz="0" w:space="0" w:color="auto"/>
              </w:divBdr>
            </w:div>
            <w:div w:id="1805653680">
              <w:marLeft w:val="0"/>
              <w:marRight w:val="0"/>
              <w:marTop w:val="0"/>
              <w:marBottom w:val="0"/>
              <w:divBdr>
                <w:top w:val="none" w:sz="0" w:space="0" w:color="auto"/>
                <w:left w:val="none" w:sz="0" w:space="0" w:color="auto"/>
                <w:bottom w:val="none" w:sz="0" w:space="0" w:color="auto"/>
                <w:right w:val="none" w:sz="0" w:space="0" w:color="auto"/>
              </w:divBdr>
            </w:div>
            <w:div w:id="316618444">
              <w:marLeft w:val="0"/>
              <w:marRight w:val="0"/>
              <w:marTop w:val="0"/>
              <w:marBottom w:val="0"/>
              <w:divBdr>
                <w:top w:val="none" w:sz="0" w:space="0" w:color="auto"/>
                <w:left w:val="none" w:sz="0" w:space="0" w:color="auto"/>
                <w:bottom w:val="none" w:sz="0" w:space="0" w:color="auto"/>
                <w:right w:val="none" w:sz="0" w:space="0" w:color="auto"/>
              </w:divBdr>
            </w:div>
            <w:div w:id="1269507367">
              <w:marLeft w:val="0"/>
              <w:marRight w:val="0"/>
              <w:marTop w:val="0"/>
              <w:marBottom w:val="0"/>
              <w:divBdr>
                <w:top w:val="none" w:sz="0" w:space="0" w:color="auto"/>
                <w:left w:val="none" w:sz="0" w:space="0" w:color="auto"/>
                <w:bottom w:val="none" w:sz="0" w:space="0" w:color="auto"/>
                <w:right w:val="none" w:sz="0" w:space="0" w:color="auto"/>
              </w:divBdr>
            </w:div>
            <w:div w:id="1311204656">
              <w:marLeft w:val="0"/>
              <w:marRight w:val="0"/>
              <w:marTop w:val="0"/>
              <w:marBottom w:val="0"/>
              <w:divBdr>
                <w:top w:val="none" w:sz="0" w:space="0" w:color="auto"/>
                <w:left w:val="none" w:sz="0" w:space="0" w:color="auto"/>
                <w:bottom w:val="none" w:sz="0" w:space="0" w:color="auto"/>
                <w:right w:val="none" w:sz="0" w:space="0" w:color="auto"/>
              </w:divBdr>
            </w:div>
            <w:div w:id="200483939">
              <w:marLeft w:val="0"/>
              <w:marRight w:val="0"/>
              <w:marTop w:val="0"/>
              <w:marBottom w:val="0"/>
              <w:divBdr>
                <w:top w:val="none" w:sz="0" w:space="0" w:color="auto"/>
                <w:left w:val="none" w:sz="0" w:space="0" w:color="auto"/>
                <w:bottom w:val="none" w:sz="0" w:space="0" w:color="auto"/>
                <w:right w:val="none" w:sz="0" w:space="0" w:color="auto"/>
              </w:divBdr>
            </w:div>
            <w:div w:id="187647338">
              <w:marLeft w:val="0"/>
              <w:marRight w:val="0"/>
              <w:marTop w:val="0"/>
              <w:marBottom w:val="0"/>
              <w:divBdr>
                <w:top w:val="none" w:sz="0" w:space="0" w:color="auto"/>
                <w:left w:val="none" w:sz="0" w:space="0" w:color="auto"/>
                <w:bottom w:val="none" w:sz="0" w:space="0" w:color="auto"/>
                <w:right w:val="none" w:sz="0" w:space="0" w:color="auto"/>
              </w:divBdr>
            </w:div>
          </w:divsChild>
        </w:div>
        <w:div w:id="1317808187">
          <w:marLeft w:val="0"/>
          <w:marRight w:val="0"/>
          <w:marTop w:val="0"/>
          <w:marBottom w:val="0"/>
          <w:divBdr>
            <w:top w:val="none" w:sz="0" w:space="0" w:color="auto"/>
            <w:left w:val="none" w:sz="0" w:space="0" w:color="auto"/>
            <w:bottom w:val="none" w:sz="0" w:space="0" w:color="auto"/>
            <w:right w:val="none" w:sz="0" w:space="0" w:color="auto"/>
          </w:divBdr>
        </w:div>
        <w:div w:id="2076706113">
          <w:marLeft w:val="0"/>
          <w:marRight w:val="0"/>
          <w:marTop w:val="0"/>
          <w:marBottom w:val="0"/>
          <w:divBdr>
            <w:top w:val="none" w:sz="0" w:space="0" w:color="auto"/>
            <w:left w:val="none" w:sz="0" w:space="0" w:color="auto"/>
            <w:bottom w:val="none" w:sz="0" w:space="0" w:color="auto"/>
            <w:right w:val="none" w:sz="0" w:space="0" w:color="auto"/>
          </w:divBdr>
        </w:div>
        <w:div w:id="192812368">
          <w:marLeft w:val="0"/>
          <w:marRight w:val="0"/>
          <w:marTop w:val="0"/>
          <w:marBottom w:val="0"/>
          <w:divBdr>
            <w:top w:val="none" w:sz="0" w:space="0" w:color="auto"/>
            <w:left w:val="none" w:sz="0" w:space="0" w:color="auto"/>
            <w:bottom w:val="none" w:sz="0" w:space="0" w:color="auto"/>
            <w:right w:val="none" w:sz="0" w:space="0" w:color="auto"/>
          </w:divBdr>
        </w:div>
        <w:div w:id="510294376">
          <w:marLeft w:val="0"/>
          <w:marRight w:val="0"/>
          <w:marTop w:val="0"/>
          <w:marBottom w:val="0"/>
          <w:divBdr>
            <w:top w:val="none" w:sz="0" w:space="0" w:color="auto"/>
            <w:left w:val="none" w:sz="0" w:space="0" w:color="auto"/>
            <w:bottom w:val="none" w:sz="0" w:space="0" w:color="auto"/>
            <w:right w:val="none" w:sz="0" w:space="0" w:color="auto"/>
          </w:divBdr>
        </w:div>
        <w:div w:id="1154569430">
          <w:marLeft w:val="0"/>
          <w:marRight w:val="0"/>
          <w:marTop w:val="0"/>
          <w:marBottom w:val="0"/>
          <w:divBdr>
            <w:top w:val="none" w:sz="0" w:space="0" w:color="auto"/>
            <w:left w:val="none" w:sz="0" w:space="0" w:color="auto"/>
            <w:bottom w:val="none" w:sz="0" w:space="0" w:color="auto"/>
            <w:right w:val="none" w:sz="0" w:space="0" w:color="auto"/>
          </w:divBdr>
        </w:div>
        <w:div w:id="1098597723">
          <w:marLeft w:val="0"/>
          <w:marRight w:val="0"/>
          <w:marTop w:val="0"/>
          <w:marBottom w:val="0"/>
          <w:divBdr>
            <w:top w:val="none" w:sz="0" w:space="0" w:color="auto"/>
            <w:left w:val="none" w:sz="0" w:space="0" w:color="auto"/>
            <w:bottom w:val="none" w:sz="0" w:space="0" w:color="auto"/>
            <w:right w:val="none" w:sz="0" w:space="0" w:color="auto"/>
          </w:divBdr>
        </w:div>
        <w:div w:id="1107237341">
          <w:marLeft w:val="0"/>
          <w:marRight w:val="0"/>
          <w:marTop w:val="0"/>
          <w:marBottom w:val="0"/>
          <w:divBdr>
            <w:top w:val="none" w:sz="0" w:space="0" w:color="auto"/>
            <w:left w:val="none" w:sz="0" w:space="0" w:color="auto"/>
            <w:bottom w:val="none" w:sz="0" w:space="0" w:color="auto"/>
            <w:right w:val="none" w:sz="0" w:space="0" w:color="auto"/>
          </w:divBdr>
        </w:div>
        <w:div w:id="967781078">
          <w:marLeft w:val="0"/>
          <w:marRight w:val="0"/>
          <w:marTop w:val="0"/>
          <w:marBottom w:val="0"/>
          <w:divBdr>
            <w:top w:val="none" w:sz="0" w:space="0" w:color="auto"/>
            <w:left w:val="none" w:sz="0" w:space="0" w:color="auto"/>
            <w:bottom w:val="none" w:sz="0" w:space="0" w:color="auto"/>
            <w:right w:val="none" w:sz="0" w:space="0" w:color="auto"/>
          </w:divBdr>
        </w:div>
        <w:div w:id="1749956982">
          <w:marLeft w:val="0"/>
          <w:marRight w:val="0"/>
          <w:marTop w:val="0"/>
          <w:marBottom w:val="0"/>
          <w:divBdr>
            <w:top w:val="none" w:sz="0" w:space="0" w:color="auto"/>
            <w:left w:val="none" w:sz="0" w:space="0" w:color="auto"/>
            <w:bottom w:val="none" w:sz="0" w:space="0" w:color="auto"/>
            <w:right w:val="none" w:sz="0" w:space="0" w:color="auto"/>
          </w:divBdr>
        </w:div>
        <w:div w:id="2066877311">
          <w:marLeft w:val="0"/>
          <w:marRight w:val="0"/>
          <w:marTop w:val="0"/>
          <w:marBottom w:val="0"/>
          <w:divBdr>
            <w:top w:val="none" w:sz="0" w:space="0" w:color="auto"/>
            <w:left w:val="none" w:sz="0" w:space="0" w:color="auto"/>
            <w:bottom w:val="none" w:sz="0" w:space="0" w:color="auto"/>
            <w:right w:val="none" w:sz="0" w:space="0" w:color="auto"/>
          </w:divBdr>
        </w:div>
        <w:div w:id="145242231">
          <w:marLeft w:val="0"/>
          <w:marRight w:val="0"/>
          <w:marTop w:val="0"/>
          <w:marBottom w:val="0"/>
          <w:divBdr>
            <w:top w:val="none" w:sz="0" w:space="0" w:color="auto"/>
            <w:left w:val="none" w:sz="0" w:space="0" w:color="auto"/>
            <w:bottom w:val="none" w:sz="0" w:space="0" w:color="auto"/>
            <w:right w:val="none" w:sz="0" w:space="0" w:color="auto"/>
          </w:divBdr>
        </w:div>
        <w:div w:id="1110394749">
          <w:marLeft w:val="0"/>
          <w:marRight w:val="0"/>
          <w:marTop w:val="0"/>
          <w:marBottom w:val="0"/>
          <w:divBdr>
            <w:top w:val="none" w:sz="0" w:space="0" w:color="auto"/>
            <w:left w:val="none" w:sz="0" w:space="0" w:color="auto"/>
            <w:bottom w:val="none" w:sz="0" w:space="0" w:color="auto"/>
            <w:right w:val="none" w:sz="0" w:space="0" w:color="auto"/>
          </w:divBdr>
        </w:div>
        <w:div w:id="1215696250">
          <w:marLeft w:val="0"/>
          <w:marRight w:val="0"/>
          <w:marTop w:val="0"/>
          <w:marBottom w:val="0"/>
          <w:divBdr>
            <w:top w:val="none" w:sz="0" w:space="0" w:color="auto"/>
            <w:left w:val="none" w:sz="0" w:space="0" w:color="auto"/>
            <w:bottom w:val="none" w:sz="0" w:space="0" w:color="auto"/>
            <w:right w:val="none" w:sz="0" w:space="0" w:color="auto"/>
          </w:divBdr>
          <w:divsChild>
            <w:div w:id="224613153">
              <w:marLeft w:val="0"/>
              <w:marRight w:val="0"/>
              <w:marTop w:val="0"/>
              <w:marBottom w:val="0"/>
              <w:divBdr>
                <w:top w:val="none" w:sz="0" w:space="0" w:color="auto"/>
                <w:left w:val="none" w:sz="0" w:space="0" w:color="auto"/>
                <w:bottom w:val="none" w:sz="0" w:space="0" w:color="auto"/>
                <w:right w:val="none" w:sz="0" w:space="0" w:color="auto"/>
              </w:divBdr>
            </w:div>
          </w:divsChild>
        </w:div>
        <w:div w:id="2056806110">
          <w:marLeft w:val="0"/>
          <w:marRight w:val="0"/>
          <w:marTop w:val="0"/>
          <w:marBottom w:val="0"/>
          <w:divBdr>
            <w:top w:val="none" w:sz="0" w:space="0" w:color="auto"/>
            <w:left w:val="none" w:sz="0" w:space="0" w:color="auto"/>
            <w:bottom w:val="none" w:sz="0" w:space="0" w:color="auto"/>
            <w:right w:val="none" w:sz="0" w:space="0" w:color="auto"/>
          </w:divBdr>
        </w:div>
        <w:div w:id="338775586">
          <w:marLeft w:val="0"/>
          <w:marRight w:val="0"/>
          <w:marTop w:val="0"/>
          <w:marBottom w:val="0"/>
          <w:divBdr>
            <w:top w:val="none" w:sz="0" w:space="0" w:color="auto"/>
            <w:left w:val="none" w:sz="0" w:space="0" w:color="auto"/>
            <w:bottom w:val="none" w:sz="0" w:space="0" w:color="auto"/>
            <w:right w:val="none" w:sz="0" w:space="0" w:color="auto"/>
          </w:divBdr>
        </w:div>
        <w:div w:id="75902539">
          <w:marLeft w:val="0"/>
          <w:marRight w:val="0"/>
          <w:marTop w:val="0"/>
          <w:marBottom w:val="0"/>
          <w:divBdr>
            <w:top w:val="none" w:sz="0" w:space="0" w:color="auto"/>
            <w:left w:val="none" w:sz="0" w:space="0" w:color="auto"/>
            <w:bottom w:val="none" w:sz="0" w:space="0" w:color="auto"/>
            <w:right w:val="none" w:sz="0" w:space="0" w:color="auto"/>
          </w:divBdr>
        </w:div>
        <w:div w:id="298457080">
          <w:marLeft w:val="0"/>
          <w:marRight w:val="0"/>
          <w:marTop w:val="0"/>
          <w:marBottom w:val="0"/>
          <w:divBdr>
            <w:top w:val="none" w:sz="0" w:space="0" w:color="auto"/>
            <w:left w:val="none" w:sz="0" w:space="0" w:color="auto"/>
            <w:bottom w:val="none" w:sz="0" w:space="0" w:color="auto"/>
            <w:right w:val="none" w:sz="0" w:space="0" w:color="auto"/>
          </w:divBdr>
          <w:divsChild>
            <w:div w:id="2004894897">
              <w:marLeft w:val="0"/>
              <w:marRight w:val="0"/>
              <w:marTop w:val="0"/>
              <w:marBottom w:val="0"/>
              <w:divBdr>
                <w:top w:val="none" w:sz="0" w:space="0" w:color="auto"/>
                <w:left w:val="none" w:sz="0" w:space="0" w:color="auto"/>
                <w:bottom w:val="none" w:sz="0" w:space="0" w:color="auto"/>
                <w:right w:val="none" w:sz="0" w:space="0" w:color="auto"/>
              </w:divBdr>
            </w:div>
            <w:div w:id="1358460272">
              <w:marLeft w:val="0"/>
              <w:marRight w:val="0"/>
              <w:marTop w:val="0"/>
              <w:marBottom w:val="0"/>
              <w:divBdr>
                <w:top w:val="none" w:sz="0" w:space="0" w:color="auto"/>
                <w:left w:val="none" w:sz="0" w:space="0" w:color="auto"/>
                <w:bottom w:val="none" w:sz="0" w:space="0" w:color="auto"/>
                <w:right w:val="none" w:sz="0" w:space="0" w:color="auto"/>
              </w:divBdr>
            </w:div>
            <w:div w:id="10299651">
              <w:marLeft w:val="0"/>
              <w:marRight w:val="0"/>
              <w:marTop w:val="0"/>
              <w:marBottom w:val="0"/>
              <w:divBdr>
                <w:top w:val="none" w:sz="0" w:space="0" w:color="auto"/>
                <w:left w:val="none" w:sz="0" w:space="0" w:color="auto"/>
                <w:bottom w:val="none" w:sz="0" w:space="0" w:color="auto"/>
                <w:right w:val="none" w:sz="0" w:space="0" w:color="auto"/>
              </w:divBdr>
            </w:div>
            <w:div w:id="1512791355">
              <w:marLeft w:val="0"/>
              <w:marRight w:val="0"/>
              <w:marTop w:val="0"/>
              <w:marBottom w:val="0"/>
              <w:divBdr>
                <w:top w:val="none" w:sz="0" w:space="0" w:color="auto"/>
                <w:left w:val="none" w:sz="0" w:space="0" w:color="auto"/>
                <w:bottom w:val="none" w:sz="0" w:space="0" w:color="auto"/>
                <w:right w:val="none" w:sz="0" w:space="0" w:color="auto"/>
              </w:divBdr>
            </w:div>
            <w:div w:id="1284993676">
              <w:marLeft w:val="0"/>
              <w:marRight w:val="0"/>
              <w:marTop w:val="0"/>
              <w:marBottom w:val="0"/>
              <w:divBdr>
                <w:top w:val="none" w:sz="0" w:space="0" w:color="auto"/>
                <w:left w:val="none" w:sz="0" w:space="0" w:color="auto"/>
                <w:bottom w:val="none" w:sz="0" w:space="0" w:color="auto"/>
                <w:right w:val="none" w:sz="0" w:space="0" w:color="auto"/>
              </w:divBdr>
            </w:div>
            <w:div w:id="694695521">
              <w:marLeft w:val="0"/>
              <w:marRight w:val="0"/>
              <w:marTop w:val="0"/>
              <w:marBottom w:val="0"/>
              <w:divBdr>
                <w:top w:val="none" w:sz="0" w:space="0" w:color="auto"/>
                <w:left w:val="none" w:sz="0" w:space="0" w:color="auto"/>
                <w:bottom w:val="none" w:sz="0" w:space="0" w:color="auto"/>
                <w:right w:val="none" w:sz="0" w:space="0" w:color="auto"/>
              </w:divBdr>
            </w:div>
            <w:div w:id="511267198">
              <w:marLeft w:val="0"/>
              <w:marRight w:val="0"/>
              <w:marTop w:val="0"/>
              <w:marBottom w:val="0"/>
              <w:divBdr>
                <w:top w:val="none" w:sz="0" w:space="0" w:color="auto"/>
                <w:left w:val="none" w:sz="0" w:space="0" w:color="auto"/>
                <w:bottom w:val="none" w:sz="0" w:space="0" w:color="auto"/>
                <w:right w:val="none" w:sz="0" w:space="0" w:color="auto"/>
              </w:divBdr>
            </w:div>
            <w:div w:id="917177699">
              <w:marLeft w:val="0"/>
              <w:marRight w:val="0"/>
              <w:marTop w:val="0"/>
              <w:marBottom w:val="0"/>
              <w:divBdr>
                <w:top w:val="none" w:sz="0" w:space="0" w:color="auto"/>
                <w:left w:val="none" w:sz="0" w:space="0" w:color="auto"/>
                <w:bottom w:val="none" w:sz="0" w:space="0" w:color="auto"/>
                <w:right w:val="none" w:sz="0" w:space="0" w:color="auto"/>
              </w:divBdr>
            </w:div>
            <w:div w:id="941642368">
              <w:marLeft w:val="0"/>
              <w:marRight w:val="0"/>
              <w:marTop w:val="0"/>
              <w:marBottom w:val="0"/>
              <w:divBdr>
                <w:top w:val="none" w:sz="0" w:space="0" w:color="auto"/>
                <w:left w:val="none" w:sz="0" w:space="0" w:color="auto"/>
                <w:bottom w:val="none" w:sz="0" w:space="0" w:color="auto"/>
                <w:right w:val="none" w:sz="0" w:space="0" w:color="auto"/>
              </w:divBdr>
            </w:div>
            <w:div w:id="692268853">
              <w:marLeft w:val="0"/>
              <w:marRight w:val="0"/>
              <w:marTop w:val="0"/>
              <w:marBottom w:val="0"/>
              <w:divBdr>
                <w:top w:val="none" w:sz="0" w:space="0" w:color="auto"/>
                <w:left w:val="none" w:sz="0" w:space="0" w:color="auto"/>
                <w:bottom w:val="none" w:sz="0" w:space="0" w:color="auto"/>
                <w:right w:val="none" w:sz="0" w:space="0" w:color="auto"/>
              </w:divBdr>
            </w:div>
            <w:div w:id="685718322">
              <w:marLeft w:val="0"/>
              <w:marRight w:val="0"/>
              <w:marTop w:val="0"/>
              <w:marBottom w:val="0"/>
              <w:divBdr>
                <w:top w:val="none" w:sz="0" w:space="0" w:color="auto"/>
                <w:left w:val="none" w:sz="0" w:space="0" w:color="auto"/>
                <w:bottom w:val="none" w:sz="0" w:space="0" w:color="auto"/>
                <w:right w:val="none" w:sz="0" w:space="0" w:color="auto"/>
              </w:divBdr>
            </w:div>
            <w:div w:id="2121022601">
              <w:marLeft w:val="0"/>
              <w:marRight w:val="0"/>
              <w:marTop w:val="0"/>
              <w:marBottom w:val="0"/>
              <w:divBdr>
                <w:top w:val="none" w:sz="0" w:space="0" w:color="auto"/>
                <w:left w:val="none" w:sz="0" w:space="0" w:color="auto"/>
                <w:bottom w:val="none" w:sz="0" w:space="0" w:color="auto"/>
                <w:right w:val="none" w:sz="0" w:space="0" w:color="auto"/>
              </w:divBdr>
            </w:div>
            <w:div w:id="1580750512">
              <w:marLeft w:val="0"/>
              <w:marRight w:val="0"/>
              <w:marTop w:val="0"/>
              <w:marBottom w:val="0"/>
              <w:divBdr>
                <w:top w:val="none" w:sz="0" w:space="0" w:color="auto"/>
                <w:left w:val="none" w:sz="0" w:space="0" w:color="auto"/>
                <w:bottom w:val="none" w:sz="0" w:space="0" w:color="auto"/>
                <w:right w:val="none" w:sz="0" w:space="0" w:color="auto"/>
              </w:divBdr>
            </w:div>
            <w:div w:id="1197542469">
              <w:marLeft w:val="0"/>
              <w:marRight w:val="0"/>
              <w:marTop w:val="0"/>
              <w:marBottom w:val="0"/>
              <w:divBdr>
                <w:top w:val="none" w:sz="0" w:space="0" w:color="auto"/>
                <w:left w:val="none" w:sz="0" w:space="0" w:color="auto"/>
                <w:bottom w:val="none" w:sz="0" w:space="0" w:color="auto"/>
                <w:right w:val="none" w:sz="0" w:space="0" w:color="auto"/>
              </w:divBdr>
            </w:div>
            <w:div w:id="1305549173">
              <w:marLeft w:val="0"/>
              <w:marRight w:val="0"/>
              <w:marTop w:val="0"/>
              <w:marBottom w:val="0"/>
              <w:divBdr>
                <w:top w:val="none" w:sz="0" w:space="0" w:color="auto"/>
                <w:left w:val="none" w:sz="0" w:space="0" w:color="auto"/>
                <w:bottom w:val="none" w:sz="0" w:space="0" w:color="auto"/>
                <w:right w:val="none" w:sz="0" w:space="0" w:color="auto"/>
              </w:divBdr>
            </w:div>
            <w:div w:id="1076438639">
              <w:marLeft w:val="0"/>
              <w:marRight w:val="0"/>
              <w:marTop w:val="0"/>
              <w:marBottom w:val="0"/>
              <w:divBdr>
                <w:top w:val="none" w:sz="0" w:space="0" w:color="auto"/>
                <w:left w:val="none" w:sz="0" w:space="0" w:color="auto"/>
                <w:bottom w:val="none" w:sz="0" w:space="0" w:color="auto"/>
                <w:right w:val="none" w:sz="0" w:space="0" w:color="auto"/>
              </w:divBdr>
            </w:div>
            <w:div w:id="267007034">
              <w:marLeft w:val="0"/>
              <w:marRight w:val="0"/>
              <w:marTop w:val="0"/>
              <w:marBottom w:val="0"/>
              <w:divBdr>
                <w:top w:val="none" w:sz="0" w:space="0" w:color="auto"/>
                <w:left w:val="none" w:sz="0" w:space="0" w:color="auto"/>
                <w:bottom w:val="none" w:sz="0" w:space="0" w:color="auto"/>
                <w:right w:val="none" w:sz="0" w:space="0" w:color="auto"/>
              </w:divBdr>
            </w:div>
            <w:div w:id="520314405">
              <w:marLeft w:val="0"/>
              <w:marRight w:val="0"/>
              <w:marTop w:val="0"/>
              <w:marBottom w:val="0"/>
              <w:divBdr>
                <w:top w:val="none" w:sz="0" w:space="0" w:color="auto"/>
                <w:left w:val="none" w:sz="0" w:space="0" w:color="auto"/>
                <w:bottom w:val="none" w:sz="0" w:space="0" w:color="auto"/>
                <w:right w:val="none" w:sz="0" w:space="0" w:color="auto"/>
              </w:divBdr>
            </w:div>
            <w:div w:id="512915458">
              <w:marLeft w:val="0"/>
              <w:marRight w:val="0"/>
              <w:marTop w:val="0"/>
              <w:marBottom w:val="0"/>
              <w:divBdr>
                <w:top w:val="none" w:sz="0" w:space="0" w:color="auto"/>
                <w:left w:val="none" w:sz="0" w:space="0" w:color="auto"/>
                <w:bottom w:val="none" w:sz="0" w:space="0" w:color="auto"/>
                <w:right w:val="none" w:sz="0" w:space="0" w:color="auto"/>
              </w:divBdr>
            </w:div>
            <w:div w:id="466630856">
              <w:marLeft w:val="0"/>
              <w:marRight w:val="0"/>
              <w:marTop w:val="0"/>
              <w:marBottom w:val="0"/>
              <w:divBdr>
                <w:top w:val="none" w:sz="0" w:space="0" w:color="auto"/>
                <w:left w:val="none" w:sz="0" w:space="0" w:color="auto"/>
                <w:bottom w:val="none" w:sz="0" w:space="0" w:color="auto"/>
                <w:right w:val="none" w:sz="0" w:space="0" w:color="auto"/>
              </w:divBdr>
            </w:div>
            <w:div w:id="1686326304">
              <w:marLeft w:val="0"/>
              <w:marRight w:val="0"/>
              <w:marTop w:val="0"/>
              <w:marBottom w:val="0"/>
              <w:divBdr>
                <w:top w:val="none" w:sz="0" w:space="0" w:color="auto"/>
                <w:left w:val="none" w:sz="0" w:space="0" w:color="auto"/>
                <w:bottom w:val="none" w:sz="0" w:space="0" w:color="auto"/>
                <w:right w:val="none" w:sz="0" w:space="0" w:color="auto"/>
              </w:divBdr>
            </w:div>
            <w:div w:id="1931695296">
              <w:marLeft w:val="0"/>
              <w:marRight w:val="0"/>
              <w:marTop w:val="0"/>
              <w:marBottom w:val="0"/>
              <w:divBdr>
                <w:top w:val="none" w:sz="0" w:space="0" w:color="auto"/>
                <w:left w:val="none" w:sz="0" w:space="0" w:color="auto"/>
                <w:bottom w:val="none" w:sz="0" w:space="0" w:color="auto"/>
                <w:right w:val="none" w:sz="0" w:space="0" w:color="auto"/>
              </w:divBdr>
            </w:div>
            <w:div w:id="1953901513">
              <w:marLeft w:val="0"/>
              <w:marRight w:val="0"/>
              <w:marTop w:val="0"/>
              <w:marBottom w:val="0"/>
              <w:divBdr>
                <w:top w:val="none" w:sz="0" w:space="0" w:color="auto"/>
                <w:left w:val="none" w:sz="0" w:space="0" w:color="auto"/>
                <w:bottom w:val="none" w:sz="0" w:space="0" w:color="auto"/>
                <w:right w:val="none" w:sz="0" w:space="0" w:color="auto"/>
              </w:divBdr>
            </w:div>
            <w:div w:id="1535582481">
              <w:marLeft w:val="0"/>
              <w:marRight w:val="0"/>
              <w:marTop w:val="0"/>
              <w:marBottom w:val="0"/>
              <w:divBdr>
                <w:top w:val="none" w:sz="0" w:space="0" w:color="auto"/>
                <w:left w:val="none" w:sz="0" w:space="0" w:color="auto"/>
                <w:bottom w:val="none" w:sz="0" w:space="0" w:color="auto"/>
                <w:right w:val="none" w:sz="0" w:space="0" w:color="auto"/>
              </w:divBdr>
            </w:div>
            <w:div w:id="455609506">
              <w:marLeft w:val="0"/>
              <w:marRight w:val="0"/>
              <w:marTop w:val="0"/>
              <w:marBottom w:val="0"/>
              <w:divBdr>
                <w:top w:val="none" w:sz="0" w:space="0" w:color="auto"/>
                <w:left w:val="none" w:sz="0" w:space="0" w:color="auto"/>
                <w:bottom w:val="none" w:sz="0" w:space="0" w:color="auto"/>
                <w:right w:val="none" w:sz="0" w:space="0" w:color="auto"/>
              </w:divBdr>
            </w:div>
            <w:div w:id="1039821754">
              <w:marLeft w:val="0"/>
              <w:marRight w:val="0"/>
              <w:marTop w:val="0"/>
              <w:marBottom w:val="0"/>
              <w:divBdr>
                <w:top w:val="none" w:sz="0" w:space="0" w:color="auto"/>
                <w:left w:val="none" w:sz="0" w:space="0" w:color="auto"/>
                <w:bottom w:val="none" w:sz="0" w:space="0" w:color="auto"/>
                <w:right w:val="none" w:sz="0" w:space="0" w:color="auto"/>
              </w:divBdr>
            </w:div>
            <w:div w:id="1903130168">
              <w:marLeft w:val="0"/>
              <w:marRight w:val="0"/>
              <w:marTop w:val="0"/>
              <w:marBottom w:val="0"/>
              <w:divBdr>
                <w:top w:val="none" w:sz="0" w:space="0" w:color="auto"/>
                <w:left w:val="none" w:sz="0" w:space="0" w:color="auto"/>
                <w:bottom w:val="none" w:sz="0" w:space="0" w:color="auto"/>
                <w:right w:val="none" w:sz="0" w:space="0" w:color="auto"/>
              </w:divBdr>
            </w:div>
            <w:div w:id="2032216597">
              <w:marLeft w:val="0"/>
              <w:marRight w:val="0"/>
              <w:marTop w:val="0"/>
              <w:marBottom w:val="0"/>
              <w:divBdr>
                <w:top w:val="none" w:sz="0" w:space="0" w:color="auto"/>
                <w:left w:val="none" w:sz="0" w:space="0" w:color="auto"/>
                <w:bottom w:val="none" w:sz="0" w:space="0" w:color="auto"/>
                <w:right w:val="none" w:sz="0" w:space="0" w:color="auto"/>
              </w:divBdr>
            </w:div>
            <w:div w:id="41639516">
              <w:marLeft w:val="0"/>
              <w:marRight w:val="0"/>
              <w:marTop w:val="0"/>
              <w:marBottom w:val="0"/>
              <w:divBdr>
                <w:top w:val="none" w:sz="0" w:space="0" w:color="auto"/>
                <w:left w:val="none" w:sz="0" w:space="0" w:color="auto"/>
                <w:bottom w:val="none" w:sz="0" w:space="0" w:color="auto"/>
                <w:right w:val="none" w:sz="0" w:space="0" w:color="auto"/>
              </w:divBdr>
            </w:div>
          </w:divsChild>
        </w:div>
        <w:div w:id="1126701500">
          <w:marLeft w:val="0"/>
          <w:marRight w:val="0"/>
          <w:marTop w:val="0"/>
          <w:marBottom w:val="0"/>
          <w:divBdr>
            <w:top w:val="none" w:sz="0" w:space="0" w:color="auto"/>
            <w:left w:val="none" w:sz="0" w:space="0" w:color="auto"/>
            <w:bottom w:val="none" w:sz="0" w:space="0" w:color="auto"/>
            <w:right w:val="none" w:sz="0" w:space="0" w:color="auto"/>
          </w:divBdr>
          <w:divsChild>
            <w:div w:id="500388932">
              <w:marLeft w:val="0"/>
              <w:marRight w:val="0"/>
              <w:marTop w:val="0"/>
              <w:marBottom w:val="0"/>
              <w:divBdr>
                <w:top w:val="none" w:sz="0" w:space="0" w:color="auto"/>
                <w:left w:val="none" w:sz="0" w:space="0" w:color="auto"/>
                <w:bottom w:val="none" w:sz="0" w:space="0" w:color="auto"/>
                <w:right w:val="none" w:sz="0" w:space="0" w:color="auto"/>
              </w:divBdr>
            </w:div>
            <w:div w:id="975061000">
              <w:marLeft w:val="0"/>
              <w:marRight w:val="0"/>
              <w:marTop w:val="0"/>
              <w:marBottom w:val="0"/>
              <w:divBdr>
                <w:top w:val="none" w:sz="0" w:space="0" w:color="auto"/>
                <w:left w:val="none" w:sz="0" w:space="0" w:color="auto"/>
                <w:bottom w:val="none" w:sz="0" w:space="0" w:color="auto"/>
                <w:right w:val="none" w:sz="0" w:space="0" w:color="auto"/>
              </w:divBdr>
            </w:div>
            <w:div w:id="15469268">
              <w:marLeft w:val="0"/>
              <w:marRight w:val="0"/>
              <w:marTop w:val="0"/>
              <w:marBottom w:val="0"/>
              <w:divBdr>
                <w:top w:val="none" w:sz="0" w:space="0" w:color="auto"/>
                <w:left w:val="none" w:sz="0" w:space="0" w:color="auto"/>
                <w:bottom w:val="none" w:sz="0" w:space="0" w:color="auto"/>
                <w:right w:val="none" w:sz="0" w:space="0" w:color="auto"/>
              </w:divBdr>
            </w:div>
            <w:div w:id="2107385238">
              <w:marLeft w:val="0"/>
              <w:marRight w:val="0"/>
              <w:marTop w:val="0"/>
              <w:marBottom w:val="0"/>
              <w:divBdr>
                <w:top w:val="none" w:sz="0" w:space="0" w:color="auto"/>
                <w:left w:val="none" w:sz="0" w:space="0" w:color="auto"/>
                <w:bottom w:val="none" w:sz="0" w:space="0" w:color="auto"/>
                <w:right w:val="none" w:sz="0" w:space="0" w:color="auto"/>
              </w:divBdr>
            </w:div>
            <w:div w:id="1404063520">
              <w:marLeft w:val="0"/>
              <w:marRight w:val="0"/>
              <w:marTop w:val="0"/>
              <w:marBottom w:val="0"/>
              <w:divBdr>
                <w:top w:val="none" w:sz="0" w:space="0" w:color="auto"/>
                <w:left w:val="none" w:sz="0" w:space="0" w:color="auto"/>
                <w:bottom w:val="none" w:sz="0" w:space="0" w:color="auto"/>
                <w:right w:val="none" w:sz="0" w:space="0" w:color="auto"/>
              </w:divBdr>
            </w:div>
            <w:div w:id="2860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1636">
      <w:bodyDiv w:val="1"/>
      <w:marLeft w:val="0"/>
      <w:marRight w:val="0"/>
      <w:marTop w:val="0"/>
      <w:marBottom w:val="0"/>
      <w:divBdr>
        <w:top w:val="none" w:sz="0" w:space="0" w:color="auto"/>
        <w:left w:val="none" w:sz="0" w:space="0" w:color="auto"/>
        <w:bottom w:val="none" w:sz="0" w:space="0" w:color="auto"/>
        <w:right w:val="none" w:sz="0" w:space="0" w:color="auto"/>
      </w:divBdr>
    </w:div>
    <w:div w:id="1493450413">
      <w:bodyDiv w:val="1"/>
      <w:marLeft w:val="0"/>
      <w:marRight w:val="0"/>
      <w:marTop w:val="0"/>
      <w:marBottom w:val="0"/>
      <w:divBdr>
        <w:top w:val="none" w:sz="0" w:space="0" w:color="auto"/>
        <w:left w:val="none" w:sz="0" w:space="0" w:color="auto"/>
        <w:bottom w:val="none" w:sz="0" w:space="0" w:color="auto"/>
        <w:right w:val="none" w:sz="0" w:space="0" w:color="auto"/>
      </w:divBdr>
    </w:div>
    <w:div w:id="1494105391">
      <w:bodyDiv w:val="1"/>
      <w:marLeft w:val="0"/>
      <w:marRight w:val="0"/>
      <w:marTop w:val="0"/>
      <w:marBottom w:val="0"/>
      <w:divBdr>
        <w:top w:val="none" w:sz="0" w:space="0" w:color="auto"/>
        <w:left w:val="none" w:sz="0" w:space="0" w:color="auto"/>
        <w:bottom w:val="none" w:sz="0" w:space="0" w:color="auto"/>
        <w:right w:val="none" w:sz="0" w:space="0" w:color="auto"/>
      </w:divBdr>
    </w:div>
    <w:div w:id="1498882110">
      <w:bodyDiv w:val="1"/>
      <w:marLeft w:val="0"/>
      <w:marRight w:val="0"/>
      <w:marTop w:val="0"/>
      <w:marBottom w:val="0"/>
      <w:divBdr>
        <w:top w:val="none" w:sz="0" w:space="0" w:color="auto"/>
        <w:left w:val="none" w:sz="0" w:space="0" w:color="auto"/>
        <w:bottom w:val="none" w:sz="0" w:space="0" w:color="auto"/>
        <w:right w:val="none" w:sz="0" w:space="0" w:color="auto"/>
      </w:divBdr>
      <w:divsChild>
        <w:div w:id="1049838706">
          <w:marLeft w:val="0"/>
          <w:marRight w:val="0"/>
          <w:marTop w:val="0"/>
          <w:marBottom w:val="0"/>
          <w:divBdr>
            <w:top w:val="none" w:sz="0" w:space="0" w:color="auto"/>
            <w:left w:val="none" w:sz="0" w:space="0" w:color="auto"/>
            <w:bottom w:val="none" w:sz="0" w:space="0" w:color="auto"/>
            <w:right w:val="none" w:sz="0" w:space="0" w:color="auto"/>
          </w:divBdr>
          <w:divsChild>
            <w:div w:id="1685211316">
              <w:marLeft w:val="0"/>
              <w:marRight w:val="0"/>
              <w:marTop w:val="0"/>
              <w:marBottom w:val="0"/>
              <w:divBdr>
                <w:top w:val="none" w:sz="0" w:space="0" w:color="auto"/>
                <w:left w:val="none" w:sz="0" w:space="0" w:color="auto"/>
                <w:bottom w:val="none" w:sz="0" w:space="0" w:color="auto"/>
                <w:right w:val="none" w:sz="0" w:space="0" w:color="auto"/>
              </w:divBdr>
              <w:divsChild>
                <w:div w:id="2048334659">
                  <w:marLeft w:val="0"/>
                  <w:marRight w:val="0"/>
                  <w:marTop w:val="0"/>
                  <w:marBottom w:val="0"/>
                  <w:divBdr>
                    <w:top w:val="none" w:sz="0" w:space="0" w:color="auto"/>
                    <w:left w:val="none" w:sz="0" w:space="0" w:color="auto"/>
                    <w:bottom w:val="none" w:sz="0" w:space="0" w:color="auto"/>
                    <w:right w:val="none" w:sz="0" w:space="0" w:color="auto"/>
                  </w:divBdr>
                  <w:divsChild>
                    <w:div w:id="994142611">
                      <w:marLeft w:val="0"/>
                      <w:marRight w:val="0"/>
                      <w:marTop w:val="0"/>
                      <w:marBottom w:val="0"/>
                      <w:divBdr>
                        <w:top w:val="none" w:sz="0" w:space="0" w:color="auto"/>
                        <w:left w:val="none" w:sz="0" w:space="0" w:color="auto"/>
                        <w:bottom w:val="none" w:sz="0" w:space="0" w:color="auto"/>
                        <w:right w:val="none" w:sz="0" w:space="0" w:color="auto"/>
                      </w:divBdr>
                      <w:divsChild>
                        <w:div w:id="1137455092">
                          <w:marLeft w:val="0"/>
                          <w:marRight w:val="0"/>
                          <w:marTop w:val="0"/>
                          <w:marBottom w:val="0"/>
                          <w:divBdr>
                            <w:top w:val="none" w:sz="0" w:space="0" w:color="auto"/>
                            <w:left w:val="none" w:sz="0" w:space="0" w:color="auto"/>
                            <w:bottom w:val="none" w:sz="0" w:space="0" w:color="auto"/>
                            <w:right w:val="none" w:sz="0" w:space="0" w:color="auto"/>
                          </w:divBdr>
                        </w:div>
                      </w:divsChild>
                    </w:div>
                    <w:div w:id="1366098183">
                      <w:marLeft w:val="0"/>
                      <w:marRight w:val="0"/>
                      <w:marTop w:val="0"/>
                      <w:marBottom w:val="0"/>
                      <w:divBdr>
                        <w:top w:val="none" w:sz="0" w:space="0" w:color="auto"/>
                        <w:left w:val="none" w:sz="0" w:space="0" w:color="auto"/>
                        <w:bottom w:val="none" w:sz="0" w:space="0" w:color="auto"/>
                        <w:right w:val="none" w:sz="0" w:space="0" w:color="auto"/>
                      </w:divBdr>
                      <w:divsChild>
                        <w:div w:id="1094588106">
                          <w:marLeft w:val="0"/>
                          <w:marRight w:val="0"/>
                          <w:marTop w:val="0"/>
                          <w:marBottom w:val="0"/>
                          <w:divBdr>
                            <w:top w:val="none" w:sz="0" w:space="0" w:color="auto"/>
                            <w:left w:val="none" w:sz="0" w:space="0" w:color="auto"/>
                            <w:bottom w:val="none" w:sz="0" w:space="0" w:color="auto"/>
                            <w:right w:val="none" w:sz="0" w:space="0" w:color="auto"/>
                          </w:divBdr>
                        </w:div>
                      </w:divsChild>
                    </w:div>
                    <w:div w:id="1311787786">
                      <w:marLeft w:val="0"/>
                      <w:marRight w:val="0"/>
                      <w:marTop w:val="0"/>
                      <w:marBottom w:val="0"/>
                      <w:divBdr>
                        <w:top w:val="none" w:sz="0" w:space="0" w:color="auto"/>
                        <w:left w:val="none" w:sz="0" w:space="0" w:color="auto"/>
                        <w:bottom w:val="none" w:sz="0" w:space="0" w:color="auto"/>
                        <w:right w:val="none" w:sz="0" w:space="0" w:color="auto"/>
                      </w:divBdr>
                      <w:divsChild>
                        <w:div w:id="51663256">
                          <w:marLeft w:val="0"/>
                          <w:marRight w:val="0"/>
                          <w:marTop w:val="0"/>
                          <w:marBottom w:val="0"/>
                          <w:divBdr>
                            <w:top w:val="none" w:sz="0" w:space="0" w:color="auto"/>
                            <w:left w:val="none" w:sz="0" w:space="0" w:color="auto"/>
                            <w:bottom w:val="none" w:sz="0" w:space="0" w:color="auto"/>
                            <w:right w:val="none" w:sz="0" w:space="0" w:color="auto"/>
                          </w:divBdr>
                        </w:div>
                      </w:divsChild>
                    </w:div>
                    <w:div w:id="1907108600">
                      <w:marLeft w:val="0"/>
                      <w:marRight w:val="0"/>
                      <w:marTop w:val="0"/>
                      <w:marBottom w:val="0"/>
                      <w:divBdr>
                        <w:top w:val="none" w:sz="0" w:space="0" w:color="auto"/>
                        <w:left w:val="none" w:sz="0" w:space="0" w:color="auto"/>
                        <w:bottom w:val="none" w:sz="0" w:space="0" w:color="auto"/>
                        <w:right w:val="none" w:sz="0" w:space="0" w:color="auto"/>
                      </w:divBdr>
                      <w:divsChild>
                        <w:div w:id="1496217938">
                          <w:marLeft w:val="0"/>
                          <w:marRight w:val="0"/>
                          <w:marTop w:val="0"/>
                          <w:marBottom w:val="0"/>
                          <w:divBdr>
                            <w:top w:val="none" w:sz="0" w:space="0" w:color="auto"/>
                            <w:left w:val="none" w:sz="0" w:space="0" w:color="auto"/>
                            <w:bottom w:val="none" w:sz="0" w:space="0" w:color="auto"/>
                            <w:right w:val="none" w:sz="0" w:space="0" w:color="auto"/>
                          </w:divBdr>
                        </w:div>
                      </w:divsChild>
                    </w:div>
                    <w:div w:id="1160657374">
                      <w:marLeft w:val="0"/>
                      <w:marRight w:val="0"/>
                      <w:marTop w:val="0"/>
                      <w:marBottom w:val="0"/>
                      <w:divBdr>
                        <w:top w:val="none" w:sz="0" w:space="0" w:color="auto"/>
                        <w:left w:val="none" w:sz="0" w:space="0" w:color="auto"/>
                        <w:bottom w:val="none" w:sz="0" w:space="0" w:color="auto"/>
                        <w:right w:val="none" w:sz="0" w:space="0" w:color="auto"/>
                      </w:divBdr>
                      <w:divsChild>
                        <w:div w:id="1846937572">
                          <w:marLeft w:val="0"/>
                          <w:marRight w:val="0"/>
                          <w:marTop w:val="0"/>
                          <w:marBottom w:val="0"/>
                          <w:divBdr>
                            <w:top w:val="none" w:sz="0" w:space="0" w:color="auto"/>
                            <w:left w:val="none" w:sz="0" w:space="0" w:color="auto"/>
                            <w:bottom w:val="none" w:sz="0" w:space="0" w:color="auto"/>
                            <w:right w:val="none" w:sz="0" w:space="0" w:color="auto"/>
                          </w:divBdr>
                        </w:div>
                      </w:divsChild>
                    </w:div>
                    <w:div w:id="2107993369">
                      <w:marLeft w:val="0"/>
                      <w:marRight w:val="0"/>
                      <w:marTop w:val="0"/>
                      <w:marBottom w:val="0"/>
                      <w:divBdr>
                        <w:top w:val="none" w:sz="0" w:space="0" w:color="auto"/>
                        <w:left w:val="none" w:sz="0" w:space="0" w:color="auto"/>
                        <w:bottom w:val="none" w:sz="0" w:space="0" w:color="auto"/>
                        <w:right w:val="none" w:sz="0" w:space="0" w:color="auto"/>
                      </w:divBdr>
                      <w:divsChild>
                        <w:div w:id="102386460">
                          <w:marLeft w:val="0"/>
                          <w:marRight w:val="0"/>
                          <w:marTop w:val="0"/>
                          <w:marBottom w:val="0"/>
                          <w:divBdr>
                            <w:top w:val="none" w:sz="0" w:space="0" w:color="auto"/>
                            <w:left w:val="none" w:sz="0" w:space="0" w:color="auto"/>
                            <w:bottom w:val="none" w:sz="0" w:space="0" w:color="auto"/>
                            <w:right w:val="none" w:sz="0" w:space="0" w:color="auto"/>
                          </w:divBdr>
                        </w:div>
                      </w:divsChild>
                    </w:div>
                    <w:div w:id="1641105229">
                      <w:marLeft w:val="0"/>
                      <w:marRight w:val="0"/>
                      <w:marTop w:val="0"/>
                      <w:marBottom w:val="0"/>
                      <w:divBdr>
                        <w:top w:val="none" w:sz="0" w:space="0" w:color="auto"/>
                        <w:left w:val="none" w:sz="0" w:space="0" w:color="auto"/>
                        <w:bottom w:val="none" w:sz="0" w:space="0" w:color="auto"/>
                        <w:right w:val="none" w:sz="0" w:space="0" w:color="auto"/>
                      </w:divBdr>
                      <w:divsChild>
                        <w:div w:id="1872379931">
                          <w:marLeft w:val="0"/>
                          <w:marRight w:val="0"/>
                          <w:marTop w:val="0"/>
                          <w:marBottom w:val="0"/>
                          <w:divBdr>
                            <w:top w:val="none" w:sz="0" w:space="0" w:color="auto"/>
                            <w:left w:val="none" w:sz="0" w:space="0" w:color="auto"/>
                            <w:bottom w:val="none" w:sz="0" w:space="0" w:color="auto"/>
                            <w:right w:val="none" w:sz="0" w:space="0" w:color="auto"/>
                          </w:divBdr>
                        </w:div>
                      </w:divsChild>
                    </w:div>
                    <w:div w:id="287901995">
                      <w:marLeft w:val="0"/>
                      <w:marRight w:val="0"/>
                      <w:marTop w:val="0"/>
                      <w:marBottom w:val="0"/>
                      <w:divBdr>
                        <w:top w:val="none" w:sz="0" w:space="0" w:color="auto"/>
                        <w:left w:val="none" w:sz="0" w:space="0" w:color="auto"/>
                        <w:bottom w:val="none" w:sz="0" w:space="0" w:color="auto"/>
                        <w:right w:val="none" w:sz="0" w:space="0" w:color="auto"/>
                      </w:divBdr>
                      <w:divsChild>
                        <w:div w:id="2074694609">
                          <w:marLeft w:val="0"/>
                          <w:marRight w:val="0"/>
                          <w:marTop w:val="0"/>
                          <w:marBottom w:val="0"/>
                          <w:divBdr>
                            <w:top w:val="none" w:sz="0" w:space="0" w:color="auto"/>
                            <w:left w:val="none" w:sz="0" w:space="0" w:color="auto"/>
                            <w:bottom w:val="none" w:sz="0" w:space="0" w:color="auto"/>
                            <w:right w:val="none" w:sz="0" w:space="0" w:color="auto"/>
                          </w:divBdr>
                        </w:div>
                      </w:divsChild>
                    </w:div>
                    <w:div w:id="515315935">
                      <w:marLeft w:val="0"/>
                      <w:marRight w:val="0"/>
                      <w:marTop w:val="0"/>
                      <w:marBottom w:val="0"/>
                      <w:divBdr>
                        <w:top w:val="none" w:sz="0" w:space="0" w:color="auto"/>
                        <w:left w:val="none" w:sz="0" w:space="0" w:color="auto"/>
                        <w:bottom w:val="none" w:sz="0" w:space="0" w:color="auto"/>
                        <w:right w:val="none" w:sz="0" w:space="0" w:color="auto"/>
                      </w:divBdr>
                      <w:divsChild>
                        <w:div w:id="1393192004">
                          <w:marLeft w:val="0"/>
                          <w:marRight w:val="0"/>
                          <w:marTop w:val="0"/>
                          <w:marBottom w:val="0"/>
                          <w:divBdr>
                            <w:top w:val="none" w:sz="0" w:space="0" w:color="auto"/>
                            <w:left w:val="none" w:sz="0" w:space="0" w:color="auto"/>
                            <w:bottom w:val="none" w:sz="0" w:space="0" w:color="auto"/>
                            <w:right w:val="none" w:sz="0" w:space="0" w:color="auto"/>
                          </w:divBdr>
                        </w:div>
                      </w:divsChild>
                    </w:div>
                    <w:div w:id="404837392">
                      <w:marLeft w:val="0"/>
                      <w:marRight w:val="0"/>
                      <w:marTop w:val="0"/>
                      <w:marBottom w:val="0"/>
                      <w:divBdr>
                        <w:top w:val="none" w:sz="0" w:space="0" w:color="auto"/>
                        <w:left w:val="none" w:sz="0" w:space="0" w:color="auto"/>
                        <w:bottom w:val="none" w:sz="0" w:space="0" w:color="auto"/>
                        <w:right w:val="none" w:sz="0" w:space="0" w:color="auto"/>
                      </w:divBdr>
                      <w:divsChild>
                        <w:div w:id="1049453996">
                          <w:marLeft w:val="0"/>
                          <w:marRight w:val="0"/>
                          <w:marTop w:val="0"/>
                          <w:marBottom w:val="0"/>
                          <w:divBdr>
                            <w:top w:val="none" w:sz="0" w:space="0" w:color="auto"/>
                            <w:left w:val="none" w:sz="0" w:space="0" w:color="auto"/>
                            <w:bottom w:val="none" w:sz="0" w:space="0" w:color="auto"/>
                            <w:right w:val="none" w:sz="0" w:space="0" w:color="auto"/>
                          </w:divBdr>
                        </w:div>
                      </w:divsChild>
                    </w:div>
                    <w:div w:id="710226432">
                      <w:marLeft w:val="0"/>
                      <w:marRight w:val="0"/>
                      <w:marTop w:val="0"/>
                      <w:marBottom w:val="0"/>
                      <w:divBdr>
                        <w:top w:val="none" w:sz="0" w:space="0" w:color="auto"/>
                        <w:left w:val="none" w:sz="0" w:space="0" w:color="auto"/>
                        <w:bottom w:val="none" w:sz="0" w:space="0" w:color="auto"/>
                        <w:right w:val="none" w:sz="0" w:space="0" w:color="auto"/>
                      </w:divBdr>
                      <w:divsChild>
                        <w:div w:id="408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149834">
      <w:bodyDiv w:val="1"/>
      <w:marLeft w:val="0"/>
      <w:marRight w:val="0"/>
      <w:marTop w:val="0"/>
      <w:marBottom w:val="0"/>
      <w:divBdr>
        <w:top w:val="none" w:sz="0" w:space="0" w:color="auto"/>
        <w:left w:val="none" w:sz="0" w:space="0" w:color="auto"/>
        <w:bottom w:val="none" w:sz="0" w:space="0" w:color="auto"/>
        <w:right w:val="none" w:sz="0" w:space="0" w:color="auto"/>
      </w:divBdr>
    </w:div>
    <w:div w:id="1603563249">
      <w:bodyDiv w:val="1"/>
      <w:marLeft w:val="0"/>
      <w:marRight w:val="0"/>
      <w:marTop w:val="0"/>
      <w:marBottom w:val="0"/>
      <w:divBdr>
        <w:top w:val="none" w:sz="0" w:space="0" w:color="auto"/>
        <w:left w:val="none" w:sz="0" w:space="0" w:color="auto"/>
        <w:bottom w:val="none" w:sz="0" w:space="0" w:color="auto"/>
        <w:right w:val="none" w:sz="0" w:space="0" w:color="auto"/>
      </w:divBdr>
    </w:div>
    <w:div w:id="1610166020">
      <w:bodyDiv w:val="1"/>
      <w:marLeft w:val="0"/>
      <w:marRight w:val="0"/>
      <w:marTop w:val="0"/>
      <w:marBottom w:val="0"/>
      <w:divBdr>
        <w:top w:val="none" w:sz="0" w:space="0" w:color="auto"/>
        <w:left w:val="none" w:sz="0" w:space="0" w:color="auto"/>
        <w:bottom w:val="none" w:sz="0" w:space="0" w:color="auto"/>
        <w:right w:val="none" w:sz="0" w:space="0" w:color="auto"/>
      </w:divBdr>
      <w:divsChild>
        <w:div w:id="790712619">
          <w:marLeft w:val="0"/>
          <w:marRight w:val="0"/>
          <w:marTop w:val="0"/>
          <w:marBottom w:val="0"/>
          <w:divBdr>
            <w:top w:val="none" w:sz="0" w:space="0" w:color="auto"/>
            <w:left w:val="none" w:sz="0" w:space="0" w:color="auto"/>
            <w:bottom w:val="none" w:sz="0" w:space="0" w:color="auto"/>
            <w:right w:val="none" w:sz="0" w:space="0" w:color="auto"/>
          </w:divBdr>
          <w:divsChild>
            <w:div w:id="1988432365">
              <w:marLeft w:val="0"/>
              <w:marRight w:val="0"/>
              <w:marTop w:val="0"/>
              <w:marBottom w:val="0"/>
              <w:divBdr>
                <w:top w:val="none" w:sz="0" w:space="0" w:color="auto"/>
                <w:left w:val="none" w:sz="0" w:space="0" w:color="auto"/>
                <w:bottom w:val="none" w:sz="0" w:space="0" w:color="auto"/>
                <w:right w:val="none" w:sz="0" w:space="0" w:color="auto"/>
              </w:divBdr>
            </w:div>
            <w:div w:id="957831790">
              <w:marLeft w:val="0"/>
              <w:marRight w:val="0"/>
              <w:marTop w:val="0"/>
              <w:marBottom w:val="0"/>
              <w:divBdr>
                <w:top w:val="none" w:sz="0" w:space="0" w:color="auto"/>
                <w:left w:val="none" w:sz="0" w:space="0" w:color="auto"/>
                <w:bottom w:val="none" w:sz="0" w:space="0" w:color="auto"/>
                <w:right w:val="none" w:sz="0" w:space="0" w:color="auto"/>
              </w:divBdr>
            </w:div>
            <w:div w:id="1651669338">
              <w:marLeft w:val="0"/>
              <w:marRight w:val="0"/>
              <w:marTop w:val="0"/>
              <w:marBottom w:val="0"/>
              <w:divBdr>
                <w:top w:val="none" w:sz="0" w:space="0" w:color="auto"/>
                <w:left w:val="none" w:sz="0" w:space="0" w:color="auto"/>
                <w:bottom w:val="none" w:sz="0" w:space="0" w:color="auto"/>
                <w:right w:val="none" w:sz="0" w:space="0" w:color="auto"/>
              </w:divBdr>
            </w:div>
            <w:div w:id="405567626">
              <w:marLeft w:val="0"/>
              <w:marRight w:val="0"/>
              <w:marTop w:val="0"/>
              <w:marBottom w:val="0"/>
              <w:divBdr>
                <w:top w:val="none" w:sz="0" w:space="0" w:color="auto"/>
                <w:left w:val="none" w:sz="0" w:space="0" w:color="auto"/>
                <w:bottom w:val="none" w:sz="0" w:space="0" w:color="auto"/>
                <w:right w:val="none" w:sz="0" w:space="0" w:color="auto"/>
              </w:divBdr>
            </w:div>
            <w:div w:id="1610695665">
              <w:marLeft w:val="0"/>
              <w:marRight w:val="0"/>
              <w:marTop w:val="0"/>
              <w:marBottom w:val="0"/>
              <w:divBdr>
                <w:top w:val="none" w:sz="0" w:space="0" w:color="auto"/>
                <w:left w:val="none" w:sz="0" w:space="0" w:color="auto"/>
                <w:bottom w:val="none" w:sz="0" w:space="0" w:color="auto"/>
                <w:right w:val="none" w:sz="0" w:space="0" w:color="auto"/>
              </w:divBdr>
            </w:div>
            <w:div w:id="219944361">
              <w:marLeft w:val="0"/>
              <w:marRight w:val="0"/>
              <w:marTop w:val="0"/>
              <w:marBottom w:val="0"/>
              <w:divBdr>
                <w:top w:val="none" w:sz="0" w:space="0" w:color="auto"/>
                <w:left w:val="none" w:sz="0" w:space="0" w:color="auto"/>
                <w:bottom w:val="none" w:sz="0" w:space="0" w:color="auto"/>
                <w:right w:val="none" w:sz="0" w:space="0" w:color="auto"/>
              </w:divBdr>
            </w:div>
            <w:div w:id="2070810143">
              <w:marLeft w:val="0"/>
              <w:marRight w:val="0"/>
              <w:marTop w:val="0"/>
              <w:marBottom w:val="0"/>
              <w:divBdr>
                <w:top w:val="none" w:sz="0" w:space="0" w:color="auto"/>
                <w:left w:val="none" w:sz="0" w:space="0" w:color="auto"/>
                <w:bottom w:val="none" w:sz="0" w:space="0" w:color="auto"/>
                <w:right w:val="none" w:sz="0" w:space="0" w:color="auto"/>
              </w:divBdr>
            </w:div>
            <w:div w:id="1593010923">
              <w:marLeft w:val="0"/>
              <w:marRight w:val="0"/>
              <w:marTop w:val="0"/>
              <w:marBottom w:val="0"/>
              <w:divBdr>
                <w:top w:val="none" w:sz="0" w:space="0" w:color="auto"/>
                <w:left w:val="none" w:sz="0" w:space="0" w:color="auto"/>
                <w:bottom w:val="none" w:sz="0" w:space="0" w:color="auto"/>
                <w:right w:val="none" w:sz="0" w:space="0" w:color="auto"/>
              </w:divBdr>
            </w:div>
            <w:div w:id="1702393684">
              <w:marLeft w:val="0"/>
              <w:marRight w:val="0"/>
              <w:marTop w:val="0"/>
              <w:marBottom w:val="0"/>
              <w:divBdr>
                <w:top w:val="none" w:sz="0" w:space="0" w:color="auto"/>
                <w:left w:val="none" w:sz="0" w:space="0" w:color="auto"/>
                <w:bottom w:val="none" w:sz="0" w:space="0" w:color="auto"/>
                <w:right w:val="none" w:sz="0" w:space="0" w:color="auto"/>
              </w:divBdr>
            </w:div>
            <w:div w:id="139734042">
              <w:marLeft w:val="0"/>
              <w:marRight w:val="0"/>
              <w:marTop w:val="0"/>
              <w:marBottom w:val="0"/>
              <w:divBdr>
                <w:top w:val="none" w:sz="0" w:space="0" w:color="auto"/>
                <w:left w:val="none" w:sz="0" w:space="0" w:color="auto"/>
                <w:bottom w:val="none" w:sz="0" w:space="0" w:color="auto"/>
                <w:right w:val="none" w:sz="0" w:space="0" w:color="auto"/>
              </w:divBdr>
            </w:div>
            <w:div w:id="1814523280">
              <w:marLeft w:val="0"/>
              <w:marRight w:val="0"/>
              <w:marTop w:val="0"/>
              <w:marBottom w:val="0"/>
              <w:divBdr>
                <w:top w:val="none" w:sz="0" w:space="0" w:color="auto"/>
                <w:left w:val="none" w:sz="0" w:space="0" w:color="auto"/>
                <w:bottom w:val="none" w:sz="0" w:space="0" w:color="auto"/>
                <w:right w:val="none" w:sz="0" w:space="0" w:color="auto"/>
              </w:divBdr>
            </w:div>
            <w:div w:id="1614482721">
              <w:marLeft w:val="0"/>
              <w:marRight w:val="0"/>
              <w:marTop w:val="0"/>
              <w:marBottom w:val="0"/>
              <w:divBdr>
                <w:top w:val="none" w:sz="0" w:space="0" w:color="auto"/>
                <w:left w:val="none" w:sz="0" w:space="0" w:color="auto"/>
                <w:bottom w:val="none" w:sz="0" w:space="0" w:color="auto"/>
                <w:right w:val="none" w:sz="0" w:space="0" w:color="auto"/>
              </w:divBdr>
            </w:div>
            <w:div w:id="623737174">
              <w:marLeft w:val="0"/>
              <w:marRight w:val="0"/>
              <w:marTop w:val="0"/>
              <w:marBottom w:val="0"/>
              <w:divBdr>
                <w:top w:val="none" w:sz="0" w:space="0" w:color="auto"/>
                <w:left w:val="none" w:sz="0" w:space="0" w:color="auto"/>
                <w:bottom w:val="none" w:sz="0" w:space="0" w:color="auto"/>
                <w:right w:val="none" w:sz="0" w:space="0" w:color="auto"/>
              </w:divBdr>
            </w:div>
            <w:div w:id="60103694">
              <w:marLeft w:val="0"/>
              <w:marRight w:val="0"/>
              <w:marTop w:val="0"/>
              <w:marBottom w:val="0"/>
              <w:divBdr>
                <w:top w:val="none" w:sz="0" w:space="0" w:color="auto"/>
                <w:left w:val="none" w:sz="0" w:space="0" w:color="auto"/>
                <w:bottom w:val="none" w:sz="0" w:space="0" w:color="auto"/>
                <w:right w:val="none" w:sz="0" w:space="0" w:color="auto"/>
              </w:divBdr>
            </w:div>
            <w:div w:id="1679304908">
              <w:marLeft w:val="0"/>
              <w:marRight w:val="0"/>
              <w:marTop w:val="0"/>
              <w:marBottom w:val="0"/>
              <w:divBdr>
                <w:top w:val="none" w:sz="0" w:space="0" w:color="auto"/>
                <w:left w:val="none" w:sz="0" w:space="0" w:color="auto"/>
                <w:bottom w:val="none" w:sz="0" w:space="0" w:color="auto"/>
                <w:right w:val="none" w:sz="0" w:space="0" w:color="auto"/>
              </w:divBdr>
            </w:div>
            <w:div w:id="1096973234">
              <w:marLeft w:val="0"/>
              <w:marRight w:val="0"/>
              <w:marTop w:val="0"/>
              <w:marBottom w:val="0"/>
              <w:divBdr>
                <w:top w:val="none" w:sz="0" w:space="0" w:color="auto"/>
                <w:left w:val="none" w:sz="0" w:space="0" w:color="auto"/>
                <w:bottom w:val="none" w:sz="0" w:space="0" w:color="auto"/>
                <w:right w:val="none" w:sz="0" w:space="0" w:color="auto"/>
              </w:divBdr>
            </w:div>
            <w:div w:id="1061445256">
              <w:marLeft w:val="0"/>
              <w:marRight w:val="0"/>
              <w:marTop w:val="0"/>
              <w:marBottom w:val="0"/>
              <w:divBdr>
                <w:top w:val="none" w:sz="0" w:space="0" w:color="auto"/>
                <w:left w:val="none" w:sz="0" w:space="0" w:color="auto"/>
                <w:bottom w:val="none" w:sz="0" w:space="0" w:color="auto"/>
                <w:right w:val="none" w:sz="0" w:space="0" w:color="auto"/>
              </w:divBdr>
            </w:div>
            <w:div w:id="664478017">
              <w:marLeft w:val="0"/>
              <w:marRight w:val="0"/>
              <w:marTop w:val="0"/>
              <w:marBottom w:val="0"/>
              <w:divBdr>
                <w:top w:val="none" w:sz="0" w:space="0" w:color="auto"/>
                <w:left w:val="none" w:sz="0" w:space="0" w:color="auto"/>
                <w:bottom w:val="none" w:sz="0" w:space="0" w:color="auto"/>
                <w:right w:val="none" w:sz="0" w:space="0" w:color="auto"/>
              </w:divBdr>
            </w:div>
            <w:div w:id="1129007731">
              <w:marLeft w:val="0"/>
              <w:marRight w:val="0"/>
              <w:marTop w:val="0"/>
              <w:marBottom w:val="0"/>
              <w:divBdr>
                <w:top w:val="none" w:sz="0" w:space="0" w:color="auto"/>
                <w:left w:val="none" w:sz="0" w:space="0" w:color="auto"/>
                <w:bottom w:val="none" w:sz="0" w:space="0" w:color="auto"/>
                <w:right w:val="none" w:sz="0" w:space="0" w:color="auto"/>
              </w:divBdr>
            </w:div>
          </w:divsChild>
        </w:div>
        <w:div w:id="2050914563">
          <w:marLeft w:val="0"/>
          <w:marRight w:val="0"/>
          <w:marTop w:val="0"/>
          <w:marBottom w:val="0"/>
          <w:divBdr>
            <w:top w:val="none" w:sz="0" w:space="0" w:color="auto"/>
            <w:left w:val="none" w:sz="0" w:space="0" w:color="auto"/>
            <w:bottom w:val="none" w:sz="0" w:space="0" w:color="auto"/>
            <w:right w:val="none" w:sz="0" w:space="0" w:color="auto"/>
          </w:divBdr>
          <w:divsChild>
            <w:div w:id="1911845356">
              <w:marLeft w:val="0"/>
              <w:marRight w:val="0"/>
              <w:marTop w:val="0"/>
              <w:marBottom w:val="0"/>
              <w:divBdr>
                <w:top w:val="none" w:sz="0" w:space="0" w:color="auto"/>
                <w:left w:val="none" w:sz="0" w:space="0" w:color="auto"/>
                <w:bottom w:val="none" w:sz="0" w:space="0" w:color="auto"/>
                <w:right w:val="none" w:sz="0" w:space="0" w:color="auto"/>
              </w:divBdr>
            </w:div>
            <w:div w:id="164445920">
              <w:marLeft w:val="0"/>
              <w:marRight w:val="0"/>
              <w:marTop w:val="0"/>
              <w:marBottom w:val="0"/>
              <w:divBdr>
                <w:top w:val="none" w:sz="0" w:space="0" w:color="auto"/>
                <w:left w:val="none" w:sz="0" w:space="0" w:color="auto"/>
                <w:bottom w:val="none" w:sz="0" w:space="0" w:color="auto"/>
                <w:right w:val="none" w:sz="0" w:space="0" w:color="auto"/>
              </w:divBdr>
            </w:div>
            <w:div w:id="726610375">
              <w:marLeft w:val="0"/>
              <w:marRight w:val="0"/>
              <w:marTop w:val="0"/>
              <w:marBottom w:val="0"/>
              <w:divBdr>
                <w:top w:val="none" w:sz="0" w:space="0" w:color="auto"/>
                <w:left w:val="none" w:sz="0" w:space="0" w:color="auto"/>
                <w:bottom w:val="none" w:sz="0" w:space="0" w:color="auto"/>
                <w:right w:val="none" w:sz="0" w:space="0" w:color="auto"/>
              </w:divBdr>
            </w:div>
            <w:div w:id="1149596086">
              <w:marLeft w:val="0"/>
              <w:marRight w:val="0"/>
              <w:marTop w:val="0"/>
              <w:marBottom w:val="0"/>
              <w:divBdr>
                <w:top w:val="none" w:sz="0" w:space="0" w:color="auto"/>
                <w:left w:val="none" w:sz="0" w:space="0" w:color="auto"/>
                <w:bottom w:val="none" w:sz="0" w:space="0" w:color="auto"/>
                <w:right w:val="none" w:sz="0" w:space="0" w:color="auto"/>
              </w:divBdr>
            </w:div>
            <w:div w:id="1954510537">
              <w:marLeft w:val="0"/>
              <w:marRight w:val="0"/>
              <w:marTop w:val="0"/>
              <w:marBottom w:val="0"/>
              <w:divBdr>
                <w:top w:val="none" w:sz="0" w:space="0" w:color="auto"/>
                <w:left w:val="none" w:sz="0" w:space="0" w:color="auto"/>
                <w:bottom w:val="none" w:sz="0" w:space="0" w:color="auto"/>
                <w:right w:val="none" w:sz="0" w:space="0" w:color="auto"/>
              </w:divBdr>
            </w:div>
            <w:div w:id="554394301">
              <w:marLeft w:val="0"/>
              <w:marRight w:val="0"/>
              <w:marTop w:val="0"/>
              <w:marBottom w:val="0"/>
              <w:divBdr>
                <w:top w:val="none" w:sz="0" w:space="0" w:color="auto"/>
                <w:left w:val="none" w:sz="0" w:space="0" w:color="auto"/>
                <w:bottom w:val="none" w:sz="0" w:space="0" w:color="auto"/>
                <w:right w:val="none" w:sz="0" w:space="0" w:color="auto"/>
              </w:divBdr>
            </w:div>
            <w:div w:id="33582055">
              <w:marLeft w:val="0"/>
              <w:marRight w:val="0"/>
              <w:marTop w:val="0"/>
              <w:marBottom w:val="0"/>
              <w:divBdr>
                <w:top w:val="none" w:sz="0" w:space="0" w:color="auto"/>
                <w:left w:val="none" w:sz="0" w:space="0" w:color="auto"/>
                <w:bottom w:val="none" w:sz="0" w:space="0" w:color="auto"/>
                <w:right w:val="none" w:sz="0" w:space="0" w:color="auto"/>
              </w:divBdr>
            </w:div>
            <w:div w:id="797802093">
              <w:marLeft w:val="0"/>
              <w:marRight w:val="0"/>
              <w:marTop w:val="0"/>
              <w:marBottom w:val="0"/>
              <w:divBdr>
                <w:top w:val="none" w:sz="0" w:space="0" w:color="auto"/>
                <w:left w:val="none" w:sz="0" w:space="0" w:color="auto"/>
                <w:bottom w:val="none" w:sz="0" w:space="0" w:color="auto"/>
                <w:right w:val="none" w:sz="0" w:space="0" w:color="auto"/>
              </w:divBdr>
            </w:div>
            <w:div w:id="995498467">
              <w:marLeft w:val="0"/>
              <w:marRight w:val="0"/>
              <w:marTop w:val="0"/>
              <w:marBottom w:val="0"/>
              <w:divBdr>
                <w:top w:val="none" w:sz="0" w:space="0" w:color="auto"/>
                <w:left w:val="none" w:sz="0" w:space="0" w:color="auto"/>
                <w:bottom w:val="none" w:sz="0" w:space="0" w:color="auto"/>
                <w:right w:val="none" w:sz="0" w:space="0" w:color="auto"/>
              </w:divBdr>
            </w:div>
            <w:div w:id="1095979872">
              <w:marLeft w:val="0"/>
              <w:marRight w:val="0"/>
              <w:marTop w:val="0"/>
              <w:marBottom w:val="0"/>
              <w:divBdr>
                <w:top w:val="none" w:sz="0" w:space="0" w:color="auto"/>
                <w:left w:val="none" w:sz="0" w:space="0" w:color="auto"/>
                <w:bottom w:val="none" w:sz="0" w:space="0" w:color="auto"/>
                <w:right w:val="none" w:sz="0" w:space="0" w:color="auto"/>
              </w:divBdr>
            </w:div>
            <w:div w:id="466820774">
              <w:marLeft w:val="0"/>
              <w:marRight w:val="0"/>
              <w:marTop w:val="0"/>
              <w:marBottom w:val="0"/>
              <w:divBdr>
                <w:top w:val="none" w:sz="0" w:space="0" w:color="auto"/>
                <w:left w:val="none" w:sz="0" w:space="0" w:color="auto"/>
                <w:bottom w:val="none" w:sz="0" w:space="0" w:color="auto"/>
                <w:right w:val="none" w:sz="0" w:space="0" w:color="auto"/>
              </w:divBdr>
            </w:div>
            <w:div w:id="1678144992">
              <w:marLeft w:val="0"/>
              <w:marRight w:val="0"/>
              <w:marTop w:val="0"/>
              <w:marBottom w:val="0"/>
              <w:divBdr>
                <w:top w:val="none" w:sz="0" w:space="0" w:color="auto"/>
                <w:left w:val="none" w:sz="0" w:space="0" w:color="auto"/>
                <w:bottom w:val="none" w:sz="0" w:space="0" w:color="auto"/>
                <w:right w:val="none" w:sz="0" w:space="0" w:color="auto"/>
              </w:divBdr>
            </w:div>
            <w:div w:id="1350519762">
              <w:marLeft w:val="0"/>
              <w:marRight w:val="0"/>
              <w:marTop w:val="0"/>
              <w:marBottom w:val="0"/>
              <w:divBdr>
                <w:top w:val="none" w:sz="0" w:space="0" w:color="auto"/>
                <w:left w:val="none" w:sz="0" w:space="0" w:color="auto"/>
                <w:bottom w:val="none" w:sz="0" w:space="0" w:color="auto"/>
                <w:right w:val="none" w:sz="0" w:space="0" w:color="auto"/>
              </w:divBdr>
            </w:div>
            <w:div w:id="1312948713">
              <w:marLeft w:val="0"/>
              <w:marRight w:val="0"/>
              <w:marTop w:val="0"/>
              <w:marBottom w:val="0"/>
              <w:divBdr>
                <w:top w:val="none" w:sz="0" w:space="0" w:color="auto"/>
                <w:left w:val="none" w:sz="0" w:space="0" w:color="auto"/>
                <w:bottom w:val="none" w:sz="0" w:space="0" w:color="auto"/>
                <w:right w:val="none" w:sz="0" w:space="0" w:color="auto"/>
              </w:divBdr>
            </w:div>
            <w:div w:id="1324040644">
              <w:marLeft w:val="0"/>
              <w:marRight w:val="0"/>
              <w:marTop w:val="0"/>
              <w:marBottom w:val="0"/>
              <w:divBdr>
                <w:top w:val="none" w:sz="0" w:space="0" w:color="auto"/>
                <w:left w:val="none" w:sz="0" w:space="0" w:color="auto"/>
                <w:bottom w:val="none" w:sz="0" w:space="0" w:color="auto"/>
                <w:right w:val="none" w:sz="0" w:space="0" w:color="auto"/>
              </w:divBdr>
            </w:div>
            <w:div w:id="132333436">
              <w:marLeft w:val="0"/>
              <w:marRight w:val="0"/>
              <w:marTop w:val="0"/>
              <w:marBottom w:val="0"/>
              <w:divBdr>
                <w:top w:val="none" w:sz="0" w:space="0" w:color="auto"/>
                <w:left w:val="none" w:sz="0" w:space="0" w:color="auto"/>
                <w:bottom w:val="none" w:sz="0" w:space="0" w:color="auto"/>
                <w:right w:val="none" w:sz="0" w:space="0" w:color="auto"/>
              </w:divBdr>
            </w:div>
            <w:div w:id="230316162">
              <w:marLeft w:val="0"/>
              <w:marRight w:val="0"/>
              <w:marTop w:val="0"/>
              <w:marBottom w:val="0"/>
              <w:divBdr>
                <w:top w:val="none" w:sz="0" w:space="0" w:color="auto"/>
                <w:left w:val="none" w:sz="0" w:space="0" w:color="auto"/>
                <w:bottom w:val="none" w:sz="0" w:space="0" w:color="auto"/>
                <w:right w:val="none" w:sz="0" w:space="0" w:color="auto"/>
              </w:divBdr>
            </w:div>
            <w:div w:id="285744656">
              <w:marLeft w:val="0"/>
              <w:marRight w:val="0"/>
              <w:marTop w:val="0"/>
              <w:marBottom w:val="0"/>
              <w:divBdr>
                <w:top w:val="none" w:sz="0" w:space="0" w:color="auto"/>
                <w:left w:val="none" w:sz="0" w:space="0" w:color="auto"/>
                <w:bottom w:val="none" w:sz="0" w:space="0" w:color="auto"/>
                <w:right w:val="none" w:sz="0" w:space="0" w:color="auto"/>
              </w:divBdr>
            </w:div>
            <w:div w:id="1954557863">
              <w:marLeft w:val="0"/>
              <w:marRight w:val="0"/>
              <w:marTop w:val="0"/>
              <w:marBottom w:val="0"/>
              <w:divBdr>
                <w:top w:val="none" w:sz="0" w:space="0" w:color="auto"/>
                <w:left w:val="none" w:sz="0" w:space="0" w:color="auto"/>
                <w:bottom w:val="none" w:sz="0" w:space="0" w:color="auto"/>
                <w:right w:val="none" w:sz="0" w:space="0" w:color="auto"/>
              </w:divBdr>
            </w:div>
            <w:div w:id="1043363019">
              <w:marLeft w:val="0"/>
              <w:marRight w:val="0"/>
              <w:marTop w:val="0"/>
              <w:marBottom w:val="0"/>
              <w:divBdr>
                <w:top w:val="none" w:sz="0" w:space="0" w:color="auto"/>
                <w:left w:val="none" w:sz="0" w:space="0" w:color="auto"/>
                <w:bottom w:val="none" w:sz="0" w:space="0" w:color="auto"/>
                <w:right w:val="none" w:sz="0" w:space="0" w:color="auto"/>
              </w:divBdr>
            </w:div>
            <w:div w:id="1205018913">
              <w:marLeft w:val="0"/>
              <w:marRight w:val="0"/>
              <w:marTop w:val="0"/>
              <w:marBottom w:val="0"/>
              <w:divBdr>
                <w:top w:val="none" w:sz="0" w:space="0" w:color="auto"/>
                <w:left w:val="none" w:sz="0" w:space="0" w:color="auto"/>
                <w:bottom w:val="none" w:sz="0" w:space="0" w:color="auto"/>
                <w:right w:val="none" w:sz="0" w:space="0" w:color="auto"/>
              </w:divBdr>
            </w:div>
            <w:div w:id="2131169093">
              <w:marLeft w:val="0"/>
              <w:marRight w:val="0"/>
              <w:marTop w:val="0"/>
              <w:marBottom w:val="0"/>
              <w:divBdr>
                <w:top w:val="none" w:sz="0" w:space="0" w:color="auto"/>
                <w:left w:val="none" w:sz="0" w:space="0" w:color="auto"/>
                <w:bottom w:val="none" w:sz="0" w:space="0" w:color="auto"/>
                <w:right w:val="none" w:sz="0" w:space="0" w:color="auto"/>
              </w:divBdr>
            </w:div>
            <w:div w:id="1361052958">
              <w:marLeft w:val="0"/>
              <w:marRight w:val="0"/>
              <w:marTop w:val="0"/>
              <w:marBottom w:val="0"/>
              <w:divBdr>
                <w:top w:val="none" w:sz="0" w:space="0" w:color="auto"/>
                <w:left w:val="none" w:sz="0" w:space="0" w:color="auto"/>
                <w:bottom w:val="none" w:sz="0" w:space="0" w:color="auto"/>
                <w:right w:val="none" w:sz="0" w:space="0" w:color="auto"/>
              </w:divBdr>
            </w:div>
            <w:div w:id="1815174951">
              <w:marLeft w:val="0"/>
              <w:marRight w:val="0"/>
              <w:marTop w:val="0"/>
              <w:marBottom w:val="0"/>
              <w:divBdr>
                <w:top w:val="none" w:sz="0" w:space="0" w:color="auto"/>
                <w:left w:val="none" w:sz="0" w:space="0" w:color="auto"/>
                <w:bottom w:val="none" w:sz="0" w:space="0" w:color="auto"/>
                <w:right w:val="none" w:sz="0" w:space="0" w:color="auto"/>
              </w:divBdr>
            </w:div>
            <w:div w:id="963317318">
              <w:marLeft w:val="0"/>
              <w:marRight w:val="0"/>
              <w:marTop w:val="0"/>
              <w:marBottom w:val="0"/>
              <w:divBdr>
                <w:top w:val="none" w:sz="0" w:space="0" w:color="auto"/>
                <w:left w:val="none" w:sz="0" w:space="0" w:color="auto"/>
                <w:bottom w:val="none" w:sz="0" w:space="0" w:color="auto"/>
                <w:right w:val="none" w:sz="0" w:space="0" w:color="auto"/>
              </w:divBdr>
            </w:div>
            <w:div w:id="716734151">
              <w:marLeft w:val="0"/>
              <w:marRight w:val="0"/>
              <w:marTop w:val="0"/>
              <w:marBottom w:val="0"/>
              <w:divBdr>
                <w:top w:val="none" w:sz="0" w:space="0" w:color="auto"/>
                <w:left w:val="none" w:sz="0" w:space="0" w:color="auto"/>
                <w:bottom w:val="none" w:sz="0" w:space="0" w:color="auto"/>
                <w:right w:val="none" w:sz="0" w:space="0" w:color="auto"/>
              </w:divBdr>
            </w:div>
            <w:div w:id="1473863294">
              <w:marLeft w:val="0"/>
              <w:marRight w:val="0"/>
              <w:marTop w:val="0"/>
              <w:marBottom w:val="0"/>
              <w:divBdr>
                <w:top w:val="none" w:sz="0" w:space="0" w:color="auto"/>
                <w:left w:val="none" w:sz="0" w:space="0" w:color="auto"/>
                <w:bottom w:val="none" w:sz="0" w:space="0" w:color="auto"/>
                <w:right w:val="none" w:sz="0" w:space="0" w:color="auto"/>
              </w:divBdr>
            </w:div>
            <w:div w:id="719090876">
              <w:marLeft w:val="0"/>
              <w:marRight w:val="0"/>
              <w:marTop w:val="0"/>
              <w:marBottom w:val="0"/>
              <w:divBdr>
                <w:top w:val="none" w:sz="0" w:space="0" w:color="auto"/>
                <w:left w:val="none" w:sz="0" w:space="0" w:color="auto"/>
                <w:bottom w:val="none" w:sz="0" w:space="0" w:color="auto"/>
                <w:right w:val="none" w:sz="0" w:space="0" w:color="auto"/>
              </w:divBdr>
            </w:div>
            <w:div w:id="1920945994">
              <w:marLeft w:val="0"/>
              <w:marRight w:val="0"/>
              <w:marTop w:val="0"/>
              <w:marBottom w:val="0"/>
              <w:divBdr>
                <w:top w:val="none" w:sz="0" w:space="0" w:color="auto"/>
                <w:left w:val="none" w:sz="0" w:space="0" w:color="auto"/>
                <w:bottom w:val="none" w:sz="0" w:space="0" w:color="auto"/>
                <w:right w:val="none" w:sz="0" w:space="0" w:color="auto"/>
              </w:divBdr>
            </w:div>
            <w:div w:id="1654602453">
              <w:marLeft w:val="0"/>
              <w:marRight w:val="0"/>
              <w:marTop w:val="0"/>
              <w:marBottom w:val="0"/>
              <w:divBdr>
                <w:top w:val="none" w:sz="0" w:space="0" w:color="auto"/>
                <w:left w:val="none" w:sz="0" w:space="0" w:color="auto"/>
                <w:bottom w:val="none" w:sz="0" w:space="0" w:color="auto"/>
                <w:right w:val="none" w:sz="0" w:space="0" w:color="auto"/>
              </w:divBdr>
            </w:div>
            <w:div w:id="701511806">
              <w:marLeft w:val="0"/>
              <w:marRight w:val="0"/>
              <w:marTop w:val="0"/>
              <w:marBottom w:val="0"/>
              <w:divBdr>
                <w:top w:val="none" w:sz="0" w:space="0" w:color="auto"/>
                <w:left w:val="none" w:sz="0" w:space="0" w:color="auto"/>
                <w:bottom w:val="none" w:sz="0" w:space="0" w:color="auto"/>
                <w:right w:val="none" w:sz="0" w:space="0" w:color="auto"/>
              </w:divBdr>
            </w:div>
            <w:div w:id="1651054675">
              <w:marLeft w:val="0"/>
              <w:marRight w:val="0"/>
              <w:marTop w:val="0"/>
              <w:marBottom w:val="0"/>
              <w:divBdr>
                <w:top w:val="none" w:sz="0" w:space="0" w:color="auto"/>
                <w:left w:val="none" w:sz="0" w:space="0" w:color="auto"/>
                <w:bottom w:val="none" w:sz="0" w:space="0" w:color="auto"/>
                <w:right w:val="none" w:sz="0" w:space="0" w:color="auto"/>
              </w:divBdr>
            </w:div>
            <w:div w:id="864028218">
              <w:marLeft w:val="0"/>
              <w:marRight w:val="0"/>
              <w:marTop w:val="0"/>
              <w:marBottom w:val="0"/>
              <w:divBdr>
                <w:top w:val="none" w:sz="0" w:space="0" w:color="auto"/>
                <w:left w:val="none" w:sz="0" w:space="0" w:color="auto"/>
                <w:bottom w:val="none" w:sz="0" w:space="0" w:color="auto"/>
                <w:right w:val="none" w:sz="0" w:space="0" w:color="auto"/>
              </w:divBdr>
            </w:div>
            <w:div w:id="1533419992">
              <w:marLeft w:val="0"/>
              <w:marRight w:val="0"/>
              <w:marTop w:val="0"/>
              <w:marBottom w:val="0"/>
              <w:divBdr>
                <w:top w:val="none" w:sz="0" w:space="0" w:color="auto"/>
                <w:left w:val="none" w:sz="0" w:space="0" w:color="auto"/>
                <w:bottom w:val="none" w:sz="0" w:space="0" w:color="auto"/>
                <w:right w:val="none" w:sz="0" w:space="0" w:color="auto"/>
              </w:divBdr>
            </w:div>
            <w:div w:id="1803843989">
              <w:marLeft w:val="0"/>
              <w:marRight w:val="0"/>
              <w:marTop w:val="0"/>
              <w:marBottom w:val="0"/>
              <w:divBdr>
                <w:top w:val="none" w:sz="0" w:space="0" w:color="auto"/>
                <w:left w:val="none" w:sz="0" w:space="0" w:color="auto"/>
                <w:bottom w:val="none" w:sz="0" w:space="0" w:color="auto"/>
                <w:right w:val="none" w:sz="0" w:space="0" w:color="auto"/>
              </w:divBdr>
            </w:div>
            <w:div w:id="300699180">
              <w:marLeft w:val="0"/>
              <w:marRight w:val="0"/>
              <w:marTop w:val="0"/>
              <w:marBottom w:val="0"/>
              <w:divBdr>
                <w:top w:val="none" w:sz="0" w:space="0" w:color="auto"/>
                <w:left w:val="none" w:sz="0" w:space="0" w:color="auto"/>
                <w:bottom w:val="none" w:sz="0" w:space="0" w:color="auto"/>
                <w:right w:val="none" w:sz="0" w:space="0" w:color="auto"/>
              </w:divBdr>
            </w:div>
            <w:div w:id="14960477">
              <w:marLeft w:val="0"/>
              <w:marRight w:val="0"/>
              <w:marTop w:val="0"/>
              <w:marBottom w:val="0"/>
              <w:divBdr>
                <w:top w:val="none" w:sz="0" w:space="0" w:color="auto"/>
                <w:left w:val="none" w:sz="0" w:space="0" w:color="auto"/>
                <w:bottom w:val="none" w:sz="0" w:space="0" w:color="auto"/>
                <w:right w:val="none" w:sz="0" w:space="0" w:color="auto"/>
              </w:divBdr>
            </w:div>
            <w:div w:id="1759406836">
              <w:marLeft w:val="0"/>
              <w:marRight w:val="0"/>
              <w:marTop w:val="0"/>
              <w:marBottom w:val="0"/>
              <w:divBdr>
                <w:top w:val="none" w:sz="0" w:space="0" w:color="auto"/>
                <w:left w:val="none" w:sz="0" w:space="0" w:color="auto"/>
                <w:bottom w:val="none" w:sz="0" w:space="0" w:color="auto"/>
                <w:right w:val="none" w:sz="0" w:space="0" w:color="auto"/>
              </w:divBdr>
            </w:div>
            <w:div w:id="1141532535">
              <w:marLeft w:val="0"/>
              <w:marRight w:val="0"/>
              <w:marTop w:val="0"/>
              <w:marBottom w:val="0"/>
              <w:divBdr>
                <w:top w:val="none" w:sz="0" w:space="0" w:color="auto"/>
                <w:left w:val="none" w:sz="0" w:space="0" w:color="auto"/>
                <w:bottom w:val="none" w:sz="0" w:space="0" w:color="auto"/>
                <w:right w:val="none" w:sz="0" w:space="0" w:color="auto"/>
              </w:divBdr>
            </w:div>
            <w:div w:id="1662536024">
              <w:marLeft w:val="0"/>
              <w:marRight w:val="0"/>
              <w:marTop w:val="0"/>
              <w:marBottom w:val="0"/>
              <w:divBdr>
                <w:top w:val="none" w:sz="0" w:space="0" w:color="auto"/>
                <w:left w:val="none" w:sz="0" w:space="0" w:color="auto"/>
                <w:bottom w:val="none" w:sz="0" w:space="0" w:color="auto"/>
                <w:right w:val="none" w:sz="0" w:space="0" w:color="auto"/>
              </w:divBdr>
            </w:div>
            <w:div w:id="2140491038">
              <w:marLeft w:val="0"/>
              <w:marRight w:val="0"/>
              <w:marTop w:val="0"/>
              <w:marBottom w:val="0"/>
              <w:divBdr>
                <w:top w:val="none" w:sz="0" w:space="0" w:color="auto"/>
                <w:left w:val="none" w:sz="0" w:space="0" w:color="auto"/>
                <w:bottom w:val="none" w:sz="0" w:space="0" w:color="auto"/>
                <w:right w:val="none" w:sz="0" w:space="0" w:color="auto"/>
              </w:divBdr>
            </w:div>
            <w:div w:id="547375122">
              <w:marLeft w:val="0"/>
              <w:marRight w:val="0"/>
              <w:marTop w:val="0"/>
              <w:marBottom w:val="0"/>
              <w:divBdr>
                <w:top w:val="none" w:sz="0" w:space="0" w:color="auto"/>
                <w:left w:val="none" w:sz="0" w:space="0" w:color="auto"/>
                <w:bottom w:val="none" w:sz="0" w:space="0" w:color="auto"/>
                <w:right w:val="none" w:sz="0" w:space="0" w:color="auto"/>
              </w:divBdr>
            </w:div>
            <w:div w:id="20474079">
              <w:marLeft w:val="0"/>
              <w:marRight w:val="0"/>
              <w:marTop w:val="0"/>
              <w:marBottom w:val="0"/>
              <w:divBdr>
                <w:top w:val="none" w:sz="0" w:space="0" w:color="auto"/>
                <w:left w:val="none" w:sz="0" w:space="0" w:color="auto"/>
                <w:bottom w:val="none" w:sz="0" w:space="0" w:color="auto"/>
                <w:right w:val="none" w:sz="0" w:space="0" w:color="auto"/>
              </w:divBdr>
            </w:div>
            <w:div w:id="1800950754">
              <w:marLeft w:val="0"/>
              <w:marRight w:val="0"/>
              <w:marTop w:val="0"/>
              <w:marBottom w:val="0"/>
              <w:divBdr>
                <w:top w:val="none" w:sz="0" w:space="0" w:color="auto"/>
                <w:left w:val="none" w:sz="0" w:space="0" w:color="auto"/>
                <w:bottom w:val="none" w:sz="0" w:space="0" w:color="auto"/>
                <w:right w:val="none" w:sz="0" w:space="0" w:color="auto"/>
              </w:divBdr>
            </w:div>
            <w:div w:id="837573561">
              <w:marLeft w:val="0"/>
              <w:marRight w:val="0"/>
              <w:marTop w:val="0"/>
              <w:marBottom w:val="0"/>
              <w:divBdr>
                <w:top w:val="none" w:sz="0" w:space="0" w:color="auto"/>
                <w:left w:val="none" w:sz="0" w:space="0" w:color="auto"/>
                <w:bottom w:val="none" w:sz="0" w:space="0" w:color="auto"/>
                <w:right w:val="none" w:sz="0" w:space="0" w:color="auto"/>
              </w:divBdr>
            </w:div>
            <w:div w:id="886768089">
              <w:marLeft w:val="0"/>
              <w:marRight w:val="0"/>
              <w:marTop w:val="0"/>
              <w:marBottom w:val="0"/>
              <w:divBdr>
                <w:top w:val="none" w:sz="0" w:space="0" w:color="auto"/>
                <w:left w:val="none" w:sz="0" w:space="0" w:color="auto"/>
                <w:bottom w:val="none" w:sz="0" w:space="0" w:color="auto"/>
                <w:right w:val="none" w:sz="0" w:space="0" w:color="auto"/>
              </w:divBdr>
            </w:div>
            <w:div w:id="1775318386">
              <w:marLeft w:val="0"/>
              <w:marRight w:val="0"/>
              <w:marTop w:val="0"/>
              <w:marBottom w:val="0"/>
              <w:divBdr>
                <w:top w:val="none" w:sz="0" w:space="0" w:color="auto"/>
                <w:left w:val="none" w:sz="0" w:space="0" w:color="auto"/>
                <w:bottom w:val="none" w:sz="0" w:space="0" w:color="auto"/>
                <w:right w:val="none" w:sz="0" w:space="0" w:color="auto"/>
              </w:divBdr>
            </w:div>
            <w:div w:id="2128963923">
              <w:marLeft w:val="0"/>
              <w:marRight w:val="0"/>
              <w:marTop w:val="0"/>
              <w:marBottom w:val="0"/>
              <w:divBdr>
                <w:top w:val="none" w:sz="0" w:space="0" w:color="auto"/>
                <w:left w:val="none" w:sz="0" w:space="0" w:color="auto"/>
                <w:bottom w:val="none" w:sz="0" w:space="0" w:color="auto"/>
                <w:right w:val="none" w:sz="0" w:space="0" w:color="auto"/>
              </w:divBdr>
            </w:div>
            <w:div w:id="993876137">
              <w:marLeft w:val="0"/>
              <w:marRight w:val="0"/>
              <w:marTop w:val="0"/>
              <w:marBottom w:val="0"/>
              <w:divBdr>
                <w:top w:val="none" w:sz="0" w:space="0" w:color="auto"/>
                <w:left w:val="none" w:sz="0" w:space="0" w:color="auto"/>
                <w:bottom w:val="none" w:sz="0" w:space="0" w:color="auto"/>
                <w:right w:val="none" w:sz="0" w:space="0" w:color="auto"/>
              </w:divBdr>
            </w:div>
          </w:divsChild>
        </w:div>
        <w:div w:id="583296304">
          <w:marLeft w:val="0"/>
          <w:marRight w:val="0"/>
          <w:marTop w:val="0"/>
          <w:marBottom w:val="0"/>
          <w:divBdr>
            <w:top w:val="none" w:sz="0" w:space="0" w:color="auto"/>
            <w:left w:val="none" w:sz="0" w:space="0" w:color="auto"/>
            <w:bottom w:val="none" w:sz="0" w:space="0" w:color="auto"/>
            <w:right w:val="none" w:sz="0" w:space="0" w:color="auto"/>
          </w:divBdr>
        </w:div>
        <w:div w:id="243104799">
          <w:marLeft w:val="0"/>
          <w:marRight w:val="0"/>
          <w:marTop w:val="0"/>
          <w:marBottom w:val="0"/>
          <w:divBdr>
            <w:top w:val="none" w:sz="0" w:space="0" w:color="auto"/>
            <w:left w:val="none" w:sz="0" w:space="0" w:color="auto"/>
            <w:bottom w:val="none" w:sz="0" w:space="0" w:color="auto"/>
            <w:right w:val="none" w:sz="0" w:space="0" w:color="auto"/>
          </w:divBdr>
        </w:div>
        <w:div w:id="1763989252">
          <w:marLeft w:val="0"/>
          <w:marRight w:val="0"/>
          <w:marTop w:val="0"/>
          <w:marBottom w:val="0"/>
          <w:divBdr>
            <w:top w:val="none" w:sz="0" w:space="0" w:color="auto"/>
            <w:left w:val="none" w:sz="0" w:space="0" w:color="auto"/>
            <w:bottom w:val="none" w:sz="0" w:space="0" w:color="auto"/>
            <w:right w:val="none" w:sz="0" w:space="0" w:color="auto"/>
          </w:divBdr>
        </w:div>
        <w:div w:id="1750806199">
          <w:marLeft w:val="0"/>
          <w:marRight w:val="0"/>
          <w:marTop w:val="0"/>
          <w:marBottom w:val="0"/>
          <w:divBdr>
            <w:top w:val="none" w:sz="0" w:space="0" w:color="auto"/>
            <w:left w:val="none" w:sz="0" w:space="0" w:color="auto"/>
            <w:bottom w:val="none" w:sz="0" w:space="0" w:color="auto"/>
            <w:right w:val="none" w:sz="0" w:space="0" w:color="auto"/>
          </w:divBdr>
        </w:div>
        <w:div w:id="954291460">
          <w:marLeft w:val="0"/>
          <w:marRight w:val="0"/>
          <w:marTop w:val="0"/>
          <w:marBottom w:val="0"/>
          <w:divBdr>
            <w:top w:val="none" w:sz="0" w:space="0" w:color="auto"/>
            <w:left w:val="none" w:sz="0" w:space="0" w:color="auto"/>
            <w:bottom w:val="none" w:sz="0" w:space="0" w:color="auto"/>
            <w:right w:val="none" w:sz="0" w:space="0" w:color="auto"/>
          </w:divBdr>
        </w:div>
        <w:div w:id="359816992">
          <w:marLeft w:val="0"/>
          <w:marRight w:val="0"/>
          <w:marTop w:val="0"/>
          <w:marBottom w:val="0"/>
          <w:divBdr>
            <w:top w:val="none" w:sz="0" w:space="0" w:color="auto"/>
            <w:left w:val="none" w:sz="0" w:space="0" w:color="auto"/>
            <w:bottom w:val="none" w:sz="0" w:space="0" w:color="auto"/>
            <w:right w:val="none" w:sz="0" w:space="0" w:color="auto"/>
          </w:divBdr>
        </w:div>
        <w:div w:id="1942227032">
          <w:marLeft w:val="0"/>
          <w:marRight w:val="0"/>
          <w:marTop w:val="0"/>
          <w:marBottom w:val="0"/>
          <w:divBdr>
            <w:top w:val="none" w:sz="0" w:space="0" w:color="auto"/>
            <w:left w:val="none" w:sz="0" w:space="0" w:color="auto"/>
            <w:bottom w:val="none" w:sz="0" w:space="0" w:color="auto"/>
            <w:right w:val="none" w:sz="0" w:space="0" w:color="auto"/>
          </w:divBdr>
        </w:div>
        <w:div w:id="401370723">
          <w:marLeft w:val="0"/>
          <w:marRight w:val="0"/>
          <w:marTop w:val="0"/>
          <w:marBottom w:val="0"/>
          <w:divBdr>
            <w:top w:val="none" w:sz="0" w:space="0" w:color="auto"/>
            <w:left w:val="none" w:sz="0" w:space="0" w:color="auto"/>
            <w:bottom w:val="none" w:sz="0" w:space="0" w:color="auto"/>
            <w:right w:val="none" w:sz="0" w:space="0" w:color="auto"/>
          </w:divBdr>
        </w:div>
        <w:div w:id="1982805279">
          <w:marLeft w:val="0"/>
          <w:marRight w:val="0"/>
          <w:marTop w:val="0"/>
          <w:marBottom w:val="0"/>
          <w:divBdr>
            <w:top w:val="none" w:sz="0" w:space="0" w:color="auto"/>
            <w:left w:val="none" w:sz="0" w:space="0" w:color="auto"/>
            <w:bottom w:val="none" w:sz="0" w:space="0" w:color="auto"/>
            <w:right w:val="none" w:sz="0" w:space="0" w:color="auto"/>
          </w:divBdr>
        </w:div>
        <w:div w:id="2085106088">
          <w:marLeft w:val="0"/>
          <w:marRight w:val="0"/>
          <w:marTop w:val="0"/>
          <w:marBottom w:val="0"/>
          <w:divBdr>
            <w:top w:val="none" w:sz="0" w:space="0" w:color="auto"/>
            <w:left w:val="none" w:sz="0" w:space="0" w:color="auto"/>
            <w:bottom w:val="none" w:sz="0" w:space="0" w:color="auto"/>
            <w:right w:val="none" w:sz="0" w:space="0" w:color="auto"/>
          </w:divBdr>
        </w:div>
        <w:div w:id="543642124">
          <w:marLeft w:val="0"/>
          <w:marRight w:val="0"/>
          <w:marTop w:val="0"/>
          <w:marBottom w:val="0"/>
          <w:divBdr>
            <w:top w:val="none" w:sz="0" w:space="0" w:color="auto"/>
            <w:left w:val="none" w:sz="0" w:space="0" w:color="auto"/>
            <w:bottom w:val="none" w:sz="0" w:space="0" w:color="auto"/>
            <w:right w:val="none" w:sz="0" w:space="0" w:color="auto"/>
          </w:divBdr>
        </w:div>
        <w:div w:id="924067460">
          <w:marLeft w:val="0"/>
          <w:marRight w:val="0"/>
          <w:marTop w:val="0"/>
          <w:marBottom w:val="0"/>
          <w:divBdr>
            <w:top w:val="none" w:sz="0" w:space="0" w:color="auto"/>
            <w:left w:val="none" w:sz="0" w:space="0" w:color="auto"/>
            <w:bottom w:val="none" w:sz="0" w:space="0" w:color="auto"/>
            <w:right w:val="none" w:sz="0" w:space="0" w:color="auto"/>
          </w:divBdr>
        </w:div>
        <w:div w:id="448818419">
          <w:marLeft w:val="0"/>
          <w:marRight w:val="0"/>
          <w:marTop w:val="0"/>
          <w:marBottom w:val="0"/>
          <w:divBdr>
            <w:top w:val="none" w:sz="0" w:space="0" w:color="auto"/>
            <w:left w:val="none" w:sz="0" w:space="0" w:color="auto"/>
            <w:bottom w:val="none" w:sz="0" w:space="0" w:color="auto"/>
            <w:right w:val="none" w:sz="0" w:space="0" w:color="auto"/>
          </w:divBdr>
        </w:div>
        <w:div w:id="1212958646">
          <w:marLeft w:val="0"/>
          <w:marRight w:val="0"/>
          <w:marTop w:val="0"/>
          <w:marBottom w:val="0"/>
          <w:divBdr>
            <w:top w:val="none" w:sz="0" w:space="0" w:color="auto"/>
            <w:left w:val="none" w:sz="0" w:space="0" w:color="auto"/>
            <w:bottom w:val="none" w:sz="0" w:space="0" w:color="auto"/>
            <w:right w:val="none" w:sz="0" w:space="0" w:color="auto"/>
          </w:divBdr>
        </w:div>
        <w:div w:id="1030883093">
          <w:marLeft w:val="0"/>
          <w:marRight w:val="0"/>
          <w:marTop w:val="0"/>
          <w:marBottom w:val="0"/>
          <w:divBdr>
            <w:top w:val="none" w:sz="0" w:space="0" w:color="auto"/>
            <w:left w:val="none" w:sz="0" w:space="0" w:color="auto"/>
            <w:bottom w:val="none" w:sz="0" w:space="0" w:color="auto"/>
            <w:right w:val="none" w:sz="0" w:space="0" w:color="auto"/>
          </w:divBdr>
        </w:div>
        <w:div w:id="695811572">
          <w:marLeft w:val="0"/>
          <w:marRight w:val="0"/>
          <w:marTop w:val="0"/>
          <w:marBottom w:val="0"/>
          <w:divBdr>
            <w:top w:val="none" w:sz="0" w:space="0" w:color="auto"/>
            <w:left w:val="none" w:sz="0" w:space="0" w:color="auto"/>
            <w:bottom w:val="none" w:sz="0" w:space="0" w:color="auto"/>
            <w:right w:val="none" w:sz="0" w:space="0" w:color="auto"/>
          </w:divBdr>
        </w:div>
        <w:div w:id="1595624289">
          <w:marLeft w:val="0"/>
          <w:marRight w:val="0"/>
          <w:marTop w:val="0"/>
          <w:marBottom w:val="0"/>
          <w:divBdr>
            <w:top w:val="none" w:sz="0" w:space="0" w:color="auto"/>
            <w:left w:val="none" w:sz="0" w:space="0" w:color="auto"/>
            <w:bottom w:val="none" w:sz="0" w:space="0" w:color="auto"/>
            <w:right w:val="none" w:sz="0" w:space="0" w:color="auto"/>
          </w:divBdr>
        </w:div>
        <w:div w:id="1489595975">
          <w:marLeft w:val="0"/>
          <w:marRight w:val="0"/>
          <w:marTop w:val="0"/>
          <w:marBottom w:val="0"/>
          <w:divBdr>
            <w:top w:val="none" w:sz="0" w:space="0" w:color="auto"/>
            <w:left w:val="none" w:sz="0" w:space="0" w:color="auto"/>
            <w:bottom w:val="none" w:sz="0" w:space="0" w:color="auto"/>
            <w:right w:val="none" w:sz="0" w:space="0" w:color="auto"/>
          </w:divBdr>
        </w:div>
        <w:div w:id="874002830">
          <w:marLeft w:val="0"/>
          <w:marRight w:val="0"/>
          <w:marTop w:val="0"/>
          <w:marBottom w:val="0"/>
          <w:divBdr>
            <w:top w:val="none" w:sz="0" w:space="0" w:color="auto"/>
            <w:left w:val="none" w:sz="0" w:space="0" w:color="auto"/>
            <w:bottom w:val="none" w:sz="0" w:space="0" w:color="auto"/>
            <w:right w:val="none" w:sz="0" w:space="0" w:color="auto"/>
          </w:divBdr>
        </w:div>
        <w:div w:id="466632080">
          <w:marLeft w:val="0"/>
          <w:marRight w:val="0"/>
          <w:marTop w:val="0"/>
          <w:marBottom w:val="0"/>
          <w:divBdr>
            <w:top w:val="none" w:sz="0" w:space="0" w:color="auto"/>
            <w:left w:val="none" w:sz="0" w:space="0" w:color="auto"/>
            <w:bottom w:val="none" w:sz="0" w:space="0" w:color="auto"/>
            <w:right w:val="none" w:sz="0" w:space="0" w:color="auto"/>
          </w:divBdr>
        </w:div>
        <w:div w:id="1547792913">
          <w:marLeft w:val="0"/>
          <w:marRight w:val="0"/>
          <w:marTop w:val="0"/>
          <w:marBottom w:val="0"/>
          <w:divBdr>
            <w:top w:val="none" w:sz="0" w:space="0" w:color="auto"/>
            <w:left w:val="none" w:sz="0" w:space="0" w:color="auto"/>
            <w:bottom w:val="none" w:sz="0" w:space="0" w:color="auto"/>
            <w:right w:val="none" w:sz="0" w:space="0" w:color="auto"/>
          </w:divBdr>
        </w:div>
        <w:div w:id="677580585">
          <w:marLeft w:val="0"/>
          <w:marRight w:val="0"/>
          <w:marTop w:val="0"/>
          <w:marBottom w:val="0"/>
          <w:divBdr>
            <w:top w:val="none" w:sz="0" w:space="0" w:color="auto"/>
            <w:left w:val="none" w:sz="0" w:space="0" w:color="auto"/>
            <w:bottom w:val="none" w:sz="0" w:space="0" w:color="auto"/>
            <w:right w:val="none" w:sz="0" w:space="0" w:color="auto"/>
          </w:divBdr>
        </w:div>
        <w:div w:id="896743366">
          <w:marLeft w:val="0"/>
          <w:marRight w:val="0"/>
          <w:marTop w:val="0"/>
          <w:marBottom w:val="0"/>
          <w:divBdr>
            <w:top w:val="none" w:sz="0" w:space="0" w:color="auto"/>
            <w:left w:val="none" w:sz="0" w:space="0" w:color="auto"/>
            <w:bottom w:val="none" w:sz="0" w:space="0" w:color="auto"/>
            <w:right w:val="none" w:sz="0" w:space="0" w:color="auto"/>
          </w:divBdr>
        </w:div>
        <w:div w:id="745035956">
          <w:marLeft w:val="0"/>
          <w:marRight w:val="0"/>
          <w:marTop w:val="0"/>
          <w:marBottom w:val="0"/>
          <w:divBdr>
            <w:top w:val="none" w:sz="0" w:space="0" w:color="auto"/>
            <w:left w:val="none" w:sz="0" w:space="0" w:color="auto"/>
            <w:bottom w:val="none" w:sz="0" w:space="0" w:color="auto"/>
            <w:right w:val="none" w:sz="0" w:space="0" w:color="auto"/>
          </w:divBdr>
        </w:div>
        <w:div w:id="650259572">
          <w:marLeft w:val="0"/>
          <w:marRight w:val="0"/>
          <w:marTop w:val="0"/>
          <w:marBottom w:val="0"/>
          <w:divBdr>
            <w:top w:val="none" w:sz="0" w:space="0" w:color="auto"/>
            <w:left w:val="none" w:sz="0" w:space="0" w:color="auto"/>
            <w:bottom w:val="none" w:sz="0" w:space="0" w:color="auto"/>
            <w:right w:val="none" w:sz="0" w:space="0" w:color="auto"/>
          </w:divBdr>
        </w:div>
        <w:div w:id="1715427386">
          <w:marLeft w:val="0"/>
          <w:marRight w:val="0"/>
          <w:marTop w:val="0"/>
          <w:marBottom w:val="0"/>
          <w:divBdr>
            <w:top w:val="none" w:sz="0" w:space="0" w:color="auto"/>
            <w:left w:val="none" w:sz="0" w:space="0" w:color="auto"/>
            <w:bottom w:val="none" w:sz="0" w:space="0" w:color="auto"/>
            <w:right w:val="none" w:sz="0" w:space="0" w:color="auto"/>
          </w:divBdr>
        </w:div>
        <w:div w:id="990139754">
          <w:marLeft w:val="0"/>
          <w:marRight w:val="0"/>
          <w:marTop w:val="0"/>
          <w:marBottom w:val="0"/>
          <w:divBdr>
            <w:top w:val="none" w:sz="0" w:space="0" w:color="auto"/>
            <w:left w:val="none" w:sz="0" w:space="0" w:color="auto"/>
            <w:bottom w:val="none" w:sz="0" w:space="0" w:color="auto"/>
            <w:right w:val="none" w:sz="0" w:space="0" w:color="auto"/>
          </w:divBdr>
        </w:div>
        <w:div w:id="1771320273">
          <w:marLeft w:val="0"/>
          <w:marRight w:val="0"/>
          <w:marTop w:val="0"/>
          <w:marBottom w:val="0"/>
          <w:divBdr>
            <w:top w:val="none" w:sz="0" w:space="0" w:color="auto"/>
            <w:left w:val="none" w:sz="0" w:space="0" w:color="auto"/>
            <w:bottom w:val="none" w:sz="0" w:space="0" w:color="auto"/>
            <w:right w:val="none" w:sz="0" w:space="0" w:color="auto"/>
          </w:divBdr>
        </w:div>
        <w:div w:id="1390303249">
          <w:marLeft w:val="0"/>
          <w:marRight w:val="0"/>
          <w:marTop w:val="0"/>
          <w:marBottom w:val="0"/>
          <w:divBdr>
            <w:top w:val="none" w:sz="0" w:space="0" w:color="auto"/>
            <w:left w:val="none" w:sz="0" w:space="0" w:color="auto"/>
            <w:bottom w:val="none" w:sz="0" w:space="0" w:color="auto"/>
            <w:right w:val="none" w:sz="0" w:space="0" w:color="auto"/>
          </w:divBdr>
          <w:divsChild>
            <w:div w:id="1820656438">
              <w:marLeft w:val="0"/>
              <w:marRight w:val="0"/>
              <w:marTop w:val="0"/>
              <w:marBottom w:val="0"/>
              <w:divBdr>
                <w:top w:val="none" w:sz="0" w:space="0" w:color="auto"/>
                <w:left w:val="none" w:sz="0" w:space="0" w:color="auto"/>
                <w:bottom w:val="none" w:sz="0" w:space="0" w:color="auto"/>
                <w:right w:val="none" w:sz="0" w:space="0" w:color="auto"/>
              </w:divBdr>
            </w:div>
            <w:div w:id="1159035985">
              <w:marLeft w:val="0"/>
              <w:marRight w:val="0"/>
              <w:marTop w:val="0"/>
              <w:marBottom w:val="0"/>
              <w:divBdr>
                <w:top w:val="none" w:sz="0" w:space="0" w:color="auto"/>
                <w:left w:val="none" w:sz="0" w:space="0" w:color="auto"/>
                <w:bottom w:val="none" w:sz="0" w:space="0" w:color="auto"/>
                <w:right w:val="none" w:sz="0" w:space="0" w:color="auto"/>
              </w:divBdr>
            </w:div>
            <w:div w:id="1848443048">
              <w:marLeft w:val="0"/>
              <w:marRight w:val="0"/>
              <w:marTop w:val="0"/>
              <w:marBottom w:val="0"/>
              <w:divBdr>
                <w:top w:val="none" w:sz="0" w:space="0" w:color="auto"/>
                <w:left w:val="none" w:sz="0" w:space="0" w:color="auto"/>
                <w:bottom w:val="none" w:sz="0" w:space="0" w:color="auto"/>
                <w:right w:val="none" w:sz="0" w:space="0" w:color="auto"/>
              </w:divBdr>
            </w:div>
            <w:div w:id="1147359061">
              <w:marLeft w:val="0"/>
              <w:marRight w:val="0"/>
              <w:marTop w:val="0"/>
              <w:marBottom w:val="0"/>
              <w:divBdr>
                <w:top w:val="none" w:sz="0" w:space="0" w:color="auto"/>
                <w:left w:val="none" w:sz="0" w:space="0" w:color="auto"/>
                <w:bottom w:val="none" w:sz="0" w:space="0" w:color="auto"/>
                <w:right w:val="none" w:sz="0" w:space="0" w:color="auto"/>
              </w:divBdr>
            </w:div>
            <w:div w:id="22901158">
              <w:marLeft w:val="0"/>
              <w:marRight w:val="0"/>
              <w:marTop w:val="0"/>
              <w:marBottom w:val="0"/>
              <w:divBdr>
                <w:top w:val="none" w:sz="0" w:space="0" w:color="auto"/>
                <w:left w:val="none" w:sz="0" w:space="0" w:color="auto"/>
                <w:bottom w:val="none" w:sz="0" w:space="0" w:color="auto"/>
                <w:right w:val="none" w:sz="0" w:space="0" w:color="auto"/>
              </w:divBdr>
            </w:div>
            <w:div w:id="145904162">
              <w:marLeft w:val="0"/>
              <w:marRight w:val="0"/>
              <w:marTop w:val="0"/>
              <w:marBottom w:val="0"/>
              <w:divBdr>
                <w:top w:val="none" w:sz="0" w:space="0" w:color="auto"/>
                <w:left w:val="none" w:sz="0" w:space="0" w:color="auto"/>
                <w:bottom w:val="none" w:sz="0" w:space="0" w:color="auto"/>
                <w:right w:val="none" w:sz="0" w:space="0" w:color="auto"/>
              </w:divBdr>
            </w:div>
            <w:div w:id="325088124">
              <w:marLeft w:val="0"/>
              <w:marRight w:val="0"/>
              <w:marTop w:val="0"/>
              <w:marBottom w:val="0"/>
              <w:divBdr>
                <w:top w:val="none" w:sz="0" w:space="0" w:color="auto"/>
                <w:left w:val="none" w:sz="0" w:space="0" w:color="auto"/>
                <w:bottom w:val="none" w:sz="0" w:space="0" w:color="auto"/>
                <w:right w:val="none" w:sz="0" w:space="0" w:color="auto"/>
              </w:divBdr>
            </w:div>
            <w:div w:id="81801731">
              <w:marLeft w:val="0"/>
              <w:marRight w:val="0"/>
              <w:marTop w:val="0"/>
              <w:marBottom w:val="0"/>
              <w:divBdr>
                <w:top w:val="none" w:sz="0" w:space="0" w:color="auto"/>
                <w:left w:val="none" w:sz="0" w:space="0" w:color="auto"/>
                <w:bottom w:val="none" w:sz="0" w:space="0" w:color="auto"/>
                <w:right w:val="none" w:sz="0" w:space="0" w:color="auto"/>
              </w:divBdr>
            </w:div>
            <w:div w:id="1013415027">
              <w:marLeft w:val="0"/>
              <w:marRight w:val="0"/>
              <w:marTop w:val="0"/>
              <w:marBottom w:val="0"/>
              <w:divBdr>
                <w:top w:val="none" w:sz="0" w:space="0" w:color="auto"/>
                <w:left w:val="none" w:sz="0" w:space="0" w:color="auto"/>
                <w:bottom w:val="none" w:sz="0" w:space="0" w:color="auto"/>
                <w:right w:val="none" w:sz="0" w:space="0" w:color="auto"/>
              </w:divBdr>
            </w:div>
            <w:div w:id="1959295236">
              <w:marLeft w:val="0"/>
              <w:marRight w:val="0"/>
              <w:marTop w:val="0"/>
              <w:marBottom w:val="0"/>
              <w:divBdr>
                <w:top w:val="none" w:sz="0" w:space="0" w:color="auto"/>
                <w:left w:val="none" w:sz="0" w:space="0" w:color="auto"/>
                <w:bottom w:val="none" w:sz="0" w:space="0" w:color="auto"/>
                <w:right w:val="none" w:sz="0" w:space="0" w:color="auto"/>
              </w:divBdr>
            </w:div>
            <w:div w:id="937711100">
              <w:marLeft w:val="0"/>
              <w:marRight w:val="0"/>
              <w:marTop w:val="0"/>
              <w:marBottom w:val="0"/>
              <w:divBdr>
                <w:top w:val="none" w:sz="0" w:space="0" w:color="auto"/>
                <w:left w:val="none" w:sz="0" w:space="0" w:color="auto"/>
                <w:bottom w:val="none" w:sz="0" w:space="0" w:color="auto"/>
                <w:right w:val="none" w:sz="0" w:space="0" w:color="auto"/>
              </w:divBdr>
            </w:div>
            <w:div w:id="896088059">
              <w:marLeft w:val="0"/>
              <w:marRight w:val="0"/>
              <w:marTop w:val="0"/>
              <w:marBottom w:val="0"/>
              <w:divBdr>
                <w:top w:val="none" w:sz="0" w:space="0" w:color="auto"/>
                <w:left w:val="none" w:sz="0" w:space="0" w:color="auto"/>
                <w:bottom w:val="none" w:sz="0" w:space="0" w:color="auto"/>
                <w:right w:val="none" w:sz="0" w:space="0" w:color="auto"/>
              </w:divBdr>
            </w:div>
            <w:div w:id="650016074">
              <w:marLeft w:val="0"/>
              <w:marRight w:val="0"/>
              <w:marTop w:val="0"/>
              <w:marBottom w:val="0"/>
              <w:divBdr>
                <w:top w:val="none" w:sz="0" w:space="0" w:color="auto"/>
                <w:left w:val="none" w:sz="0" w:space="0" w:color="auto"/>
                <w:bottom w:val="none" w:sz="0" w:space="0" w:color="auto"/>
                <w:right w:val="none" w:sz="0" w:space="0" w:color="auto"/>
              </w:divBdr>
            </w:div>
            <w:div w:id="1405570178">
              <w:marLeft w:val="0"/>
              <w:marRight w:val="0"/>
              <w:marTop w:val="0"/>
              <w:marBottom w:val="0"/>
              <w:divBdr>
                <w:top w:val="none" w:sz="0" w:space="0" w:color="auto"/>
                <w:left w:val="none" w:sz="0" w:space="0" w:color="auto"/>
                <w:bottom w:val="none" w:sz="0" w:space="0" w:color="auto"/>
                <w:right w:val="none" w:sz="0" w:space="0" w:color="auto"/>
              </w:divBdr>
            </w:div>
            <w:div w:id="870797422">
              <w:marLeft w:val="0"/>
              <w:marRight w:val="0"/>
              <w:marTop w:val="0"/>
              <w:marBottom w:val="0"/>
              <w:divBdr>
                <w:top w:val="none" w:sz="0" w:space="0" w:color="auto"/>
                <w:left w:val="none" w:sz="0" w:space="0" w:color="auto"/>
                <w:bottom w:val="none" w:sz="0" w:space="0" w:color="auto"/>
                <w:right w:val="none" w:sz="0" w:space="0" w:color="auto"/>
              </w:divBdr>
            </w:div>
            <w:div w:id="482817359">
              <w:marLeft w:val="0"/>
              <w:marRight w:val="0"/>
              <w:marTop w:val="0"/>
              <w:marBottom w:val="0"/>
              <w:divBdr>
                <w:top w:val="none" w:sz="0" w:space="0" w:color="auto"/>
                <w:left w:val="none" w:sz="0" w:space="0" w:color="auto"/>
                <w:bottom w:val="none" w:sz="0" w:space="0" w:color="auto"/>
                <w:right w:val="none" w:sz="0" w:space="0" w:color="auto"/>
              </w:divBdr>
            </w:div>
            <w:div w:id="907689377">
              <w:marLeft w:val="0"/>
              <w:marRight w:val="0"/>
              <w:marTop w:val="0"/>
              <w:marBottom w:val="0"/>
              <w:divBdr>
                <w:top w:val="none" w:sz="0" w:space="0" w:color="auto"/>
                <w:left w:val="none" w:sz="0" w:space="0" w:color="auto"/>
                <w:bottom w:val="none" w:sz="0" w:space="0" w:color="auto"/>
                <w:right w:val="none" w:sz="0" w:space="0" w:color="auto"/>
              </w:divBdr>
            </w:div>
            <w:div w:id="1633828224">
              <w:marLeft w:val="0"/>
              <w:marRight w:val="0"/>
              <w:marTop w:val="0"/>
              <w:marBottom w:val="0"/>
              <w:divBdr>
                <w:top w:val="none" w:sz="0" w:space="0" w:color="auto"/>
                <w:left w:val="none" w:sz="0" w:space="0" w:color="auto"/>
                <w:bottom w:val="none" w:sz="0" w:space="0" w:color="auto"/>
                <w:right w:val="none" w:sz="0" w:space="0" w:color="auto"/>
              </w:divBdr>
            </w:div>
            <w:div w:id="1920406691">
              <w:marLeft w:val="0"/>
              <w:marRight w:val="0"/>
              <w:marTop w:val="0"/>
              <w:marBottom w:val="0"/>
              <w:divBdr>
                <w:top w:val="none" w:sz="0" w:space="0" w:color="auto"/>
                <w:left w:val="none" w:sz="0" w:space="0" w:color="auto"/>
                <w:bottom w:val="none" w:sz="0" w:space="0" w:color="auto"/>
                <w:right w:val="none" w:sz="0" w:space="0" w:color="auto"/>
              </w:divBdr>
            </w:div>
            <w:div w:id="851141296">
              <w:marLeft w:val="0"/>
              <w:marRight w:val="0"/>
              <w:marTop w:val="0"/>
              <w:marBottom w:val="0"/>
              <w:divBdr>
                <w:top w:val="none" w:sz="0" w:space="0" w:color="auto"/>
                <w:left w:val="none" w:sz="0" w:space="0" w:color="auto"/>
                <w:bottom w:val="none" w:sz="0" w:space="0" w:color="auto"/>
                <w:right w:val="none" w:sz="0" w:space="0" w:color="auto"/>
              </w:divBdr>
            </w:div>
            <w:div w:id="595216942">
              <w:marLeft w:val="0"/>
              <w:marRight w:val="0"/>
              <w:marTop w:val="0"/>
              <w:marBottom w:val="0"/>
              <w:divBdr>
                <w:top w:val="none" w:sz="0" w:space="0" w:color="auto"/>
                <w:left w:val="none" w:sz="0" w:space="0" w:color="auto"/>
                <w:bottom w:val="none" w:sz="0" w:space="0" w:color="auto"/>
                <w:right w:val="none" w:sz="0" w:space="0" w:color="auto"/>
              </w:divBdr>
            </w:div>
            <w:div w:id="1958833018">
              <w:marLeft w:val="0"/>
              <w:marRight w:val="0"/>
              <w:marTop w:val="0"/>
              <w:marBottom w:val="0"/>
              <w:divBdr>
                <w:top w:val="none" w:sz="0" w:space="0" w:color="auto"/>
                <w:left w:val="none" w:sz="0" w:space="0" w:color="auto"/>
                <w:bottom w:val="none" w:sz="0" w:space="0" w:color="auto"/>
                <w:right w:val="none" w:sz="0" w:space="0" w:color="auto"/>
              </w:divBdr>
            </w:div>
          </w:divsChild>
        </w:div>
        <w:div w:id="902258582">
          <w:marLeft w:val="0"/>
          <w:marRight w:val="0"/>
          <w:marTop w:val="0"/>
          <w:marBottom w:val="0"/>
          <w:divBdr>
            <w:top w:val="none" w:sz="0" w:space="0" w:color="auto"/>
            <w:left w:val="none" w:sz="0" w:space="0" w:color="auto"/>
            <w:bottom w:val="none" w:sz="0" w:space="0" w:color="auto"/>
            <w:right w:val="none" w:sz="0" w:space="0" w:color="auto"/>
          </w:divBdr>
          <w:divsChild>
            <w:div w:id="458768217">
              <w:marLeft w:val="0"/>
              <w:marRight w:val="0"/>
              <w:marTop w:val="0"/>
              <w:marBottom w:val="0"/>
              <w:divBdr>
                <w:top w:val="none" w:sz="0" w:space="0" w:color="auto"/>
                <w:left w:val="none" w:sz="0" w:space="0" w:color="auto"/>
                <w:bottom w:val="none" w:sz="0" w:space="0" w:color="auto"/>
                <w:right w:val="none" w:sz="0" w:space="0" w:color="auto"/>
              </w:divBdr>
            </w:div>
            <w:div w:id="1382024446">
              <w:marLeft w:val="0"/>
              <w:marRight w:val="0"/>
              <w:marTop w:val="0"/>
              <w:marBottom w:val="0"/>
              <w:divBdr>
                <w:top w:val="none" w:sz="0" w:space="0" w:color="auto"/>
                <w:left w:val="none" w:sz="0" w:space="0" w:color="auto"/>
                <w:bottom w:val="none" w:sz="0" w:space="0" w:color="auto"/>
                <w:right w:val="none" w:sz="0" w:space="0" w:color="auto"/>
              </w:divBdr>
            </w:div>
            <w:div w:id="2105881357">
              <w:marLeft w:val="0"/>
              <w:marRight w:val="0"/>
              <w:marTop w:val="0"/>
              <w:marBottom w:val="0"/>
              <w:divBdr>
                <w:top w:val="none" w:sz="0" w:space="0" w:color="auto"/>
                <w:left w:val="none" w:sz="0" w:space="0" w:color="auto"/>
                <w:bottom w:val="none" w:sz="0" w:space="0" w:color="auto"/>
                <w:right w:val="none" w:sz="0" w:space="0" w:color="auto"/>
              </w:divBdr>
            </w:div>
            <w:div w:id="488400287">
              <w:marLeft w:val="0"/>
              <w:marRight w:val="0"/>
              <w:marTop w:val="0"/>
              <w:marBottom w:val="0"/>
              <w:divBdr>
                <w:top w:val="none" w:sz="0" w:space="0" w:color="auto"/>
                <w:left w:val="none" w:sz="0" w:space="0" w:color="auto"/>
                <w:bottom w:val="none" w:sz="0" w:space="0" w:color="auto"/>
                <w:right w:val="none" w:sz="0" w:space="0" w:color="auto"/>
              </w:divBdr>
            </w:div>
            <w:div w:id="788620529">
              <w:marLeft w:val="0"/>
              <w:marRight w:val="0"/>
              <w:marTop w:val="0"/>
              <w:marBottom w:val="0"/>
              <w:divBdr>
                <w:top w:val="none" w:sz="0" w:space="0" w:color="auto"/>
                <w:left w:val="none" w:sz="0" w:space="0" w:color="auto"/>
                <w:bottom w:val="none" w:sz="0" w:space="0" w:color="auto"/>
                <w:right w:val="none" w:sz="0" w:space="0" w:color="auto"/>
              </w:divBdr>
            </w:div>
            <w:div w:id="194385992">
              <w:marLeft w:val="0"/>
              <w:marRight w:val="0"/>
              <w:marTop w:val="0"/>
              <w:marBottom w:val="0"/>
              <w:divBdr>
                <w:top w:val="none" w:sz="0" w:space="0" w:color="auto"/>
                <w:left w:val="none" w:sz="0" w:space="0" w:color="auto"/>
                <w:bottom w:val="none" w:sz="0" w:space="0" w:color="auto"/>
                <w:right w:val="none" w:sz="0" w:space="0" w:color="auto"/>
              </w:divBdr>
            </w:div>
            <w:div w:id="1652902699">
              <w:marLeft w:val="0"/>
              <w:marRight w:val="0"/>
              <w:marTop w:val="0"/>
              <w:marBottom w:val="0"/>
              <w:divBdr>
                <w:top w:val="none" w:sz="0" w:space="0" w:color="auto"/>
                <w:left w:val="none" w:sz="0" w:space="0" w:color="auto"/>
                <w:bottom w:val="none" w:sz="0" w:space="0" w:color="auto"/>
                <w:right w:val="none" w:sz="0" w:space="0" w:color="auto"/>
              </w:divBdr>
            </w:div>
            <w:div w:id="1065450966">
              <w:marLeft w:val="0"/>
              <w:marRight w:val="0"/>
              <w:marTop w:val="0"/>
              <w:marBottom w:val="0"/>
              <w:divBdr>
                <w:top w:val="none" w:sz="0" w:space="0" w:color="auto"/>
                <w:left w:val="none" w:sz="0" w:space="0" w:color="auto"/>
                <w:bottom w:val="none" w:sz="0" w:space="0" w:color="auto"/>
                <w:right w:val="none" w:sz="0" w:space="0" w:color="auto"/>
              </w:divBdr>
            </w:div>
            <w:div w:id="627662142">
              <w:marLeft w:val="0"/>
              <w:marRight w:val="0"/>
              <w:marTop w:val="0"/>
              <w:marBottom w:val="0"/>
              <w:divBdr>
                <w:top w:val="none" w:sz="0" w:space="0" w:color="auto"/>
                <w:left w:val="none" w:sz="0" w:space="0" w:color="auto"/>
                <w:bottom w:val="none" w:sz="0" w:space="0" w:color="auto"/>
                <w:right w:val="none" w:sz="0" w:space="0" w:color="auto"/>
              </w:divBdr>
            </w:div>
            <w:div w:id="869494596">
              <w:marLeft w:val="0"/>
              <w:marRight w:val="0"/>
              <w:marTop w:val="0"/>
              <w:marBottom w:val="0"/>
              <w:divBdr>
                <w:top w:val="none" w:sz="0" w:space="0" w:color="auto"/>
                <w:left w:val="none" w:sz="0" w:space="0" w:color="auto"/>
                <w:bottom w:val="none" w:sz="0" w:space="0" w:color="auto"/>
                <w:right w:val="none" w:sz="0" w:space="0" w:color="auto"/>
              </w:divBdr>
            </w:div>
            <w:div w:id="1056851787">
              <w:marLeft w:val="0"/>
              <w:marRight w:val="0"/>
              <w:marTop w:val="0"/>
              <w:marBottom w:val="0"/>
              <w:divBdr>
                <w:top w:val="none" w:sz="0" w:space="0" w:color="auto"/>
                <w:left w:val="none" w:sz="0" w:space="0" w:color="auto"/>
                <w:bottom w:val="none" w:sz="0" w:space="0" w:color="auto"/>
                <w:right w:val="none" w:sz="0" w:space="0" w:color="auto"/>
              </w:divBdr>
            </w:div>
          </w:divsChild>
        </w:div>
        <w:div w:id="434592432">
          <w:marLeft w:val="0"/>
          <w:marRight w:val="0"/>
          <w:marTop w:val="0"/>
          <w:marBottom w:val="0"/>
          <w:divBdr>
            <w:top w:val="none" w:sz="0" w:space="0" w:color="auto"/>
            <w:left w:val="none" w:sz="0" w:space="0" w:color="auto"/>
            <w:bottom w:val="none" w:sz="0" w:space="0" w:color="auto"/>
            <w:right w:val="none" w:sz="0" w:space="0" w:color="auto"/>
          </w:divBdr>
          <w:divsChild>
            <w:div w:id="307899168">
              <w:marLeft w:val="0"/>
              <w:marRight w:val="0"/>
              <w:marTop w:val="0"/>
              <w:marBottom w:val="0"/>
              <w:divBdr>
                <w:top w:val="none" w:sz="0" w:space="0" w:color="auto"/>
                <w:left w:val="none" w:sz="0" w:space="0" w:color="auto"/>
                <w:bottom w:val="none" w:sz="0" w:space="0" w:color="auto"/>
                <w:right w:val="none" w:sz="0" w:space="0" w:color="auto"/>
              </w:divBdr>
            </w:div>
            <w:div w:id="2093626684">
              <w:marLeft w:val="0"/>
              <w:marRight w:val="0"/>
              <w:marTop w:val="0"/>
              <w:marBottom w:val="0"/>
              <w:divBdr>
                <w:top w:val="none" w:sz="0" w:space="0" w:color="auto"/>
                <w:left w:val="none" w:sz="0" w:space="0" w:color="auto"/>
                <w:bottom w:val="none" w:sz="0" w:space="0" w:color="auto"/>
                <w:right w:val="none" w:sz="0" w:space="0" w:color="auto"/>
              </w:divBdr>
            </w:div>
            <w:div w:id="1251155551">
              <w:marLeft w:val="0"/>
              <w:marRight w:val="0"/>
              <w:marTop w:val="0"/>
              <w:marBottom w:val="0"/>
              <w:divBdr>
                <w:top w:val="none" w:sz="0" w:space="0" w:color="auto"/>
                <w:left w:val="none" w:sz="0" w:space="0" w:color="auto"/>
                <w:bottom w:val="none" w:sz="0" w:space="0" w:color="auto"/>
                <w:right w:val="none" w:sz="0" w:space="0" w:color="auto"/>
              </w:divBdr>
            </w:div>
            <w:div w:id="607156593">
              <w:marLeft w:val="0"/>
              <w:marRight w:val="0"/>
              <w:marTop w:val="0"/>
              <w:marBottom w:val="0"/>
              <w:divBdr>
                <w:top w:val="none" w:sz="0" w:space="0" w:color="auto"/>
                <w:left w:val="none" w:sz="0" w:space="0" w:color="auto"/>
                <w:bottom w:val="none" w:sz="0" w:space="0" w:color="auto"/>
                <w:right w:val="none" w:sz="0" w:space="0" w:color="auto"/>
              </w:divBdr>
            </w:div>
            <w:div w:id="342589371">
              <w:marLeft w:val="0"/>
              <w:marRight w:val="0"/>
              <w:marTop w:val="0"/>
              <w:marBottom w:val="0"/>
              <w:divBdr>
                <w:top w:val="none" w:sz="0" w:space="0" w:color="auto"/>
                <w:left w:val="none" w:sz="0" w:space="0" w:color="auto"/>
                <w:bottom w:val="none" w:sz="0" w:space="0" w:color="auto"/>
                <w:right w:val="none" w:sz="0" w:space="0" w:color="auto"/>
              </w:divBdr>
            </w:div>
            <w:div w:id="1485196796">
              <w:marLeft w:val="0"/>
              <w:marRight w:val="0"/>
              <w:marTop w:val="0"/>
              <w:marBottom w:val="0"/>
              <w:divBdr>
                <w:top w:val="none" w:sz="0" w:space="0" w:color="auto"/>
                <w:left w:val="none" w:sz="0" w:space="0" w:color="auto"/>
                <w:bottom w:val="none" w:sz="0" w:space="0" w:color="auto"/>
                <w:right w:val="none" w:sz="0" w:space="0" w:color="auto"/>
              </w:divBdr>
            </w:div>
            <w:div w:id="1780680247">
              <w:marLeft w:val="0"/>
              <w:marRight w:val="0"/>
              <w:marTop w:val="0"/>
              <w:marBottom w:val="0"/>
              <w:divBdr>
                <w:top w:val="none" w:sz="0" w:space="0" w:color="auto"/>
                <w:left w:val="none" w:sz="0" w:space="0" w:color="auto"/>
                <w:bottom w:val="none" w:sz="0" w:space="0" w:color="auto"/>
                <w:right w:val="none" w:sz="0" w:space="0" w:color="auto"/>
              </w:divBdr>
            </w:div>
            <w:div w:id="2107264395">
              <w:marLeft w:val="0"/>
              <w:marRight w:val="0"/>
              <w:marTop w:val="0"/>
              <w:marBottom w:val="0"/>
              <w:divBdr>
                <w:top w:val="none" w:sz="0" w:space="0" w:color="auto"/>
                <w:left w:val="none" w:sz="0" w:space="0" w:color="auto"/>
                <w:bottom w:val="none" w:sz="0" w:space="0" w:color="auto"/>
                <w:right w:val="none" w:sz="0" w:space="0" w:color="auto"/>
              </w:divBdr>
            </w:div>
            <w:div w:id="1119639171">
              <w:marLeft w:val="0"/>
              <w:marRight w:val="0"/>
              <w:marTop w:val="0"/>
              <w:marBottom w:val="0"/>
              <w:divBdr>
                <w:top w:val="none" w:sz="0" w:space="0" w:color="auto"/>
                <w:left w:val="none" w:sz="0" w:space="0" w:color="auto"/>
                <w:bottom w:val="none" w:sz="0" w:space="0" w:color="auto"/>
                <w:right w:val="none" w:sz="0" w:space="0" w:color="auto"/>
              </w:divBdr>
            </w:div>
            <w:div w:id="225992918">
              <w:marLeft w:val="0"/>
              <w:marRight w:val="0"/>
              <w:marTop w:val="0"/>
              <w:marBottom w:val="0"/>
              <w:divBdr>
                <w:top w:val="none" w:sz="0" w:space="0" w:color="auto"/>
                <w:left w:val="none" w:sz="0" w:space="0" w:color="auto"/>
                <w:bottom w:val="none" w:sz="0" w:space="0" w:color="auto"/>
                <w:right w:val="none" w:sz="0" w:space="0" w:color="auto"/>
              </w:divBdr>
            </w:div>
            <w:div w:id="80762638">
              <w:marLeft w:val="0"/>
              <w:marRight w:val="0"/>
              <w:marTop w:val="0"/>
              <w:marBottom w:val="0"/>
              <w:divBdr>
                <w:top w:val="none" w:sz="0" w:space="0" w:color="auto"/>
                <w:left w:val="none" w:sz="0" w:space="0" w:color="auto"/>
                <w:bottom w:val="none" w:sz="0" w:space="0" w:color="auto"/>
                <w:right w:val="none" w:sz="0" w:space="0" w:color="auto"/>
              </w:divBdr>
            </w:div>
            <w:div w:id="142504910">
              <w:marLeft w:val="0"/>
              <w:marRight w:val="0"/>
              <w:marTop w:val="0"/>
              <w:marBottom w:val="0"/>
              <w:divBdr>
                <w:top w:val="none" w:sz="0" w:space="0" w:color="auto"/>
                <w:left w:val="none" w:sz="0" w:space="0" w:color="auto"/>
                <w:bottom w:val="none" w:sz="0" w:space="0" w:color="auto"/>
                <w:right w:val="none" w:sz="0" w:space="0" w:color="auto"/>
              </w:divBdr>
            </w:div>
            <w:div w:id="1547716388">
              <w:marLeft w:val="0"/>
              <w:marRight w:val="0"/>
              <w:marTop w:val="0"/>
              <w:marBottom w:val="0"/>
              <w:divBdr>
                <w:top w:val="none" w:sz="0" w:space="0" w:color="auto"/>
                <w:left w:val="none" w:sz="0" w:space="0" w:color="auto"/>
                <w:bottom w:val="none" w:sz="0" w:space="0" w:color="auto"/>
                <w:right w:val="none" w:sz="0" w:space="0" w:color="auto"/>
              </w:divBdr>
            </w:div>
            <w:div w:id="1375277815">
              <w:marLeft w:val="0"/>
              <w:marRight w:val="0"/>
              <w:marTop w:val="0"/>
              <w:marBottom w:val="0"/>
              <w:divBdr>
                <w:top w:val="none" w:sz="0" w:space="0" w:color="auto"/>
                <w:left w:val="none" w:sz="0" w:space="0" w:color="auto"/>
                <w:bottom w:val="none" w:sz="0" w:space="0" w:color="auto"/>
                <w:right w:val="none" w:sz="0" w:space="0" w:color="auto"/>
              </w:divBdr>
            </w:div>
            <w:div w:id="1711760905">
              <w:marLeft w:val="0"/>
              <w:marRight w:val="0"/>
              <w:marTop w:val="0"/>
              <w:marBottom w:val="0"/>
              <w:divBdr>
                <w:top w:val="none" w:sz="0" w:space="0" w:color="auto"/>
                <w:left w:val="none" w:sz="0" w:space="0" w:color="auto"/>
                <w:bottom w:val="none" w:sz="0" w:space="0" w:color="auto"/>
                <w:right w:val="none" w:sz="0" w:space="0" w:color="auto"/>
              </w:divBdr>
            </w:div>
            <w:div w:id="546532113">
              <w:marLeft w:val="0"/>
              <w:marRight w:val="0"/>
              <w:marTop w:val="0"/>
              <w:marBottom w:val="0"/>
              <w:divBdr>
                <w:top w:val="none" w:sz="0" w:space="0" w:color="auto"/>
                <w:left w:val="none" w:sz="0" w:space="0" w:color="auto"/>
                <w:bottom w:val="none" w:sz="0" w:space="0" w:color="auto"/>
                <w:right w:val="none" w:sz="0" w:space="0" w:color="auto"/>
              </w:divBdr>
            </w:div>
            <w:div w:id="73548880">
              <w:marLeft w:val="0"/>
              <w:marRight w:val="0"/>
              <w:marTop w:val="0"/>
              <w:marBottom w:val="0"/>
              <w:divBdr>
                <w:top w:val="none" w:sz="0" w:space="0" w:color="auto"/>
                <w:left w:val="none" w:sz="0" w:space="0" w:color="auto"/>
                <w:bottom w:val="none" w:sz="0" w:space="0" w:color="auto"/>
                <w:right w:val="none" w:sz="0" w:space="0" w:color="auto"/>
              </w:divBdr>
            </w:div>
            <w:div w:id="1134255461">
              <w:marLeft w:val="0"/>
              <w:marRight w:val="0"/>
              <w:marTop w:val="0"/>
              <w:marBottom w:val="0"/>
              <w:divBdr>
                <w:top w:val="none" w:sz="0" w:space="0" w:color="auto"/>
                <w:left w:val="none" w:sz="0" w:space="0" w:color="auto"/>
                <w:bottom w:val="none" w:sz="0" w:space="0" w:color="auto"/>
                <w:right w:val="none" w:sz="0" w:space="0" w:color="auto"/>
              </w:divBdr>
            </w:div>
          </w:divsChild>
        </w:div>
        <w:div w:id="741637900">
          <w:marLeft w:val="0"/>
          <w:marRight w:val="0"/>
          <w:marTop w:val="0"/>
          <w:marBottom w:val="0"/>
          <w:divBdr>
            <w:top w:val="none" w:sz="0" w:space="0" w:color="auto"/>
            <w:left w:val="none" w:sz="0" w:space="0" w:color="auto"/>
            <w:bottom w:val="none" w:sz="0" w:space="0" w:color="auto"/>
            <w:right w:val="none" w:sz="0" w:space="0" w:color="auto"/>
          </w:divBdr>
          <w:divsChild>
            <w:div w:id="1082919802">
              <w:marLeft w:val="0"/>
              <w:marRight w:val="0"/>
              <w:marTop w:val="0"/>
              <w:marBottom w:val="0"/>
              <w:divBdr>
                <w:top w:val="none" w:sz="0" w:space="0" w:color="auto"/>
                <w:left w:val="none" w:sz="0" w:space="0" w:color="auto"/>
                <w:bottom w:val="none" w:sz="0" w:space="0" w:color="auto"/>
                <w:right w:val="none" w:sz="0" w:space="0" w:color="auto"/>
              </w:divBdr>
            </w:div>
            <w:div w:id="1697459563">
              <w:marLeft w:val="0"/>
              <w:marRight w:val="0"/>
              <w:marTop w:val="0"/>
              <w:marBottom w:val="0"/>
              <w:divBdr>
                <w:top w:val="none" w:sz="0" w:space="0" w:color="auto"/>
                <w:left w:val="none" w:sz="0" w:space="0" w:color="auto"/>
                <w:bottom w:val="none" w:sz="0" w:space="0" w:color="auto"/>
                <w:right w:val="none" w:sz="0" w:space="0" w:color="auto"/>
              </w:divBdr>
            </w:div>
            <w:div w:id="1708211904">
              <w:marLeft w:val="0"/>
              <w:marRight w:val="0"/>
              <w:marTop w:val="0"/>
              <w:marBottom w:val="0"/>
              <w:divBdr>
                <w:top w:val="none" w:sz="0" w:space="0" w:color="auto"/>
                <w:left w:val="none" w:sz="0" w:space="0" w:color="auto"/>
                <w:bottom w:val="none" w:sz="0" w:space="0" w:color="auto"/>
                <w:right w:val="none" w:sz="0" w:space="0" w:color="auto"/>
              </w:divBdr>
            </w:div>
            <w:div w:id="1580289672">
              <w:marLeft w:val="0"/>
              <w:marRight w:val="0"/>
              <w:marTop w:val="0"/>
              <w:marBottom w:val="0"/>
              <w:divBdr>
                <w:top w:val="none" w:sz="0" w:space="0" w:color="auto"/>
                <w:left w:val="none" w:sz="0" w:space="0" w:color="auto"/>
                <w:bottom w:val="none" w:sz="0" w:space="0" w:color="auto"/>
                <w:right w:val="none" w:sz="0" w:space="0" w:color="auto"/>
              </w:divBdr>
            </w:div>
            <w:div w:id="849104988">
              <w:marLeft w:val="0"/>
              <w:marRight w:val="0"/>
              <w:marTop w:val="0"/>
              <w:marBottom w:val="0"/>
              <w:divBdr>
                <w:top w:val="none" w:sz="0" w:space="0" w:color="auto"/>
                <w:left w:val="none" w:sz="0" w:space="0" w:color="auto"/>
                <w:bottom w:val="none" w:sz="0" w:space="0" w:color="auto"/>
                <w:right w:val="none" w:sz="0" w:space="0" w:color="auto"/>
              </w:divBdr>
            </w:div>
            <w:div w:id="66921142">
              <w:marLeft w:val="0"/>
              <w:marRight w:val="0"/>
              <w:marTop w:val="0"/>
              <w:marBottom w:val="0"/>
              <w:divBdr>
                <w:top w:val="none" w:sz="0" w:space="0" w:color="auto"/>
                <w:left w:val="none" w:sz="0" w:space="0" w:color="auto"/>
                <w:bottom w:val="none" w:sz="0" w:space="0" w:color="auto"/>
                <w:right w:val="none" w:sz="0" w:space="0" w:color="auto"/>
              </w:divBdr>
            </w:div>
            <w:div w:id="851604274">
              <w:marLeft w:val="0"/>
              <w:marRight w:val="0"/>
              <w:marTop w:val="0"/>
              <w:marBottom w:val="0"/>
              <w:divBdr>
                <w:top w:val="none" w:sz="0" w:space="0" w:color="auto"/>
                <w:left w:val="none" w:sz="0" w:space="0" w:color="auto"/>
                <w:bottom w:val="none" w:sz="0" w:space="0" w:color="auto"/>
                <w:right w:val="none" w:sz="0" w:space="0" w:color="auto"/>
              </w:divBdr>
            </w:div>
            <w:div w:id="1814322378">
              <w:marLeft w:val="0"/>
              <w:marRight w:val="0"/>
              <w:marTop w:val="0"/>
              <w:marBottom w:val="0"/>
              <w:divBdr>
                <w:top w:val="none" w:sz="0" w:space="0" w:color="auto"/>
                <w:left w:val="none" w:sz="0" w:space="0" w:color="auto"/>
                <w:bottom w:val="none" w:sz="0" w:space="0" w:color="auto"/>
                <w:right w:val="none" w:sz="0" w:space="0" w:color="auto"/>
              </w:divBdr>
            </w:div>
            <w:div w:id="1478448802">
              <w:marLeft w:val="0"/>
              <w:marRight w:val="0"/>
              <w:marTop w:val="0"/>
              <w:marBottom w:val="0"/>
              <w:divBdr>
                <w:top w:val="none" w:sz="0" w:space="0" w:color="auto"/>
                <w:left w:val="none" w:sz="0" w:space="0" w:color="auto"/>
                <w:bottom w:val="none" w:sz="0" w:space="0" w:color="auto"/>
                <w:right w:val="none" w:sz="0" w:space="0" w:color="auto"/>
              </w:divBdr>
            </w:div>
          </w:divsChild>
        </w:div>
        <w:div w:id="267394094">
          <w:marLeft w:val="0"/>
          <w:marRight w:val="0"/>
          <w:marTop w:val="0"/>
          <w:marBottom w:val="0"/>
          <w:divBdr>
            <w:top w:val="none" w:sz="0" w:space="0" w:color="auto"/>
            <w:left w:val="none" w:sz="0" w:space="0" w:color="auto"/>
            <w:bottom w:val="none" w:sz="0" w:space="0" w:color="auto"/>
            <w:right w:val="none" w:sz="0" w:space="0" w:color="auto"/>
          </w:divBdr>
        </w:div>
        <w:div w:id="764810572">
          <w:marLeft w:val="0"/>
          <w:marRight w:val="0"/>
          <w:marTop w:val="0"/>
          <w:marBottom w:val="0"/>
          <w:divBdr>
            <w:top w:val="none" w:sz="0" w:space="0" w:color="auto"/>
            <w:left w:val="none" w:sz="0" w:space="0" w:color="auto"/>
            <w:bottom w:val="none" w:sz="0" w:space="0" w:color="auto"/>
            <w:right w:val="none" w:sz="0" w:space="0" w:color="auto"/>
          </w:divBdr>
        </w:div>
        <w:div w:id="341009223">
          <w:marLeft w:val="0"/>
          <w:marRight w:val="0"/>
          <w:marTop w:val="0"/>
          <w:marBottom w:val="0"/>
          <w:divBdr>
            <w:top w:val="none" w:sz="0" w:space="0" w:color="auto"/>
            <w:left w:val="none" w:sz="0" w:space="0" w:color="auto"/>
            <w:bottom w:val="none" w:sz="0" w:space="0" w:color="auto"/>
            <w:right w:val="none" w:sz="0" w:space="0" w:color="auto"/>
          </w:divBdr>
        </w:div>
        <w:div w:id="1014694600">
          <w:marLeft w:val="0"/>
          <w:marRight w:val="0"/>
          <w:marTop w:val="0"/>
          <w:marBottom w:val="0"/>
          <w:divBdr>
            <w:top w:val="none" w:sz="0" w:space="0" w:color="auto"/>
            <w:left w:val="none" w:sz="0" w:space="0" w:color="auto"/>
            <w:bottom w:val="none" w:sz="0" w:space="0" w:color="auto"/>
            <w:right w:val="none" w:sz="0" w:space="0" w:color="auto"/>
          </w:divBdr>
        </w:div>
        <w:div w:id="978802069">
          <w:marLeft w:val="0"/>
          <w:marRight w:val="0"/>
          <w:marTop w:val="0"/>
          <w:marBottom w:val="0"/>
          <w:divBdr>
            <w:top w:val="none" w:sz="0" w:space="0" w:color="auto"/>
            <w:left w:val="none" w:sz="0" w:space="0" w:color="auto"/>
            <w:bottom w:val="none" w:sz="0" w:space="0" w:color="auto"/>
            <w:right w:val="none" w:sz="0" w:space="0" w:color="auto"/>
          </w:divBdr>
        </w:div>
        <w:div w:id="1236554875">
          <w:marLeft w:val="0"/>
          <w:marRight w:val="0"/>
          <w:marTop w:val="0"/>
          <w:marBottom w:val="0"/>
          <w:divBdr>
            <w:top w:val="none" w:sz="0" w:space="0" w:color="auto"/>
            <w:left w:val="none" w:sz="0" w:space="0" w:color="auto"/>
            <w:bottom w:val="none" w:sz="0" w:space="0" w:color="auto"/>
            <w:right w:val="none" w:sz="0" w:space="0" w:color="auto"/>
          </w:divBdr>
        </w:div>
        <w:div w:id="331375997">
          <w:marLeft w:val="0"/>
          <w:marRight w:val="0"/>
          <w:marTop w:val="0"/>
          <w:marBottom w:val="0"/>
          <w:divBdr>
            <w:top w:val="none" w:sz="0" w:space="0" w:color="auto"/>
            <w:left w:val="none" w:sz="0" w:space="0" w:color="auto"/>
            <w:bottom w:val="none" w:sz="0" w:space="0" w:color="auto"/>
            <w:right w:val="none" w:sz="0" w:space="0" w:color="auto"/>
          </w:divBdr>
        </w:div>
        <w:div w:id="443311447">
          <w:marLeft w:val="0"/>
          <w:marRight w:val="0"/>
          <w:marTop w:val="0"/>
          <w:marBottom w:val="0"/>
          <w:divBdr>
            <w:top w:val="none" w:sz="0" w:space="0" w:color="auto"/>
            <w:left w:val="none" w:sz="0" w:space="0" w:color="auto"/>
            <w:bottom w:val="none" w:sz="0" w:space="0" w:color="auto"/>
            <w:right w:val="none" w:sz="0" w:space="0" w:color="auto"/>
          </w:divBdr>
        </w:div>
        <w:div w:id="1941838660">
          <w:marLeft w:val="0"/>
          <w:marRight w:val="0"/>
          <w:marTop w:val="0"/>
          <w:marBottom w:val="0"/>
          <w:divBdr>
            <w:top w:val="none" w:sz="0" w:space="0" w:color="auto"/>
            <w:left w:val="none" w:sz="0" w:space="0" w:color="auto"/>
            <w:bottom w:val="none" w:sz="0" w:space="0" w:color="auto"/>
            <w:right w:val="none" w:sz="0" w:space="0" w:color="auto"/>
          </w:divBdr>
        </w:div>
        <w:div w:id="358050332">
          <w:marLeft w:val="0"/>
          <w:marRight w:val="0"/>
          <w:marTop w:val="0"/>
          <w:marBottom w:val="0"/>
          <w:divBdr>
            <w:top w:val="none" w:sz="0" w:space="0" w:color="auto"/>
            <w:left w:val="none" w:sz="0" w:space="0" w:color="auto"/>
            <w:bottom w:val="none" w:sz="0" w:space="0" w:color="auto"/>
            <w:right w:val="none" w:sz="0" w:space="0" w:color="auto"/>
          </w:divBdr>
        </w:div>
        <w:div w:id="1781028497">
          <w:marLeft w:val="0"/>
          <w:marRight w:val="0"/>
          <w:marTop w:val="0"/>
          <w:marBottom w:val="0"/>
          <w:divBdr>
            <w:top w:val="none" w:sz="0" w:space="0" w:color="auto"/>
            <w:left w:val="none" w:sz="0" w:space="0" w:color="auto"/>
            <w:bottom w:val="none" w:sz="0" w:space="0" w:color="auto"/>
            <w:right w:val="none" w:sz="0" w:space="0" w:color="auto"/>
          </w:divBdr>
        </w:div>
        <w:div w:id="634263249">
          <w:marLeft w:val="0"/>
          <w:marRight w:val="0"/>
          <w:marTop w:val="0"/>
          <w:marBottom w:val="0"/>
          <w:divBdr>
            <w:top w:val="none" w:sz="0" w:space="0" w:color="auto"/>
            <w:left w:val="none" w:sz="0" w:space="0" w:color="auto"/>
            <w:bottom w:val="none" w:sz="0" w:space="0" w:color="auto"/>
            <w:right w:val="none" w:sz="0" w:space="0" w:color="auto"/>
          </w:divBdr>
        </w:div>
        <w:div w:id="1428455196">
          <w:marLeft w:val="0"/>
          <w:marRight w:val="0"/>
          <w:marTop w:val="0"/>
          <w:marBottom w:val="0"/>
          <w:divBdr>
            <w:top w:val="none" w:sz="0" w:space="0" w:color="auto"/>
            <w:left w:val="none" w:sz="0" w:space="0" w:color="auto"/>
            <w:bottom w:val="none" w:sz="0" w:space="0" w:color="auto"/>
            <w:right w:val="none" w:sz="0" w:space="0" w:color="auto"/>
          </w:divBdr>
          <w:divsChild>
            <w:div w:id="221526379">
              <w:marLeft w:val="0"/>
              <w:marRight w:val="0"/>
              <w:marTop w:val="0"/>
              <w:marBottom w:val="0"/>
              <w:divBdr>
                <w:top w:val="none" w:sz="0" w:space="0" w:color="auto"/>
                <w:left w:val="none" w:sz="0" w:space="0" w:color="auto"/>
                <w:bottom w:val="none" w:sz="0" w:space="0" w:color="auto"/>
                <w:right w:val="none" w:sz="0" w:space="0" w:color="auto"/>
              </w:divBdr>
            </w:div>
          </w:divsChild>
        </w:div>
        <w:div w:id="195505846">
          <w:marLeft w:val="0"/>
          <w:marRight w:val="0"/>
          <w:marTop w:val="0"/>
          <w:marBottom w:val="0"/>
          <w:divBdr>
            <w:top w:val="none" w:sz="0" w:space="0" w:color="auto"/>
            <w:left w:val="none" w:sz="0" w:space="0" w:color="auto"/>
            <w:bottom w:val="none" w:sz="0" w:space="0" w:color="auto"/>
            <w:right w:val="none" w:sz="0" w:space="0" w:color="auto"/>
          </w:divBdr>
        </w:div>
        <w:div w:id="175848393">
          <w:marLeft w:val="0"/>
          <w:marRight w:val="0"/>
          <w:marTop w:val="0"/>
          <w:marBottom w:val="0"/>
          <w:divBdr>
            <w:top w:val="none" w:sz="0" w:space="0" w:color="auto"/>
            <w:left w:val="none" w:sz="0" w:space="0" w:color="auto"/>
            <w:bottom w:val="none" w:sz="0" w:space="0" w:color="auto"/>
            <w:right w:val="none" w:sz="0" w:space="0" w:color="auto"/>
          </w:divBdr>
        </w:div>
        <w:div w:id="881164261">
          <w:marLeft w:val="0"/>
          <w:marRight w:val="0"/>
          <w:marTop w:val="0"/>
          <w:marBottom w:val="0"/>
          <w:divBdr>
            <w:top w:val="none" w:sz="0" w:space="0" w:color="auto"/>
            <w:left w:val="none" w:sz="0" w:space="0" w:color="auto"/>
            <w:bottom w:val="none" w:sz="0" w:space="0" w:color="auto"/>
            <w:right w:val="none" w:sz="0" w:space="0" w:color="auto"/>
          </w:divBdr>
        </w:div>
        <w:div w:id="1883395957">
          <w:marLeft w:val="0"/>
          <w:marRight w:val="0"/>
          <w:marTop w:val="0"/>
          <w:marBottom w:val="0"/>
          <w:divBdr>
            <w:top w:val="none" w:sz="0" w:space="0" w:color="auto"/>
            <w:left w:val="none" w:sz="0" w:space="0" w:color="auto"/>
            <w:bottom w:val="none" w:sz="0" w:space="0" w:color="auto"/>
            <w:right w:val="none" w:sz="0" w:space="0" w:color="auto"/>
          </w:divBdr>
          <w:divsChild>
            <w:div w:id="263461008">
              <w:marLeft w:val="0"/>
              <w:marRight w:val="0"/>
              <w:marTop w:val="0"/>
              <w:marBottom w:val="0"/>
              <w:divBdr>
                <w:top w:val="none" w:sz="0" w:space="0" w:color="auto"/>
                <w:left w:val="none" w:sz="0" w:space="0" w:color="auto"/>
                <w:bottom w:val="none" w:sz="0" w:space="0" w:color="auto"/>
                <w:right w:val="none" w:sz="0" w:space="0" w:color="auto"/>
              </w:divBdr>
            </w:div>
            <w:div w:id="1766343507">
              <w:marLeft w:val="0"/>
              <w:marRight w:val="0"/>
              <w:marTop w:val="0"/>
              <w:marBottom w:val="0"/>
              <w:divBdr>
                <w:top w:val="none" w:sz="0" w:space="0" w:color="auto"/>
                <w:left w:val="none" w:sz="0" w:space="0" w:color="auto"/>
                <w:bottom w:val="none" w:sz="0" w:space="0" w:color="auto"/>
                <w:right w:val="none" w:sz="0" w:space="0" w:color="auto"/>
              </w:divBdr>
            </w:div>
            <w:div w:id="1779062395">
              <w:marLeft w:val="0"/>
              <w:marRight w:val="0"/>
              <w:marTop w:val="0"/>
              <w:marBottom w:val="0"/>
              <w:divBdr>
                <w:top w:val="none" w:sz="0" w:space="0" w:color="auto"/>
                <w:left w:val="none" w:sz="0" w:space="0" w:color="auto"/>
                <w:bottom w:val="none" w:sz="0" w:space="0" w:color="auto"/>
                <w:right w:val="none" w:sz="0" w:space="0" w:color="auto"/>
              </w:divBdr>
            </w:div>
            <w:div w:id="1229805735">
              <w:marLeft w:val="0"/>
              <w:marRight w:val="0"/>
              <w:marTop w:val="0"/>
              <w:marBottom w:val="0"/>
              <w:divBdr>
                <w:top w:val="none" w:sz="0" w:space="0" w:color="auto"/>
                <w:left w:val="none" w:sz="0" w:space="0" w:color="auto"/>
                <w:bottom w:val="none" w:sz="0" w:space="0" w:color="auto"/>
                <w:right w:val="none" w:sz="0" w:space="0" w:color="auto"/>
              </w:divBdr>
            </w:div>
            <w:div w:id="763455058">
              <w:marLeft w:val="0"/>
              <w:marRight w:val="0"/>
              <w:marTop w:val="0"/>
              <w:marBottom w:val="0"/>
              <w:divBdr>
                <w:top w:val="none" w:sz="0" w:space="0" w:color="auto"/>
                <w:left w:val="none" w:sz="0" w:space="0" w:color="auto"/>
                <w:bottom w:val="none" w:sz="0" w:space="0" w:color="auto"/>
                <w:right w:val="none" w:sz="0" w:space="0" w:color="auto"/>
              </w:divBdr>
            </w:div>
            <w:div w:id="1375885646">
              <w:marLeft w:val="0"/>
              <w:marRight w:val="0"/>
              <w:marTop w:val="0"/>
              <w:marBottom w:val="0"/>
              <w:divBdr>
                <w:top w:val="none" w:sz="0" w:space="0" w:color="auto"/>
                <w:left w:val="none" w:sz="0" w:space="0" w:color="auto"/>
                <w:bottom w:val="none" w:sz="0" w:space="0" w:color="auto"/>
                <w:right w:val="none" w:sz="0" w:space="0" w:color="auto"/>
              </w:divBdr>
            </w:div>
            <w:div w:id="1454404153">
              <w:marLeft w:val="0"/>
              <w:marRight w:val="0"/>
              <w:marTop w:val="0"/>
              <w:marBottom w:val="0"/>
              <w:divBdr>
                <w:top w:val="none" w:sz="0" w:space="0" w:color="auto"/>
                <w:left w:val="none" w:sz="0" w:space="0" w:color="auto"/>
                <w:bottom w:val="none" w:sz="0" w:space="0" w:color="auto"/>
                <w:right w:val="none" w:sz="0" w:space="0" w:color="auto"/>
              </w:divBdr>
            </w:div>
            <w:div w:id="131481866">
              <w:marLeft w:val="0"/>
              <w:marRight w:val="0"/>
              <w:marTop w:val="0"/>
              <w:marBottom w:val="0"/>
              <w:divBdr>
                <w:top w:val="none" w:sz="0" w:space="0" w:color="auto"/>
                <w:left w:val="none" w:sz="0" w:space="0" w:color="auto"/>
                <w:bottom w:val="none" w:sz="0" w:space="0" w:color="auto"/>
                <w:right w:val="none" w:sz="0" w:space="0" w:color="auto"/>
              </w:divBdr>
            </w:div>
            <w:div w:id="1200439190">
              <w:marLeft w:val="0"/>
              <w:marRight w:val="0"/>
              <w:marTop w:val="0"/>
              <w:marBottom w:val="0"/>
              <w:divBdr>
                <w:top w:val="none" w:sz="0" w:space="0" w:color="auto"/>
                <w:left w:val="none" w:sz="0" w:space="0" w:color="auto"/>
                <w:bottom w:val="none" w:sz="0" w:space="0" w:color="auto"/>
                <w:right w:val="none" w:sz="0" w:space="0" w:color="auto"/>
              </w:divBdr>
            </w:div>
            <w:div w:id="1836602022">
              <w:marLeft w:val="0"/>
              <w:marRight w:val="0"/>
              <w:marTop w:val="0"/>
              <w:marBottom w:val="0"/>
              <w:divBdr>
                <w:top w:val="none" w:sz="0" w:space="0" w:color="auto"/>
                <w:left w:val="none" w:sz="0" w:space="0" w:color="auto"/>
                <w:bottom w:val="none" w:sz="0" w:space="0" w:color="auto"/>
                <w:right w:val="none" w:sz="0" w:space="0" w:color="auto"/>
              </w:divBdr>
            </w:div>
            <w:div w:id="1555894290">
              <w:marLeft w:val="0"/>
              <w:marRight w:val="0"/>
              <w:marTop w:val="0"/>
              <w:marBottom w:val="0"/>
              <w:divBdr>
                <w:top w:val="none" w:sz="0" w:space="0" w:color="auto"/>
                <w:left w:val="none" w:sz="0" w:space="0" w:color="auto"/>
                <w:bottom w:val="none" w:sz="0" w:space="0" w:color="auto"/>
                <w:right w:val="none" w:sz="0" w:space="0" w:color="auto"/>
              </w:divBdr>
            </w:div>
            <w:div w:id="84110901">
              <w:marLeft w:val="0"/>
              <w:marRight w:val="0"/>
              <w:marTop w:val="0"/>
              <w:marBottom w:val="0"/>
              <w:divBdr>
                <w:top w:val="none" w:sz="0" w:space="0" w:color="auto"/>
                <w:left w:val="none" w:sz="0" w:space="0" w:color="auto"/>
                <w:bottom w:val="none" w:sz="0" w:space="0" w:color="auto"/>
                <w:right w:val="none" w:sz="0" w:space="0" w:color="auto"/>
              </w:divBdr>
            </w:div>
            <w:div w:id="455371323">
              <w:marLeft w:val="0"/>
              <w:marRight w:val="0"/>
              <w:marTop w:val="0"/>
              <w:marBottom w:val="0"/>
              <w:divBdr>
                <w:top w:val="none" w:sz="0" w:space="0" w:color="auto"/>
                <w:left w:val="none" w:sz="0" w:space="0" w:color="auto"/>
                <w:bottom w:val="none" w:sz="0" w:space="0" w:color="auto"/>
                <w:right w:val="none" w:sz="0" w:space="0" w:color="auto"/>
              </w:divBdr>
            </w:div>
            <w:div w:id="1964267997">
              <w:marLeft w:val="0"/>
              <w:marRight w:val="0"/>
              <w:marTop w:val="0"/>
              <w:marBottom w:val="0"/>
              <w:divBdr>
                <w:top w:val="none" w:sz="0" w:space="0" w:color="auto"/>
                <w:left w:val="none" w:sz="0" w:space="0" w:color="auto"/>
                <w:bottom w:val="none" w:sz="0" w:space="0" w:color="auto"/>
                <w:right w:val="none" w:sz="0" w:space="0" w:color="auto"/>
              </w:divBdr>
            </w:div>
            <w:div w:id="287202817">
              <w:marLeft w:val="0"/>
              <w:marRight w:val="0"/>
              <w:marTop w:val="0"/>
              <w:marBottom w:val="0"/>
              <w:divBdr>
                <w:top w:val="none" w:sz="0" w:space="0" w:color="auto"/>
                <w:left w:val="none" w:sz="0" w:space="0" w:color="auto"/>
                <w:bottom w:val="none" w:sz="0" w:space="0" w:color="auto"/>
                <w:right w:val="none" w:sz="0" w:space="0" w:color="auto"/>
              </w:divBdr>
            </w:div>
            <w:div w:id="1681538835">
              <w:marLeft w:val="0"/>
              <w:marRight w:val="0"/>
              <w:marTop w:val="0"/>
              <w:marBottom w:val="0"/>
              <w:divBdr>
                <w:top w:val="none" w:sz="0" w:space="0" w:color="auto"/>
                <w:left w:val="none" w:sz="0" w:space="0" w:color="auto"/>
                <w:bottom w:val="none" w:sz="0" w:space="0" w:color="auto"/>
                <w:right w:val="none" w:sz="0" w:space="0" w:color="auto"/>
              </w:divBdr>
            </w:div>
            <w:div w:id="1222252514">
              <w:marLeft w:val="0"/>
              <w:marRight w:val="0"/>
              <w:marTop w:val="0"/>
              <w:marBottom w:val="0"/>
              <w:divBdr>
                <w:top w:val="none" w:sz="0" w:space="0" w:color="auto"/>
                <w:left w:val="none" w:sz="0" w:space="0" w:color="auto"/>
                <w:bottom w:val="none" w:sz="0" w:space="0" w:color="auto"/>
                <w:right w:val="none" w:sz="0" w:space="0" w:color="auto"/>
              </w:divBdr>
            </w:div>
            <w:div w:id="982389150">
              <w:marLeft w:val="0"/>
              <w:marRight w:val="0"/>
              <w:marTop w:val="0"/>
              <w:marBottom w:val="0"/>
              <w:divBdr>
                <w:top w:val="none" w:sz="0" w:space="0" w:color="auto"/>
                <w:left w:val="none" w:sz="0" w:space="0" w:color="auto"/>
                <w:bottom w:val="none" w:sz="0" w:space="0" w:color="auto"/>
                <w:right w:val="none" w:sz="0" w:space="0" w:color="auto"/>
              </w:divBdr>
            </w:div>
            <w:div w:id="1662081059">
              <w:marLeft w:val="0"/>
              <w:marRight w:val="0"/>
              <w:marTop w:val="0"/>
              <w:marBottom w:val="0"/>
              <w:divBdr>
                <w:top w:val="none" w:sz="0" w:space="0" w:color="auto"/>
                <w:left w:val="none" w:sz="0" w:space="0" w:color="auto"/>
                <w:bottom w:val="none" w:sz="0" w:space="0" w:color="auto"/>
                <w:right w:val="none" w:sz="0" w:space="0" w:color="auto"/>
              </w:divBdr>
            </w:div>
            <w:div w:id="1717506774">
              <w:marLeft w:val="0"/>
              <w:marRight w:val="0"/>
              <w:marTop w:val="0"/>
              <w:marBottom w:val="0"/>
              <w:divBdr>
                <w:top w:val="none" w:sz="0" w:space="0" w:color="auto"/>
                <w:left w:val="none" w:sz="0" w:space="0" w:color="auto"/>
                <w:bottom w:val="none" w:sz="0" w:space="0" w:color="auto"/>
                <w:right w:val="none" w:sz="0" w:space="0" w:color="auto"/>
              </w:divBdr>
            </w:div>
            <w:div w:id="565797019">
              <w:marLeft w:val="0"/>
              <w:marRight w:val="0"/>
              <w:marTop w:val="0"/>
              <w:marBottom w:val="0"/>
              <w:divBdr>
                <w:top w:val="none" w:sz="0" w:space="0" w:color="auto"/>
                <w:left w:val="none" w:sz="0" w:space="0" w:color="auto"/>
                <w:bottom w:val="none" w:sz="0" w:space="0" w:color="auto"/>
                <w:right w:val="none" w:sz="0" w:space="0" w:color="auto"/>
              </w:divBdr>
            </w:div>
            <w:div w:id="1018192564">
              <w:marLeft w:val="0"/>
              <w:marRight w:val="0"/>
              <w:marTop w:val="0"/>
              <w:marBottom w:val="0"/>
              <w:divBdr>
                <w:top w:val="none" w:sz="0" w:space="0" w:color="auto"/>
                <w:left w:val="none" w:sz="0" w:space="0" w:color="auto"/>
                <w:bottom w:val="none" w:sz="0" w:space="0" w:color="auto"/>
                <w:right w:val="none" w:sz="0" w:space="0" w:color="auto"/>
              </w:divBdr>
            </w:div>
            <w:div w:id="1035732957">
              <w:marLeft w:val="0"/>
              <w:marRight w:val="0"/>
              <w:marTop w:val="0"/>
              <w:marBottom w:val="0"/>
              <w:divBdr>
                <w:top w:val="none" w:sz="0" w:space="0" w:color="auto"/>
                <w:left w:val="none" w:sz="0" w:space="0" w:color="auto"/>
                <w:bottom w:val="none" w:sz="0" w:space="0" w:color="auto"/>
                <w:right w:val="none" w:sz="0" w:space="0" w:color="auto"/>
              </w:divBdr>
            </w:div>
            <w:div w:id="1167793550">
              <w:marLeft w:val="0"/>
              <w:marRight w:val="0"/>
              <w:marTop w:val="0"/>
              <w:marBottom w:val="0"/>
              <w:divBdr>
                <w:top w:val="none" w:sz="0" w:space="0" w:color="auto"/>
                <w:left w:val="none" w:sz="0" w:space="0" w:color="auto"/>
                <w:bottom w:val="none" w:sz="0" w:space="0" w:color="auto"/>
                <w:right w:val="none" w:sz="0" w:space="0" w:color="auto"/>
              </w:divBdr>
            </w:div>
            <w:div w:id="1600598745">
              <w:marLeft w:val="0"/>
              <w:marRight w:val="0"/>
              <w:marTop w:val="0"/>
              <w:marBottom w:val="0"/>
              <w:divBdr>
                <w:top w:val="none" w:sz="0" w:space="0" w:color="auto"/>
                <w:left w:val="none" w:sz="0" w:space="0" w:color="auto"/>
                <w:bottom w:val="none" w:sz="0" w:space="0" w:color="auto"/>
                <w:right w:val="none" w:sz="0" w:space="0" w:color="auto"/>
              </w:divBdr>
            </w:div>
            <w:div w:id="1238519714">
              <w:marLeft w:val="0"/>
              <w:marRight w:val="0"/>
              <w:marTop w:val="0"/>
              <w:marBottom w:val="0"/>
              <w:divBdr>
                <w:top w:val="none" w:sz="0" w:space="0" w:color="auto"/>
                <w:left w:val="none" w:sz="0" w:space="0" w:color="auto"/>
                <w:bottom w:val="none" w:sz="0" w:space="0" w:color="auto"/>
                <w:right w:val="none" w:sz="0" w:space="0" w:color="auto"/>
              </w:divBdr>
            </w:div>
            <w:div w:id="184096252">
              <w:marLeft w:val="0"/>
              <w:marRight w:val="0"/>
              <w:marTop w:val="0"/>
              <w:marBottom w:val="0"/>
              <w:divBdr>
                <w:top w:val="none" w:sz="0" w:space="0" w:color="auto"/>
                <w:left w:val="none" w:sz="0" w:space="0" w:color="auto"/>
                <w:bottom w:val="none" w:sz="0" w:space="0" w:color="auto"/>
                <w:right w:val="none" w:sz="0" w:space="0" w:color="auto"/>
              </w:divBdr>
            </w:div>
            <w:div w:id="1794208875">
              <w:marLeft w:val="0"/>
              <w:marRight w:val="0"/>
              <w:marTop w:val="0"/>
              <w:marBottom w:val="0"/>
              <w:divBdr>
                <w:top w:val="none" w:sz="0" w:space="0" w:color="auto"/>
                <w:left w:val="none" w:sz="0" w:space="0" w:color="auto"/>
                <w:bottom w:val="none" w:sz="0" w:space="0" w:color="auto"/>
                <w:right w:val="none" w:sz="0" w:space="0" w:color="auto"/>
              </w:divBdr>
            </w:div>
            <w:div w:id="1576550297">
              <w:marLeft w:val="0"/>
              <w:marRight w:val="0"/>
              <w:marTop w:val="0"/>
              <w:marBottom w:val="0"/>
              <w:divBdr>
                <w:top w:val="none" w:sz="0" w:space="0" w:color="auto"/>
                <w:left w:val="none" w:sz="0" w:space="0" w:color="auto"/>
                <w:bottom w:val="none" w:sz="0" w:space="0" w:color="auto"/>
                <w:right w:val="none" w:sz="0" w:space="0" w:color="auto"/>
              </w:divBdr>
            </w:div>
          </w:divsChild>
        </w:div>
        <w:div w:id="1456411438">
          <w:marLeft w:val="0"/>
          <w:marRight w:val="0"/>
          <w:marTop w:val="0"/>
          <w:marBottom w:val="0"/>
          <w:divBdr>
            <w:top w:val="none" w:sz="0" w:space="0" w:color="auto"/>
            <w:left w:val="none" w:sz="0" w:space="0" w:color="auto"/>
            <w:bottom w:val="none" w:sz="0" w:space="0" w:color="auto"/>
            <w:right w:val="none" w:sz="0" w:space="0" w:color="auto"/>
          </w:divBdr>
          <w:divsChild>
            <w:div w:id="1429424276">
              <w:marLeft w:val="0"/>
              <w:marRight w:val="0"/>
              <w:marTop w:val="0"/>
              <w:marBottom w:val="0"/>
              <w:divBdr>
                <w:top w:val="none" w:sz="0" w:space="0" w:color="auto"/>
                <w:left w:val="none" w:sz="0" w:space="0" w:color="auto"/>
                <w:bottom w:val="none" w:sz="0" w:space="0" w:color="auto"/>
                <w:right w:val="none" w:sz="0" w:space="0" w:color="auto"/>
              </w:divBdr>
            </w:div>
            <w:div w:id="1708679472">
              <w:marLeft w:val="0"/>
              <w:marRight w:val="0"/>
              <w:marTop w:val="0"/>
              <w:marBottom w:val="0"/>
              <w:divBdr>
                <w:top w:val="none" w:sz="0" w:space="0" w:color="auto"/>
                <w:left w:val="none" w:sz="0" w:space="0" w:color="auto"/>
                <w:bottom w:val="none" w:sz="0" w:space="0" w:color="auto"/>
                <w:right w:val="none" w:sz="0" w:space="0" w:color="auto"/>
              </w:divBdr>
            </w:div>
            <w:div w:id="963195619">
              <w:marLeft w:val="0"/>
              <w:marRight w:val="0"/>
              <w:marTop w:val="0"/>
              <w:marBottom w:val="0"/>
              <w:divBdr>
                <w:top w:val="none" w:sz="0" w:space="0" w:color="auto"/>
                <w:left w:val="none" w:sz="0" w:space="0" w:color="auto"/>
                <w:bottom w:val="none" w:sz="0" w:space="0" w:color="auto"/>
                <w:right w:val="none" w:sz="0" w:space="0" w:color="auto"/>
              </w:divBdr>
            </w:div>
            <w:div w:id="1395422383">
              <w:marLeft w:val="0"/>
              <w:marRight w:val="0"/>
              <w:marTop w:val="0"/>
              <w:marBottom w:val="0"/>
              <w:divBdr>
                <w:top w:val="none" w:sz="0" w:space="0" w:color="auto"/>
                <w:left w:val="none" w:sz="0" w:space="0" w:color="auto"/>
                <w:bottom w:val="none" w:sz="0" w:space="0" w:color="auto"/>
                <w:right w:val="none" w:sz="0" w:space="0" w:color="auto"/>
              </w:divBdr>
            </w:div>
            <w:div w:id="211118175">
              <w:marLeft w:val="0"/>
              <w:marRight w:val="0"/>
              <w:marTop w:val="0"/>
              <w:marBottom w:val="0"/>
              <w:divBdr>
                <w:top w:val="none" w:sz="0" w:space="0" w:color="auto"/>
                <w:left w:val="none" w:sz="0" w:space="0" w:color="auto"/>
                <w:bottom w:val="none" w:sz="0" w:space="0" w:color="auto"/>
                <w:right w:val="none" w:sz="0" w:space="0" w:color="auto"/>
              </w:divBdr>
            </w:div>
            <w:div w:id="8354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9251">
      <w:bodyDiv w:val="1"/>
      <w:marLeft w:val="0"/>
      <w:marRight w:val="0"/>
      <w:marTop w:val="0"/>
      <w:marBottom w:val="0"/>
      <w:divBdr>
        <w:top w:val="none" w:sz="0" w:space="0" w:color="auto"/>
        <w:left w:val="none" w:sz="0" w:space="0" w:color="auto"/>
        <w:bottom w:val="none" w:sz="0" w:space="0" w:color="auto"/>
        <w:right w:val="none" w:sz="0" w:space="0" w:color="auto"/>
      </w:divBdr>
      <w:divsChild>
        <w:div w:id="194464659">
          <w:marLeft w:val="0"/>
          <w:marRight w:val="0"/>
          <w:marTop w:val="0"/>
          <w:marBottom w:val="0"/>
          <w:divBdr>
            <w:top w:val="none" w:sz="0" w:space="0" w:color="auto"/>
            <w:left w:val="none" w:sz="0" w:space="0" w:color="auto"/>
            <w:bottom w:val="none" w:sz="0" w:space="0" w:color="auto"/>
            <w:right w:val="none" w:sz="0" w:space="0" w:color="auto"/>
          </w:divBdr>
          <w:divsChild>
            <w:div w:id="902642284">
              <w:marLeft w:val="0"/>
              <w:marRight w:val="0"/>
              <w:marTop w:val="0"/>
              <w:marBottom w:val="0"/>
              <w:divBdr>
                <w:top w:val="none" w:sz="0" w:space="0" w:color="auto"/>
                <w:left w:val="none" w:sz="0" w:space="0" w:color="auto"/>
                <w:bottom w:val="none" w:sz="0" w:space="0" w:color="auto"/>
                <w:right w:val="none" w:sz="0" w:space="0" w:color="auto"/>
              </w:divBdr>
              <w:divsChild>
                <w:div w:id="1559322561">
                  <w:marLeft w:val="0"/>
                  <w:marRight w:val="0"/>
                  <w:marTop w:val="0"/>
                  <w:marBottom w:val="0"/>
                  <w:divBdr>
                    <w:top w:val="none" w:sz="0" w:space="0" w:color="auto"/>
                    <w:left w:val="none" w:sz="0" w:space="0" w:color="auto"/>
                    <w:bottom w:val="none" w:sz="0" w:space="0" w:color="auto"/>
                    <w:right w:val="none" w:sz="0" w:space="0" w:color="auto"/>
                  </w:divBdr>
                </w:div>
                <w:div w:id="356545678">
                  <w:marLeft w:val="0"/>
                  <w:marRight w:val="0"/>
                  <w:marTop w:val="0"/>
                  <w:marBottom w:val="0"/>
                  <w:divBdr>
                    <w:top w:val="none" w:sz="0" w:space="0" w:color="auto"/>
                    <w:left w:val="none" w:sz="0" w:space="0" w:color="auto"/>
                    <w:bottom w:val="none" w:sz="0" w:space="0" w:color="auto"/>
                    <w:right w:val="none" w:sz="0" w:space="0" w:color="auto"/>
                  </w:divBdr>
                </w:div>
                <w:div w:id="669259273">
                  <w:marLeft w:val="0"/>
                  <w:marRight w:val="0"/>
                  <w:marTop w:val="0"/>
                  <w:marBottom w:val="0"/>
                  <w:divBdr>
                    <w:top w:val="none" w:sz="0" w:space="0" w:color="auto"/>
                    <w:left w:val="none" w:sz="0" w:space="0" w:color="auto"/>
                    <w:bottom w:val="none" w:sz="0" w:space="0" w:color="auto"/>
                    <w:right w:val="none" w:sz="0" w:space="0" w:color="auto"/>
                  </w:divBdr>
                </w:div>
                <w:div w:id="1543439647">
                  <w:marLeft w:val="0"/>
                  <w:marRight w:val="0"/>
                  <w:marTop w:val="0"/>
                  <w:marBottom w:val="0"/>
                  <w:divBdr>
                    <w:top w:val="none" w:sz="0" w:space="0" w:color="auto"/>
                    <w:left w:val="none" w:sz="0" w:space="0" w:color="auto"/>
                    <w:bottom w:val="none" w:sz="0" w:space="0" w:color="auto"/>
                    <w:right w:val="none" w:sz="0" w:space="0" w:color="auto"/>
                  </w:divBdr>
                </w:div>
                <w:div w:id="72897939">
                  <w:marLeft w:val="0"/>
                  <w:marRight w:val="0"/>
                  <w:marTop w:val="0"/>
                  <w:marBottom w:val="0"/>
                  <w:divBdr>
                    <w:top w:val="none" w:sz="0" w:space="0" w:color="auto"/>
                    <w:left w:val="none" w:sz="0" w:space="0" w:color="auto"/>
                    <w:bottom w:val="none" w:sz="0" w:space="0" w:color="auto"/>
                    <w:right w:val="none" w:sz="0" w:space="0" w:color="auto"/>
                  </w:divBdr>
                </w:div>
                <w:div w:id="236522600">
                  <w:marLeft w:val="0"/>
                  <w:marRight w:val="0"/>
                  <w:marTop w:val="0"/>
                  <w:marBottom w:val="0"/>
                  <w:divBdr>
                    <w:top w:val="none" w:sz="0" w:space="0" w:color="auto"/>
                    <w:left w:val="none" w:sz="0" w:space="0" w:color="auto"/>
                    <w:bottom w:val="none" w:sz="0" w:space="0" w:color="auto"/>
                    <w:right w:val="none" w:sz="0" w:space="0" w:color="auto"/>
                  </w:divBdr>
                </w:div>
                <w:div w:id="1801922389">
                  <w:marLeft w:val="0"/>
                  <w:marRight w:val="0"/>
                  <w:marTop w:val="0"/>
                  <w:marBottom w:val="0"/>
                  <w:divBdr>
                    <w:top w:val="none" w:sz="0" w:space="0" w:color="auto"/>
                    <w:left w:val="none" w:sz="0" w:space="0" w:color="auto"/>
                    <w:bottom w:val="none" w:sz="0" w:space="0" w:color="auto"/>
                    <w:right w:val="none" w:sz="0" w:space="0" w:color="auto"/>
                  </w:divBdr>
                </w:div>
                <w:div w:id="659890226">
                  <w:marLeft w:val="0"/>
                  <w:marRight w:val="0"/>
                  <w:marTop w:val="0"/>
                  <w:marBottom w:val="0"/>
                  <w:divBdr>
                    <w:top w:val="none" w:sz="0" w:space="0" w:color="auto"/>
                    <w:left w:val="none" w:sz="0" w:space="0" w:color="auto"/>
                    <w:bottom w:val="none" w:sz="0" w:space="0" w:color="auto"/>
                    <w:right w:val="none" w:sz="0" w:space="0" w:color="auto"/>
                  </w:divBdr>
                </w:div>
                <w:div w:id="618492816">
                  <w:marLeft w:val="0"/>
                  <w:marRight w:val="0"/>
                  <w:marTop w:val="0"/>
                  <w:marBottom w:val="0"/>
                  <w:divBdr>
                    <w:top w:val="none" w:sz="0" w:space="0" w:color="auto"/>
                    <w:left w:val="none" w:sz="0" w:space="0" w:color="auto"/>
                    <w:bottom w:val="none" w:sz="0" w:space="0" w:color="auto"/>
                    <w:right w:val="none" w:sz="0" w:space="0" w:color="auto"/>
                  </w:divBdr>
                </w:div>
                <w:div w:id="834802968">
                  <w:marLeft w:val="0"/>
                  <w:marRight w:val="0"/>
                  <w:marTop w:val="0"/>
                  <w:marBottom w:val="0"/>
                  <w:divBdr>
                    <w:top w:val="none" w:sz="0" w:space="0" w:color="auto"/>
                    <w:left w:val="none" w:sz="0" w:space="0" w:color="auto"/>
                    <w:bottom w:val="none" w:sz="0" w:space="0" w:color="auto"/>
                    <w:right w:val="none" w:sz="0" w:space="0" w:color="auto"/>
                  </w:divBdr>
                </w:div>
                <w:div w:id="918909478">
                  <w:marLeft w:val="0"/>
                  <w:marRight w:val="0"/>
                  <w:marTop w:val="0"/>
                  <w:marBottom w:val="0"/>
                  <w:divBdr>
                    <w:top w:val="none" w:sz="0" w:space="0" w:color="auto"/>
                    <w:left w:val="none" w:sz="0" w:space="0" w:color="auto"/>
                    <w:bottom w:val="none" w:sz="0" w:space="0" w:color="auto"/>
                    <w:right w:val="none" w:sz="0" w:space="0" w:color="auto"/>
                  </w:divBdr>
                </w:div>
                <w:div w:id="880674744">
                  <w:marLeft w:val="0"/>
                  <w:marRight w:val="0"/>
                  <w:marTop w:val="0"/>
                  <w:marBottom w:val="0"/>
                  <w:divBdr>
                    <w:top w:val="none" w:sz="0" w:space="0" w:color="auto"/>
                    <w:left w:val="none" w:sz="0" w:space="0" w:color="auto"/>
                    <w:bottom w:val="none" w:sz="0" w:space="0" w:color="auto"/>
                    <w:right w:val="none" w:sz="0" w:space="0" w:color="auto"/>
                  </w:divBdr>
                </w:div>
                <w:div w:id="851837040">
                  <w:marLeft w:val="0"/>
                  <w:marRight w:val="0"/>
                  <w:marTop w:val="0"/>
                  <w:marBottom w:val="0"/>
                  <w:divBdr>
                    <w:top w:val="none" w:sz="0" w:space="0" w:color="auto"/>
                    <w:left w:val="none" w:sz="0" w:space="0" w:color="auto"/>
                    <w:bottom w:val="none" w:sz="0" w:space="0" w:color="auto"/>
                    <w:right w:val="none" w:sz="0" w:space="0" w:color="auto"/>
                  </w:divBdr>
                </w:div>
                <w:div w:id="1304653066">
                  <w:marLeft w:val="0"/>
                  <w:marRight w:val="0"/>
                  <w:marTop w:val="0"/>
                  <w:marBottom w:val="0"/>
                  <w:divBdr>
                    <w:top w:val="none" w:sz="0" w:space="0" w:color="auto"/>
                    <w:left w:val="none" w:sz="0" w:space="0" w:color="auto"/>
                    <w:bottom w:val="none" w:sz="0" w:space="0" w:color="auto"/>
                    <w:right w:val="none" w:sz="0" w:space="0" w:color="auto"/>
                  </w:divBdr>
                </w:div>
                <w:div w:id="1022245324">
                  <w:marLeft w:val="0"/>
                  <w:marRight w:val="0"/>
                  <w:marTop w:val="0"/>
                  <w:marBottom w:val="0"/>
                  <w:divBdr>
                    <w:top w:val="none" w:sz="0" w:space="0" w:color="auto"/>
                    <w:left w:val="none" w:sz="0" w:space="0" w:color="auto"/>
                    <w:bottom w:val="none" w:sz="0" w:space="0" w:color="auto"/>
                    <w:right w:val="none" w:sz="0" w:space="0" w:color="auto"/>
                  </w:divBdr>
                </w:div>
                <w:div w:id="1402169668">
                  <w:marLeft w:val="0"/>
                  <w:marRight w:val="0"/>
                  <w:marTop w:val="0"/>
                  <w:marBottom w:val="0"/>
                  <w:divBdr>
                    <w:top w:val="none" w:sz="0" w:space="0" w:color="auto"/>
                    <w:left w:val="none" w:sz="0" w:space="0" w:color="auto"/>
                    <w:bottom w:val="none" w:sz="0" w:space="0" w:color="auto"/>
                    <w:right w:val="none" w:sz="0" w:space="0" w:color="auto"/>
                  </w:divBdr>
                </w:div>
                <w:div w:id="1727756252">
                  <w:marLeft w:val="0"/>
                  <w:marRight w:val="0"/>
                  <w:marTop w:val="0"/>
                  <w:marBottom w:val="0"/>
                  <w:divBdr>
                    <w:top w:val="none" w:sz="0" w:space="0" w:color="auto"/>
                    <w:left w:val="none" w:sz="0" w:space="0" w:color="auto"/>
                    <w:bottom w:val="none" w:sz="0" w:space="0" w:color="auto"/>
                    <w:right w:val="none" w:sz="0" w:space="0" w:color="auto"/>
                  </w:divBdr>
                </w:div>
                <w:div w:id="1625115870">
                  <w:marLeft w:val="0"/>
                  <w:marRight w:val="0"/>
                  <w:marTop w:val="0"/>
                  <w:marBottom w:val="0"/>
                  <w:divBdr>
                    <w:top w:val="none" w:sz="0" w:space="0" w:color="auto"/>
                    <w:left w:val="none" w:sz="0" w:space="0" w:color="auto"/>
                    <w:bottom w:val="none" w:sz="0" w:space="0" w:color="auto"/>
                    <w:right w:val="none" w:sz="0" w:space="0" w:color="auto"/>
                  </w:divBdr>
                </w:div>
                <w:div w:id="12417394">
                  <w:marLeft w:val="0"/>
                  <w:marRight w:val="0"/>
                  <w:marTop w:val="0"/>
                  <w:marBottom w:val="0"/>
                  <w:divBdr>
                    <w:top w:val="none" w:sz="0" w:space="0" w:color="auto"/>
                    <w:left w:val="none" w:sz="0" w:space="0" w:color="auto"/>
                    <w:bottom w:val="none" w:sz="0" w:space="0" w:color="auto"/>
                    <w:right w:val="none" w:sz="0" w:space="0" w:color="auto"/>
                  </w:divBdr>
                </w:div>
              </w:divsChild>
            </w:div>
            <w:div w:id="712776121">
              <w:marLeft w:val="0"/>
              <w:marRight w:val="0"/>
              <w:marTop w:val="0"/>
              <w:marBottom w:val="0"/>
              <w:divBdr>
                <w:top w:val="none" w:sz="0" w:space="0" w:color="auto"/>
                <w:left w:val="none" w:sz="0" w:space="0" w:color="auto"/>
                <w:bottom w:val="none" w:sz="0" w:space="0" w:color="auto"/>
                <w:right w:val="none" w:sz="0" w:space="0" w:color="auto"/>
              </w:divBdr>
              <w:divsChild>
                <w:div w:id="1204252455">
                  <w:marLeft w:val="0"/>
                  <w:marRight w:val="0"/>
                  <w:marTop w:val="0"/>
                  <w:marBottom w:val="0"/>
                  <w:divBdr>
                    <w:top w:val="none" w:sz="0" w:space="0" w:color="auto"/>
                    <w:left w:val="none" w:sz="0" w:space="0" w:color="auto"/>
                    <w:bottom w:val="none" w:sz="0" w:space="0" w:color="auto"/>
                    <w:right w:val="none" w:sz="0" w:space="0" w:color="auto"/>
                  </w:divBdr>
                </w:div>
                <w:div w:id="1658994332">
                  <w:marLeft w:val="0"/>
                  <w:marRight w:val="0"/>
                  <w:marTop w:val="0"/>
                  <w:marBottom w:val="0"/>
                  <w:divBdr>
                    <w:top w:val="none" w:sz="0" w:space="0" w:color="auto"/>
                    <w:left w:val="none" w:sz="0" w:space="0" w:color="auto"/>
                    <w:bottom w:val="none" w:sz="0" w:space="0" w:color="auto"/>
                    <w:right w:val="none" w:sz="0" w:space="0" w:color="auto"/>
                  </w:divBdr>
                </w:div>
                <w:div w:id="144128807">
                  <w:marLeft w:val="0"/>
                  <w:marRight w:val="0"/>
                  <w:marTop w:val="0"/>
                  <w:marBottom w:val="0"/>
                  <w:divBdr>
                    <w:top w:val="none" w:sz="0" w:space="0" w:color="auto"/>
                    <w:left w:val="none" w:sz="0" w:space="0" w:color="auto"/>
                    <w:bottom w:val="none" w:sz="0" w:space="0" w:color="auto"/>
                    <w:right w:val="none" w:sz="0" w:space="0" w:color="auto"/>
                  </w:divBdr>
                </w:div>
                <w:div w:id="1578439379">
                  <w:marLeft w:val="0"/>
                  <w:marRight w:val="0"/>
                  <w:marTop w:val="0"/>
                  <w:marBottom w:val="0"/>
                  <w:divBdr>
                    <w:top w:val="none" w:sz="0" w:space="0" w:color="auto"/>
                    <w:left w:val="none" w:sz="0" w:space="0" w:color="auto"/>
                    <w:bottom w:val="none" w:sz="0" w:space="0" w:color="auto"/>
                    <w:right w:val="none" w:sz="0" w:space="0" w:color="auto"/>
                  </w:divBdr>
                </w:div>
                <w:div w:id="1026981737">
                  <w:marLeft w:val="0"/>
                  <w:marRight w:val="0"/>
                  <w:marTop w:val="0"/>
                  <w:marBottom w:val="0"/>
                  <w:divBdr>
                    <w:top w:val="none" w:sz="0" w:space="0" w:color="auto"/>
                    <w:left w:val="none" w:sz="0" w:space="0" w:color="auto"/>
                    <w:bottom w:val="none" w:sz="0" w:space="0" w:color="auto"/>
                    <w:right w:val="none" w:sz="0" w:space="0" w:color="auto"/>
                  </w:divBdr>
                </w:div>
                <w:div w:id="374934460">
                  <w:marLeft w:val="0"/>
                  <w:marRight w:val="0"/>
                  <w:marTop w:val="0"/>
                  <w:marBottom w:val="0"/>
                  <w:divBdr>
                    <w:top w:val="none" w:sz="0" w:space="0" w:color="auto"/>
                    <w:left w:val="none" w:sz="0" w:space="0" w:color="auto"/>
                    <w:bottom w:val="none" w:sz="0" w:space="0" w:color="auto"/>
                    <w:right w:val="none" w:sz="0" w:space="0" w:color="auto"/>
                  </w:divBdr>
                </w:div>
                <w:div w:id="1157040262">
                  <w:marLeft w:val="0"/>
                  <w:marRight w:val="0"/>
                  <w:marTop w:val="0"/>
                  <w:marBottom w:val="0"/>
                  <w:divBdr>
                    <w:top w:val="none" w:sz="0" w:space="0" w:color="auto"/>
                    <w:left w:val="none" w:sz="0" w:space="0" w:color="auto"/>
                    <w:bottom w:val="none" w:sz="0" w:space="0" w:color="auto"/>
                    <w:right w:val="none" w:sz="0" w:space="0" w:color="auto"/>
                  </w:divBdr>
                </w:div>
                <w:div w:id="283774055">
                  <w:marLeft w:val="0"/>
                  <w:marRight w:val="0"/>
                  <w:marTop w:val="0"/>
                  <w:marBottom w:val="0"/>
                  <w:divBdr>
                    <w:top w:val="none" w:sz="0" w:space="0" w:color="auto"/>
                    <w:left w:val="none" w:sz="0" w:space="0" w:color="auto"/>
                    <w:bottom w:val="none" w:sz="0" w:space="0" w:color="auto"/>
                    <w:right w:val="none" w:sz="0" w:space="0" w:color="auto"/>
                  </w:divBdr>
                </w:div>
                <w:div w:id="1149173887">
                  <w:marLeft w:val="0"/>
                  <w:marRight w:val="0"/>
                  <w:marTop w:val="0"/>
                  <w:marBottom w:val="0"/>
                  <w:divBdr>
                    <w:top w:val="none" w:sz="0" w:space="0" w:color="auto"/>
                    <w:left w:val="none" w:sz="0" w:space="0" w:color="auto"/>
                    <w:bottom w:val="none" w:sz="0" w:space="0" w:color="auto"/>
                    <w:right w:val="none" w:sz="0" w:space="0" w:color="auto"/>
                  </w:divBdr>
                </w:div>
                <w:div w:id="1205867207">
                  <w:marLeft w:val="0"/>
                  <w:marRight w:val="0"/>
                  <w:marTop w:val="0"/>
                  <w:marBottom w:val="0"/>
                  <w:divBdr>
                    <w:top w:val="none" w:sz="0" w:space="0" w:color="auto"/>
                    <w:left w:val="none" w:sz="0" w:space="0" w:color="auto"/>
                    <w:bottom w:val="none" w:sz="0" w:space="0" w:color="auto"/>
                    <w:right w:val="none" w:sz="0" w:space="0" w:color="auto"/>
                  </w:divBdr>
                </w:div>
                <w:div w:id="1455247627">
                  <w:marLeft w:val="0"/>
                  <w:marRight w:val="0"/>
                  <w:marTop w:val="0"/>
                  <w:marBottom w:val="0"/>
                  <w:divBdr>
                    <w:top w:val="none" w:sz="0" w:space="0" w:color="auto"/>
                    <w:left w:val="none" w:sz="0" w:space="0" w:color="auto"/>
                    <w:bottom w:val="none" w:sz="0" w:space="0" w:color="auto"/>
                    <w:right w:val="none" w:sz="0" w:space="0" w:color="auto"/>
                  </w:divBdr>
                </w:div>
                <w:div w:id="734664574">
                  <w:marLeft w:val="0"/>
                  <w:marRight w:val="0"/>
                  <w:marTop w:val="0"/>
                  <w:marBottom w:val="0"/>
                  <w:divBdr>
                    <w:top w:val="none" w:sz="0" w:space="0" w:color="auto"/>
                    <w:left w:val="none" w:sz="0" w:space="0" w:color="auto"/>
                    <w:bottom w:val="none" w:sz="0" w:space="0" w:color="auto"/>
                    <w:right w:val="none" w:sz="0" w:space="0" w:color="auto"/>
                  </w:divBdr>
                </w:div>
                <w:div w:id="1493179481">
                  <w:marLeft w:val="0"/>
                  <w:marRight w:val="0"/>
                  <w:marTop w:val="0"/>
                  <w:marBottom w:val="0"/>
                  <w:divBdr>
                    <w:top w:val="none" w:sz="0" w:space="0" w:color="auto"/>
                    <w:left w:val="none" w:sz="0" w:space="0" w:color="auto"/>
                    <w:bottom w:val="none" w:sz="0" w:space="0" w:color="auto"/>
                    <w:right w:val="none" w:sz="0" w:space="0" w:color="auto"/>
                  </w:divBdr>
                </w:div>
                <w:div w:id="312955988">
                  <w:marLeft w:val="0"/>
                  <w:marRight w:val="0"/>
                  <w:marTop w:val="0"/>
                  <w:marBottom w:val="0"/>
                  <w:divBdr>
                    <w:top w:val="none" w:sz="0" w:space="0" w:color="auto"/>
                    <w:left w:val="none" w:sz="0" w:space="0" w:color="auto"/>
                    <w:bottom w:val="none" w:sz="0" w:space="0" w:color="auto"/>
                    <w:right w:val="none" w:sz="0" w:space="0" w:color="auto"/>
                  </w:divBdr>
                </w:div>
                <w:div w:id="816185652">
                  <w:marLeft w:val="0"/>
                  <w:marRight w:val="0"/>
                  <w:marTop w:val="0"/>
                  <w:marBottom w:val="0"/>
                  <w:divBdr>
                    <w:top w:val="none" w:sz="0" w:space="0" w:color="auto"/>
                    <w:left w:val="none" w:sz="0" w:space="0" w:color="auto"/>
                    <w:bottom w:val="none" w:sz="0" w:space="0" w:color="auto"/>
                    <w:right w:val="none" w:sz="0" w:space="0" w:color="auto"/>
                  </w:divBdr>
                </w:div>
                <w:div w:id="848562717">
                  <w:marLeft w:val="0"/>
                  <w:marRight w:val="0"/>
                  <w:marTop w:val="0"/>
                  <w:marBottom w:val="0"/>
                  <w:divBdr>
                    <w:top w:val="none" w:sz="0" w:space="0" w:color="auto"/>
                    <w:left w:val="none" w:sz="0" w:space="0" w:color="auto"/>
                    <w:bottom w:val="none" w:sz="0" w:space="0" w:color="auto"/>
                    <w:right w:val="none" w:sz="0" w:space="0" w:color="auto"/>
                  </w:divBdr>
                </w:div>
                <w:div w:id="1952324318">
                  <w:marLeft w:val="0"/>
                  <w:marRight w:val="0"/>
                  <w:marTop w:val="0"/>
                  <w:marBottom w:val="0"/>
                  <w:divBdr>
                    <w:top w:val="none" w:sz="0" w:space="0" w:color="auto"/>
                    <w:left w:val="none" w:sz="0" w:space="0" w:color="auto"/>
                    <w:bottom w:val="none" w:sz="0" w:space="0" w:color="auto"/>
                    <w:right w:val="none" w:sz="0" w:space="0" w:color="auto"/>
                  </w:divBdr>
                </w:div>
                <w:div w:id="1229150103">
                  <w:marLeft w:val="0"/>
                  <w:marRight w:val="0"/>
                  <w:marTop w:val="0"/>
                  <w:marBottom w:val="0"/>
                  <w:divBdr>
                    <w:top w:val="none" w:sz="0" w:space="0" w:color="auto"/>
                    <w:left w:val="none" w:sz="0" w:space="0" w:color="auto"/>
                    <w:bottom w:val="none" w:sz="0" w:space="0" w:color="auto"/>
                    <w:right w:val="none" w:sz="0" w:space="0" w:color="auto"/>
                  </w:divBdr>
                </w:div>
                <w:div w:id="2083332879">
                  <w:marLeft w:val="0"/>
                  <w:marRight w:val="0"/>
                  <w:marTop w:val="0"/>
                  <w:marBottom w:val="0"/>
                  <w:divBdr>
                    <w:top w:val="none" w:sz="0" w:space="0" w:color="auto"/>
                    <w:left w:val="none" w:sz="0" w:space="0" w:color="auto"/>
                    <w:bottom w:val="none" w:sz="0" w:space="0" w:color="auto"/>
                    <w:right w:val="none" w:sz="0" w:space="0" w:color="auto"/>
                  </w:divBdr>
                </w:div>
                <w:div w:id="2090811759">
                  <w:marLeft w:val="0"/>
                  <w:marRight w:val="0"/>
                  <w:marTop w:val="0"/>
                  <w:marBottom w:val="0"/>
                  <w:divBdr>
                    <w:top w:val="none" w:sz="0" w:space="0" w:color="auto"/>
                    <w:left w:val="none" w:sz="0" w:space="0" w:color="auto"/>
                    <w:bottom w:val="none" w:sz="0" w:space="0" w:color="auto"/>
                    <w:right w:val="none" w:sz="0" w:space="0" w:color="auto"/>
                  </w:divBdr>
                </w:div>
                <w:div w:id="1600212325">
                  <w:marLeft w:val="0"/>
                  <w:marRight w:val="0"/>
                  <w:marTop w:val="0"/>
                  <w:marBottom w:val="0"/>
                  <w:divBdr>
                    <w:top w:val="none" w:sz="0" w:space="0" w:color="auto"/>
                    <w:left w:val="none" w:sz="0" w:space="0" w:color="auto"/>
                    <w:bottom w:val="none" w:sz="0" w:space="0" w:color="auto"/>
                    <w:right w:val="none" w:sz="0" w:space="0" w:color="auto"/>
                  </w:divBdr>
                </w:div>
                <w:div w:id="853038718">
                  <w:marLeft w:val="0"/>
                  <w:marRight w:val="0"/>
                  <w:marTop w:val="0"/>
                  <w:marBottom w:val="0"/>
                  <w:divBdr>
                    <w:top w:val="none" w:sz="0" w:space="0" w:color="auto"/>
                    <w:left w:val="none" w:sz="0" w:space="0" w:color="auto"/>
                    <w:bottom w:val="none" w:sz="0" w:space="0" w:color="auto"/>
                    <w:right w:val="none" w:sz="0" w:space="0" w:color="auto"/>
                  </w:divBdr>
                </w:div>
                <w:div w:id="1381249520">
                  <w:marLeft w:val="0"/>
                  <w:marRight w:val="0"/>
                  <w:marTop w:val="0"/>
                  <w:marBottom w:val="0"/>
                  <w:divBdr>
                    <w:top w:val="none" w:sz="0" w:space="0" w:color="auto"/>
                    <w:left w:val="none" w:sz="0" w:space="0" w:color="auto"/>
                    <w:bottom w:val="none" w:sz="0" w:space="0" w:color="auto"/>
                    <w:right w:val="none" w:sz="0" w:space="0" w:color="auto"/>
                  </w:divBdr>
                </w:div>
                <w:div w:id="1824850685">
                  <w:marLeft w:val="0"/>
                  <w:marRight w:val="0"/>
                  <w:marTop w:val="0"/>
                  <w:marBottom w:val="0"/>
                  <w:divBdr>
                    <w:top w:val="none" w:sz="0" w:space="0" w:color="auto"/>
                    <w:left w:val="none" w:sz="0" w:space="0" w:color="auto"/>
                    <w:bottom w:val="none" w:sz="0" w:space="0" w:color="auto"/>
                    <w:right w:val="none" w:sz="0" w:space="0" w:color="auto"/>
                  </w:divBdr>
                </w:div>
                <w:div w:id="799954372">
                  <w:marLeft w:val="0"/>
                  <w:marRight w:val="0"/>
                  <w:marTop w:val="0"/>
                  <w:marBottom w:val="0"/>
                  <w:divBdr>
                    <w:top w:val="none" w:sz="0" w:space="0" w:color="auto"/>
                    <w:left w:val="none" w:sz="0" w:space="0" w:color="auto"/>
                    <w:bottom w:val="none" w:sz="0" w:space="0" w:color="auto"/>
                    <w:right w:val="none" w:sz="0" w:space="0" w:color="auto"/>
                  </w:divBdr>
                </w:div>
                <w:div w:id="1458838483">
                  <w:marLeft w:val="0"/>
                  <w:marRight w:val="0"/>
                  <w:marTop w:val="0"/>
                  <w:marBottom w:val="0"/>
                  <w:divBdr>
                    <w:top w:val="none" w:sz="0" w:space="0" w:color="auto"/>
                    <w:left w:val="none" w:sz="0" w:space="0" w:color="auto"/>
                    <w:bottom w:val="none" w:sz="0" w:space="0" w:color="auto"/>
                    <w:right w:val="none" w:sz="0" w:space="0" w:color="auto"/>
                  </w:divBdr>
                </w:div>
                <w:div w:id="2005929778">
                  <w:marLeft w:val="0"/>
                  <w:marRight w:val="0"/>
                  <w:marTop w:val="0"/>
                  <w:marBottom w:val="0"/>
                  <w:divBdr>
                    <w:top w:val="none" w:sz="0" w:space="0" w:color="auto"/>
                    <w:left w:val="none" w:sz="0" w:space="0" w:color="auto"/>
                    <w:bottom w:val="none" w:sz="0" w:space="0" w:color="auto"/>
                    <w:right w:val="none" w:sz="0" w:space="0" w:color="auto"/>
                  </w:divBdr>
                </w:div>
                <w:div w:id="1868562664">
                  <w:marLeft w:val="0"/>
                  <w:marRight w:val="0"/>
                  <w:marTop w:val="0"/>
                  <w:marBottom w:val="0"/>
                  <w:divBdr>
                    <w:top w:val="none" w:sz="0" w:space="0" w:color="auto"/>
                    <w:left w:val="none" w:sz="0" w:space="0" w:color="auto"/>
                    <w:bottom w:val="none" w:sz="0" w:space="0" w:color="auto"/>
                    <w:right w:val="none" w:sz="0" w:space="0" w:color="auto"/>
                  </w:divBdr>
                </w:div>
                <w:div w:id="1424036490">
                  <w:marLeft w:val="0"/>
                  <w:marRight w:val="0"/>
                  <w:marTop w:val="0"/>
                  <w:marBottom w:val="0"/>
                  <w:divBdr>
                    <w:top w:val="none" w:sz="0" w:space="0" w:color="auto"/>
                    <w:left w:val="none" w:sz="0" w:space="0" w:color="auto"/>
                    <w:bottom w:val="none" w:sz="0" w:space="0" w:color="auto"/>
                    <w:right w:val="none" w:sz="0" w:space="0" w:color="auto"/>
                  </w:divBdr>
                </w:div>
                <w:div w:id="962421574">
                  <w:marLeft w:val="0"/>
                  <w:marRight w:val="0"/>
                  <w:marTop w:val="0"/>
                  <w:marBottom w:val="0"/>
                  <w:divBdr>
                    <w:top w:val="none" w:sz="0" w:space="0" w:color="auto"/>
                    <w:left w:val="none" w:sz="0" w:space="0" w:color="auto"/>
                    <w:bottom w:val="none" w:sz="0" w:space="0" w:color="auto"/>
                    <w:right w:val="none" w:sz="0" w:space="0" w:color="auto"/>
                  </w:divBdr>
                </w:div>
                <w:div w:id="294796743">
                  <w:marLeft w:val="0"/>
                  <w:marRight w:val="0"/>
                  <w:marTop w:val="0"/>
                  <w:marBottom w:val="0"/>
                  <w:divBdr>
                    <w:top w:val="none" w:sz="0" w:space="0" w:color="auto"/>
                    <w:left w:val="none" w:sz="0" w:space="0" w:color="auto"/>
                    <w:bottom w:val="none" w:sz="0" w:space="0" w:color="auto"/>
                    <w:right w:val="none" w:sz="0" w:space="0" w:color="auto"/>
                  </w:divBdr>
                </w:div>
                <w:div w:id="471170873">
                  <w:marLeft w:val="0"/>
                  <w:marRight w:val="0"/>
                  <w:marTop w:val="0"/>
                  <w:marBottom w:val="0"/>
                  <w:divBdr>
                    <w:top w:val="none" w:sz="0" w:space="0" w:color="auto"/>
                    <w:left w:val="none" w:sz="0" w:space="0" w:color="auto"/>
                    <w:bottom w:val="none" w:sz="0" w:space="0" w:color="auto"/>
                    <w:right w:val="none" w:sz="0" w:space="0" w:color="auto"/>
                  </w:divBdr>
                </w:div>
                <w:div w:id="1810396970">
                  <w:marLeft w:val="0"/>
                  <w:marRight w:val="0"/>
                  <w:marTop w:val="0"/>
                  <w:marBottom w:val="0"/>
                  <w:divBdr>
                    <w:top w:val="none" w:sz="0" w:space="0" w:color="auto"/>
                    <w:left w:val="none" w:sz="0" w:space="0" w:color="auto"/>
                    <w:bottom w:val="none" w:sz="0" w:space="0" w:color="auto"/>
                    <w:right w:val="none" w:sz="0" w:space="0" w:color="auto"/>
                  </w:divBdr>
                </w:div>
                <w:div w:id="1154104119">
                  <w:marLeft w:val="0"/>
                  <w:marRight w:val="0"/>
                  <w:marTop w:val="0"/>
                  <w:marBottom w:val="0"/>
                  <w:divBdr>
                    <w:top w:val="none" w:sz="0" w:space="0" w:color="auto"/>
                    <w:left w:val="none" w:sz="0" w:space="0" w:color="auto"/>
                    <w:bottom w:val="none" w:sz="0" w:space="0" w:color="auto"/>
                    <w:right w:val="none" w:sz="0" w:space="0" w:color="auto"/>
                  </w:divBdr>
                </w:div>
                <w:div w:id="985088271">
                  <w:marLeft w:val="0"/>
                  <w:marRight w:val="0"/>
                  <w:marTop w:val="0"/>
                  <w:marBottom w:val="0"/>
                  <w:divBdr>
                    <w:top w:val="none" w:sz="0" w:space="0" w:color="auto"/>
                    <w:left w:val="none" w:sz="0" w:space="0" w:color="auto"/>
                    <w:bottom w:val="none" w:sz="0" w:space="0" w:color="auto"/>
                    <w:right w:val="none" w:sz="0" w:space="0" w:color="auto"/>
                  </w:divBdr>
                </w:div>
                <w:div w:id="1901481863">
                  <w:marLeft w:val="0"/>
                  <w:marRight w:val="0"/>
                  <w:marTop w:val="0"/>
                  <w:marBottom w:val="0"/>
                  <w:divBdr>
                    <w:top w:val="none" w:sz="0" w:space="0" w:color="auto"/>
                    <w:left w:val="none" w:sz="0" w:space="0" w:color="auto"/>
                    <w:bottom w:val="none" w:sz="0" w:space="0" w:color="auto"/>
                    <w:right w:val="none" w:sz="0" w:space="0" w:color="auto"/>
                  </w:divBdr>
                </w:div>
                <w:div w:id="254438805">
                  <w:marLeft w:val="0"/>
                  <w:marRight w:val="0"/>
                  <w:marTop w:val="0"/>
                  <w:marBottom w:val="0"/>
                  <w:divBdr>
                    <w:top w:val="none" w:sz="0" w:space="0" w:color="auto"/>
                    <w:left w:val="none" w:sz="0" w:space="0" w:color="auto"/>
                    <w:bottom w:val="none" w:sz="0" w:space="0" w:color="auto"/>
                    <w:right w:val="none" w:sz="0" w:space="0" w:color="auto"/>
                  </w:divBdr>
                </w:div>
                <w:div w:id="461577471">
                  <w:marLeft w:val="0"/>
                  <w:marRight w:val="0"/>
                  <w:marTop w:val="0"/>
                  <w:marBottom w:val="0"/>
                  <w:divBdr>
                    <w:top w:val="none" w:sz="0" w:space="0" w:color="auto"/>
                    <w:left w:val="none" w:sz="0" w:space="0" w:color="auto"/>
                    <w:bottom w:val="none" w:sz="0" w:space="0" w:color="auto"/>
                    <w:right w:val="none" w:sz="0" w:space="0" w:color="auto"/>
                  </w:divBdr>
                </w:div>
                <w:div w:id="1871524316">
                  <w:marLeft w:val="0"/>
                  <w:marRight w:val="0"/>
                  <w:marTop w:val="0"/>
                  <w:marBottom w:val="0"/>
                  <w:divBdr>
                    <w:top w:val="none" w:sz="0" w:space="0" w:color="auto"/>
                    <w:left w:val="none" w:sz="0" w:space="0" w:color="auto"/>
                    <w:bottom w:val="none" w:sz="0" w:space="0" w:color="auto"/>
                    <w:right w:val="none" w:sz="0" w:space="0" w:color="auto"/>
                  </w:divBdr>
                </w:div>
                <w:div w:id="1808889562">
                  <w:marLeft w:val="0"/>
                  <w:marRight w:val="0"/>
                  <w:marTop w:val="0"/>
                  <w:marBottom w:val="0"/>
                  <w:divBdr>
                    <w:top w:val="none" w:sz="0" w:space="0" w:color="auto"/>
                    <w:left w:val="none" w:sz="0" w:space="0" w:color="auto"/>
                    <w:bottom w:val="none" w:sz="0" w:space="0" w:color="auto"/>
                    <w:right w:val="none" w:sz="0" w:space="0" w:color="auto"/>
                  </w:divBdr>
                </w:div>
                <w:div w:id="1267541170">
                  <w:marLeft w:val="0"/>
                  <w:marRight w:val="0"/>
                  <w:marTop w:val="0"/>
                  <w:marBottom w:val="0"/>
                  <w:divBdr>
                    <w:top w:val="none" w:sz="0" w:space="0" w:color="auto"/>
                    <w:left w:val="none" w:sz="0" w:space="0" w:color="auto"/>
                    <w:bottom w:val="none" w:sz="0" w:space="0" w:color="auto"/>
                    <w:right w:val="none" w:sz="0" w:space="0" w:color="auto"/>
                  </w:divBdr>
                </w:div>
                <w:div w:id="1610895742">
                  <w:marLeft w:val="0"/>
                  <w:marRight w:val="0"/>
                  <w:marTop w:val="0"/>
                  <w:marBottom w:val="0"/>
                  <w:divBdr>
                    <w:top w:val="none" w:sz="0" w:space="0" w:color="auto"/>
                    <w:left w:val="none" w:sz="0" w:space="0" w:color="auto"/>
                    <w:bottom w:val="none" w:sz="0" w:space="0" w:color="auto"/>
                    <w:right w:val="none" w:sz="0" w:space="0" w:color="auto"/>
                  </w:divBdr>
                </w:div>
                <w:div w:id="1967199114">
                  <w:marLeft w:val="0"/>
                  <w:marRight w:val="0"/>
                  <w:marTop w:val="0"/>
                  <w:marBottom w:val="0"/>
                  <w:divBdr>
                    <w:top w:val="none" w:sz="0" w:space="0" w:color="auto"/>
                    <w:left w:val="none" w:sz="0" w:space="0" w:color="auto"/>
                    <w:bottom w:val="none" w:sz="0" w:space="0" w:color="auto"/>
                    <w:right w:val="none" w:sz="0" w:space="0" w:color="auto"/>
                  </w:divBdr>
                </w:div>
                <w:div w:id="323629939">
                  <w:marLeft w:val="0"/>
                  <w:marRight w:val="0"/>
                  <w:marTop w:val="0"/>
                  <w:marBottom w:val="0"/>
                  <w:divBdr>
                    <w:top w:val="none" w:sz="0" w:space="0" w:color="auto"/>
                    <w:left w:val="none" w:sz="0" w:space="0" w:color="auto"/>
                    <w:bottom w:val="none" w:sz="0" w:space="0" w:color="auto"/>
                    <w:right w:val="none" w:sz="0" w:space="0" w:color="auto"/>
                  </w:divBdr>
                </w:div>
                <w:div w:id="1482238401">
                  <w:marLeft w:val="0"/>
                  <w:marRight w:val="0"/>
                  <w:marTop w:val="0"/>
                  <w:marBottom w:val="0"/>
                  <w:divBdr>
                    <w:top w:val="none" w:sz="0" w:space="0" w:color="auto"/>
                    <w:left w:val="none" w:sz="0" w:space="0" w:color="auto"/>
                    <w:bottom w:val="none" w:sz="0" w:space="0" w:color="auto"/>
                    <w:right w:val="none" w:sz="0" w:space="0" w:color="auto"/>
                  </w:divBdr>
                </w:div>
                <w:div w:id="520628380">
                  <w:marLeft w:val="0"/>
                  <w:marRight w:val="0"/>
                  <w:marTop w:val="0"/>
                  <w:marBottom w:val="0"/>
                  <w:divBdr>
                    <w:top w:val="none" w:sz="0" w:space="0" w:color="auto"/>
                    <w:left w:val="none" w:sz="0" w:space="0" w:color="auto"/>
                    <w:bottom w:val="none" w:sz="0" w:space="0" w:color="auto"/>
                    <w:right w:val="none" w:sz="0" w:space="0" w:color="auto"/>
                  </w:divBdr>
                </w:div>
                <w:div w:id="23335511">
                  <w:marLeft w:val="0"/>
                  <w:marRight w:val="0"/>
                  <w:marTop w:val="0"/>
                  <w:marBottom w:val="0"/>
                  <w:divBdr>
                    <w:top w:val="none" w:sz="0" w:space="0" w:color="auto"/>
                    <w:left w:val="none" w:sz="0" w:space="0" w:color="auto"/>
                    <w:bottom w:val="none" w:sz="0" w:space="0" w:color="auto"/>
                    <w:right w:val="none" w:sz="0" w:space="0" w:color="auto"/>
                  </w:divBdr>
                </w:div>
                <w:div w:id="338191397">
                  <w:marLeft w:val="0"/>
                  <w:marRight w:val="0"/>
                  <w:marTop w:val="0"/>
                  <w:marBottom w:val="0"/>
                  <w:divBdr>
                    <w:top w:val="none" w:sz="0" w:space="0" w:color="auto"/>
                    <w:left w:val="none" w:sz="0" w:space="0" w:color="auto"/>
                    <w:bottom w:val="none" w:sz="0" w:space="0" w:color="auto"/>
                    <w:right w:val="none" w:sz="0" w:space="0" w:color="auto"/>
                  </w:divBdr>
                </w:div>
                <w:div w:id="1984112534">
                  <w:marLeft w:val="0"/>
                  <w:marRight w:val="0"/>
                  <w:marTop w:val="0"/>
                  <w:marBottom w:val="0"/>
                  <w:divBdr>
                    <w:top w:val="none" w:sz="0" w:space="0" w:color="auto"/>
                    <w:left w:val="none" w:sz="0" w:space="0" w:color="auto"/>
                    <w:bottom w:val="none" w:sz="0" w:space="0" w:color="auto"/>
                    <w:right w:val="none" w:sz="0" w:space="0" w:color="auto"/>
                  </w:divBdr>
                </w:div>
              </w:divsChild>
            </w:div>
            <w:div w:id="1460613464">
              <w:marLeft w:val="0"/>
              <w:marRight w:val="0"/>
              <w:marTop w:val="0"/>
              <w:marBottom w:val="0"/>
              <w:divBdr>
                <w:top w:val="none" w:sz="0" w:space="0" w:color="auto"/>
                <w:left w:val="none" w:sz="0" w:space="0" w:color="auto"/>
                <w:bottom w:val="none" w:sz="0" w:space="0" w:color="auto"/>
                <w:right w:val="none" w:sz="0" w:space="0" w:color="auto"/>
              </w:divBdr>
            </w:div>
            <w:div w:id="456143460">
              <w:marLeft w:val="0"/>
              <w:marRight w:val="0"/>
              <w:marTop w:val="0"/>
              <w:marBottom w:val="0"/>
              <w:divBdr>
                <w:top w:val="none" w:sz="0" w:space="0" w:color="auto"/>
                <w:left w:val="none" w:sz="0" w:space="0" w:color="auto"/>
                <w:bottom w:val="none" w:sz="0" w:space="0" w:color="auto"/>
                <w:right w:val="none" w:sz="0" w:space="0" w:color="auto"/>
              </w:divBdr>
            </w:div>
            <w:div w:id="1290085235">
              <w:marLeft w:val="0"/>
              <w:marRight w:val="0"/>
              <w:marTop w:val="0"/>
              <w:marBottom w:val="0"/>
              <w:divBdr>
                <w:top w:val="none" w:sz="0" w:space="0" w:color="auto"/>
                <w:left w:val="none" w:sz="0" w:space="0" w:color="auto"/>
                <w:bottom w:val="none" w:sz="0" w:space="0" w:color="auto"/>
                <w:right w:val="none" w:sz="0" w:space="0" w:color="auto"/>
              </w:divBdr>
            </w:div>
            <w:div w:id="1996294070">
              <w:marLeft w:val="0"/>
              <w:marRight w:val="0"/>
              <w:marTop w:val="0"/>
              <w:marBottom w:val="0"/>
              <w:divBdr>
                <w:top w:val="none" w:sz="0" w:space="0" w:color="auto"/>
                <w:left w:val="none" w:sz="0" w:space="0" w:color="auto"/>
                <w:bottom w:val="none" w:sz="0" w:space="0" w:color="auto"/>
                <w:right w:val="none" w:sz="0" w:space="0" w:color="auto"/>
              </w:divBdr>
            </w:div>
            <w:div w:id="1720784534">
              <w:marLeft w:val="0"/>
              <w:marRight w:val="0"/>
              <w:marTop w:val="0"/>
              <w:marBottom w:val="0"/>
              <w:divBdr>
                <w:top w:val="none" w:sz="0" w:space="0" w:color="auto"/>
                <w:left w:val="none" w:sz="0" w:space="0" w:color="auto"/>
                <w:bottom w:val="none" w:sz="0" w:space="0" w:color="auto"/>
                <w:right w:val="none" w:sz="0" w:space="0" w:color="auto"/>
              </w:divBdr>
            </w:div>
            <w:div w:id="425686730">
              <w:marLeft w:val="0"/>
              <w:marRight w:val="0"/>
              <w:marTop w:val="0"/>
              <w:marBottom w:val="0"/>
              <w:divBdr>
                <w:top w:val="none" w:sz="0" w:space="0" w:color="auto"/>
                <w:left w:val="none" w:sz="0" w:space="0" w:color="auto"/>
                <w:bottom w:val="none" w:sz="0" w:space="0" w:color="auto"/>
                <w:right w:val="none" w:sz="0" w:space="0" w:color="auto"/>
              </w:divBdr>
            </w:div>
            <w:div w:id="1348409465">
              <w:marLeft w:val="0"/>
              <w:marRight w:val="0"/>
              <w:marTop w:val="0"/>
              <w:marBottom w:val="0"/>
              <w:divBdr>
                <w:top w:val="none" w:sz="0" w:space="0" w:color="auto"/>
                <w:left w:val="none" w:sz="0" w:space="0" w:color="auto"/>
                <w:bottom w:val="none" w:sz="0" w:space="0" w:color="auto"/>
                <w:right w:val="none" w:sz="0" w:space="0" w:color="auto"/>
              </w:divBdr>
            </w:div>
            <w:div w:id="1893614575">
              <w:marLeft w:val="0"/>
              <w:marRight w:val="0"/>
              <w:marTop w:val="0"/>
              <w:marBottom w:val="0"/>
              <w:divBdr>
                <w:top w:val="none" w:sz="0" w:space="0" w:color="auto"/>
                <w:left w:val="none" w:sz="0" w:space="0" w:color="auto"/>
                <w:bottom w:val="none" w:sz="0" w:space="0" w:color="auto"/>
                <w:right w:val="none" w:sz="0" w:space="0" w:color="auto"/>
              </w:divBdr>
            </w:div>
            <w:div w:id="1246065074">
              <w:marLeft w:val="0"/>
              <w:marRight w:val="0"/>
              <w:marTop w:val="0"/>
              <w:marBottom w:val="0"/>
              <w:divBdr>
                <w:top w:val="none" w:sz="0" w:space="0" w:color="auto"/>
                <w:left w:val="none" w:sz="0" w:space="0" w:color="auto"/>
                <w:bottom w:val="none" w:sz="0" w:space="0" w:color="auto"/>
                <w:right w:val="none" w:sz="0" w:space="0" w:color="auto"/>
              </w:divBdr>
            </w:div>
            <w:div w:id="1403868953">
              <w:marLeft w:val="0"/>
              <w:marRight w:val="0"/>
              <w:marTop w:val="0"/>
              <w:marBottom w:val="0"/>
              <w:divBdr>
                <w:top w:val="none" w:sz="0" w:space="0" w:color="auto"/>
                <w:left w:val="none" w:sz="0" w:space="0" w:color="auto"/>
                <w:bottom w:val="none" w:sz="0" w:space="0" w:color="auto"/>
                <w:right w:val="none" w:sz="0" w:space="0" w:color="auto"/>
              </w:divBdr>
            </w:div>
            <w:div w:id="248390320">
              <w:marLeft w:val="0"/>
              <w:marRight w:val="0"/>
              <w:marTop w:val="0"/>
              <w:marBottom w:val="0"/>
              <w:divBdr>
                <w:top w:val="none" w:sz="0" w:space="0" w:color="auto"/>
                <w:left w:val="none" w:sz="0" w:space="0" w:color="auto"/>
                <w:bottom w:val="none" w:sz="0" w:space="0" w:color="auto"/>
                <w:right w:val="none" w:sz="0" w:space="0" w:color="auto"/>
              </w:divBdr>
            </w:div>
            <w:div w:id="1040209911">
              <w:marLeft w:val="0"/>
              <w:marRight w:val="0"/>
              <w:marTop w:val="0"/>
              <w:marBottom w:val="0"/>
              <w:divBdr>
                <w:top w:val="none" w:sz="0" w:space="0" w:color="auto"/>
                <w:left w:val="none" w:sz="0" w:space="0" w:color="auto"/>
                <w:bottom w:val="none" w:sz="0" w:space="0" w:color="auto"/>
                <w:right w:val="none" w:sz="0" w:space="0" w:color="auto"/>
              </w:divBdr>
            </w:div>
            <w:div w:id="1130051391">
              <w:marLeft w:val="0"/>
              <w:marRight w:val="0"/>
              <w:marTop w:val="0"/>
              <w:marBottom w:val="0"/>
              <w:divBdr>
                <w:top w:val="none" w:sz="0" w:space="0" w:color="auto"/>
                <w:left w:val="none" w:sz="0" w:space="0" w:color="auto"/>
                <w:bottom w:val="none" w:sz="0" w:space="0" w:color="auto"/>
                <w:right w:val="none" w:sz="0" w:space="0" w:color="auto"/>
              </w:divBdr>
            </w:div>
            <w:div w:id="140540924">
              <w:marLeft w:val="0"/>
              <w:marRight w:val="0"/>
              <w:marTop w:val="0"/>
              <w:marBottom w:val="0"/>
              <w:divBdr>
                <w:top w:val="none" w:sz="0" w:space="0" w:color="auto"/>
                <w:left w:val="none" w:sz="0" w:space="0" w:color="auto"/>
                <w:bottom w:val="none" w:sz="0" w:space="0" w:color="auto"/>
                <w:right w:val="none" w:sz="0" w:space="0" w:color="auto"/>
              </w:divBdr>
            </w:div>
            <w:div w:id="600769550">
              <w:marLeft w:val="0"/>
              <w:marRight w:val="0"/>
              <w:marTop w:val="0"/>
              <w:marBottom w:val="0"/>
              <w:divBdr>
                <w:top w:val="none" w:sz="0" w:space="0" w:color="auto"/>
                <w:left w:val="none" w:sz="0" w:space="0" w:color="auto"/>
                <w:bottom w:val="none" w:sz="0" w:space="0" w:color="auto"/>
                <w:right w:val="none" w:sz="0" w:space="0" w:color="auto"/>
              </w:divBdr>
            </w:div>
            <w:div w:id="327633775">
              <w:marLeft w:val="0"/>
              <w:marRight w:val="0"/>
              <w:marTop w:val="0"/>
              <w:marBottom w:val="0"/>
              <w:divBdr>
                <w:top w:val="none" w:sz="0" w:space="0" w:color="auto"/>
                <w:left w:val="none" w:sz="0" w:space="0" w:color="auto"/>
                <w:bottom w:val="none" w:sz="0" w:space="0" w:color="auto"/>
                <w:right w:val="none" w:sz="0" w:space="0" w:color="auto"/>
              </w:divBdr>
            </w:div>
            <w:div w:id="2050566863">
              <w:marLeft w:val="0"/>
              <w:marRight w:val="0"/>
              <w:marTop w:val="0"/>
              <w:marBottom w:val="0"/>
              <w:divBdr>
                <w:top w:val="none" w:sz="0" w:space="0" w:color="auto"/>
                <w:left w:val="none" w:sz="0" w:space="0" w:color="auto"/>
                <w:bottom w:val="none" w:sz="0" w:space="0" w:color="auto"/>
                <w:right w:val="none" w:sz="0" w:space="0" w:color="auto"/>
              </w:divBdr>
            </w:div>
            <w:div w:id="1464545189">
              <w:marLeft w:val="0"/>
              <w:marRight w:val="0"/>
              <w:marTop w:val="0"/>
              <w:marBottom w:val="0"/>
              <w:divBdr>
                <w:top w:val="none" w:sz="0" w:space="0" w:color="auto"/>
                <w:left w:val="none" w:sz="0" w:space="0" w:color="auto"/>
                <w:bottom w:val="none" w:sz="0" w:space="0" w:color="auto"/>
                <w:right w:val="none" w:sz="0" w:space="0" w:color="auto"/>
              </w:divBdr>
            </w:div>
            <w:div w:id="1947081967">
              <w:marLeft w:val="0"/>
              <w:marRight w:val="0"/>
              <w:marTop w:val="0"/>
              <w:marBottom w:val="0"/>
              <w:divBdr>
                <w:top w:val="none" w:sz="0" w:space="0" w:color="auto"/>
                <w:left w:val="none" w:sz="0" w:space="0" w:color="auto"/>
                <w:bottom w:val="none" w:sz="0" w:space="0" w:color="auto"/>
                <w:right w:val="none" w:sz="0" w:space="0" w:color="auto"/>
              </w:divBdr>
            </w:div>
            <w:div w:id="10617023">
              <w:marLeft w:val="0"/>
              <w:marRight w:val="0"/>
              <w:marTop w:val="0"/>
              <w:marBottom w:val="0"/>
              <w:divBdr>
                <w:top w:val="none" w:sz="0" w:space="0" w:color="auto"/>
                <w:left w:val="none" w:sz="0" w:space="0" w:color="auto"/>
                <w:bottom w:val="none" w:sz="0" w:space="0" w:color="auto"/>
                <w:right w:val="none" w:sz="0" w:space="0" w:color="auto"/>
              </w:divBdr>
            </w:div>
            <w:div w:id="592586771">
              <w:marLeft w:val="0"/>
              <w:marRight w:val="0"/>
              <w:marTop w:val="0"/>
              <w:marBottom w:val="0"/>
              <w:divBdr>
                <w:top w:val="none" w:sz="0" w:space="0" w:color="auto"/>
                <w:left w:val="none" w:sz="0" w:space="0" w:color="auto"/>
                <w:bottom w:val="none" w:sz="0" w:space="0" w:color="auto"/>
                <w:right w:val="none" w:sz="0" w:space="0" w:color="auto"/>
              </w:divBdr>
            </w:div>
            <w:div w:id="1949311014">
              <w:marLeft w:val="0"/>
              <w:marRight w:val="0"/>
              <w:marTop w:val="0"/>
              <w:marBottom w:val="0"/>
              <w:divBdr>
                <w:top w:val="none" w:sz="0" w:space="0" w:color="auto"/>
                <w:left w:val="none" w:sz="0" w:space="0" w:color="auto"/>
                <w:bottom w:val="none" w:sz="0" w:space="0" w:color="auto"/>
                <w:right w:val="none" w:sz="0" w:space="0" w:color="auto"/>
              </w:divBdr>
            </w:div>
            <w:div w:id="1945115621">
              <w:marLeft w:val="0"/>
              <w:marRight w:val="0"/>
              <w:marTop w:val="0"/>
              <w:marBottom w:val="0"/>
              <w:divBdr>
                <w:top w:val="none" w:sz="0" w:space="0" w:color="auto"/>
                <w:left w:val="none" w:sz="0" w:space="0" w:color="auto"/>
                <w:bottom w:val="none" w:sz="0" w:space="0" w:color="auto"/>
                <w:right w:val="none" w:sz="0" w:space="0" w:color="auto"/>
              </w:divBdr>
            </w:div>
            <w:div w:id="758674579">
              <w:marLeft w:val="0"/>
              <w:marRight w:val="0"/>
              <w:marTop w:val="0"/>
              <w:marBottom w:val="0"/>
              <w:divBdr>
                <w:top w:val="none" w:sz="0" w:space="0" w:color="auto"/>
                <w:left w:val="none" w:sz="0" w:space="0" w:color="auto"/>
                <w:bottom w:val="none" w:sz="0" w:space="0" w:color="auto"/>
                <w:right w:val="none" w:sz="0" w:space="0" w:color="auto"/>
              </w:divBdr>
            </w:div>
            <w:div w:id="1612004768">
              <w:marLeft w:val="0"/>
              <w:marRight w:val="0"/>
              <w:marTop w:val="0"/>
              <w:marBottom w:val="0"/>
              <w:divBdr>
                <w:top w:val="none" w:sz="0" w:space="0" w:color="auto"/>
                <w:left w:val="none" w:sz="0" w:space="0" w:color="auto"/>
                <w:bottom w:val="none" w:sz="0" w:space="0" w:color="auto"/>
                <w:right w:val="none" w:sz="0" w:space="0" w:color="auto"/>
              </w:divBdr>
            </w:div>
            <w:div w:id="918053344">
              <w:marLeft w:val="0"/>
              <w:marRight w:val="0"/>
              <w:marTop w:val="0"/>
              <w:marBottom w:val="0"/>
              <w:divBdr>
                <w:top w:val="none" w:sz="0" w:space="0" w:color="auto"/>
                <w:left w:val="none" w:sz="0" w:space="0" w:color="auto"/>
                <w:bottom w:val="none" w:sz="0" w:space="0" w:color="auto"/>
                <w:right w:val="none" w:sz="0" w:space="0" w:color="auto"/>
              </w:divBdr>
            </w:div>
            <w:div w:id="2041514766">
              <w:marLeft w:val="0"/>
              <w:marRight w:val="0"/>
              <w:marTop w:val="0"/>
              <w:marBottom w:val="0"/>
              <w:divBdr>
                <w:top w:val="none" w:sz="0" w:space="0" w:color="auto"/>
                <w:left w:val="none" w:sz="0" w:space="0" w:color="auto"/>
                <w:bottom w:val="none" w:sz="0" w:space="0" w:color="auto"/>
                <w:right w:val="none" w:sz="0" w:space="0" w:color="auto"/>
              </w:divBdr>
            </w:div>
            <w:div w:id="6659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2820">
      <w:bodyDiv w:val="1"/>
      <w:marLeft w:val="0"/>
      <w:marRight w:val="0"/>
      <w:marTop w:val="0"/>
      <w:marBottom w:val="0"/>
      <w:divBdr>
        <w:top w:val="none" w:sz="0" w:space="0" w:color="auto"/>
        <w:left w:val="none" w:sz="0" w:space="0" w:color="auto"/>
        <w:bottom w:val="none" w:sz="0" w:space="0" w:color="auto"/>
        <w:right w:val="none" w:sz="0" w:space="0" w:color="auto"/>
      </w:divBdr>
    </w:div>
    <w:div w:id="1710958273">
      <w:bodyDiv w:val="1"/>
      <w:marLeft w:val="0"/>
      <w:marRight w:val="0"/>
      <w:marTop w:val="0"/>
      <w:marBottom w:val="0"/>
      <w:divBdr>
        <w:top w:val="none" w:sz="0" w:space="0" w:color="auto"/>
        <w:left w:val="none" w:sz="0" w:space="0" w:color="auto"/>
        <w:bottom w:val="none" w:sz="0" w:space="0" w:color="auto"/>
        <w:right w:val="none" w:sz="0" w:space="0" w:color="auto"/>
      </w:divBdr>
      <w:divsChild>
        <w:div w:id="707871297">
          <w:marLeft w:val="0"/>
          <w:marRight w:val="0"/>
          <w:marTop w:val="0"/>
          <w:marBottom w:val="0"/>
          <w:divBdr>
            <w:top w:val="none" w:sz="0" w:space="0" w:color="auto"/>
            <w:left w:val="none" w:sz="0" w:space="0" w:color="auto"/>
            <w:bottom w:val="none" w:sz="0" w:space="0" w:color="auto"/>
            <w:right w:val="none" w:sz="0" w:space="0" w:color="auto"/>
          </w:divBdr>
          <w:divsChild>
            <w:div w:id="1168788926">
              <w:marLeft w:val="0"/>
              <w:marRight w:val="0"/>
              <w:marTop w:val="0"/>
              <w:marBottom w:val="0"/>
              <w:divBdr>
                <w:top w:val="none" w:sz="0" w:space="0" w:color="auto"/>
                <w:left w:val="none" w:sz="0" w:space="0" w:color="auto"/>
                <w:bottom w:val="none" w:sz="0" w:space="0" w:color="auto"/>
                <w:right w:val="none" w:sz="0" w:space="0" w:color="auto"/>
              </w:divBdr>
              <w:divsChild>
                <w:div w:id="753818177">
                  <w:marLeft w:val="0"/>
                  <w:marRight w:val="0"/>
                  <w:marTop w:val="0"/>
                  <w:marBottom w:val="0"/>
                  <w:divBdr>
                    <w:top w:val="none" w:sz="0" w:space="0" w:color="auto"/>
                    <w:left w:val="none" w:sz="0" w:space="0" w:color="auto"/>
                    <w:bottom w:val="none" w:sz="0" w:space="0" w:color="auto"/>
                    <w:right w:val="none" w:sz="0" w:space="0" w:color="auto"/>
                  </w:divBdr>
                </w:div>
                <w:div w:id="519507504">
                  <w:marLeft w:val="0"/>
                  <w:marRight w:val="0"/>
                  <w:marTop w:val="0"/>
                  <w:marBottom w:val="0"/>
                  <w:divBdr>
                    <w:top w:val="none" w:sz="0" w:space="0" w:color="auto"/>
                    <w:left w:val="none" w:sz="0" w:space="0" w:color="auto"/>
                    <w:bottom w:val="none" w:sz="0" w:space="0" w:color="auto"/>
                    <w:right w:val="none" w:sz="0" w:space="0" w:color="auto"/>
                  </w:divBdr>
                </w:div>
                <w:div w:id="1534539810">
                  <w:marLeft w:val="0"/>
                  <w:marRight w:val="0"/>
                  <w:marTop w:val="0"/>
                  <w:marBottom w:val="0"/>
                  <w:divBdr>
                    <w:top w:val="none" w:sz="0" w:space="0" w:color="auto"/>
                    <w:left w:val="none" w:sz="0" w:space="0" w:color="auto"/>
                    <w:bottom w:val="none" w:sz="0" w:space="0" w:color="auto"/>
                    <w:right w:val="none" w:sz="0" w:space="0" w:color="auto"/>
                  </w:divBdr>
                </w:div>
                <w:div w:id="43064857">
                  <w:marLeft w:val="0"/>
                  <w:marRight w:val="0"/>
                  <w:marTop w:val="0"/>
                  <w:marBottom w:val="0"/>
                  <w:divBdr>
                    <w:top w:val="none" w:sz="0" w:space="0" w:color="auto"/>
                    <w:left w:val="none" w:sz="0" w:space="0" w:color="auto"/>
                    <w:bottom w:val="none" w:sz="0" w:space="0" w:color="auto"/>
                    <w:right w:val="none" w:sz="0" w:space="0" w:color="auto"/>
                  </w:divBdr>
                </w:div>
                <w:div w:id="620771338">
                  <w:marLeft w:val="0"/>
                  <w:marRight w:val="0"/>
                  <w:marTop w:val="0"/>
                  <w:marBottom w:val="0"/>
                  <w:divBdr>
                    <w:top w:val="none" w:sz="0" w:space="0" w:color="auto"/>
                    <w:left w:val="none" w:sz="0" w:space="0" w:color="auto"/>
                    <w:bottom w:val="none" w:sz="0" w:space="0" w:color="auto"/>
                    <w:right w:val="none" w:sz="0" w:space="0" w:color="auto"/>
                  </w:divBdr>
                </w:div>
                <w:div w:id="9644377">
                  <w:marLeft w:val="0"/>
                  <w:marRight w:val="0"/>
                  <w:marTop w:val="0"/>
                  <w:marBottom w:val="0"/>
                  <w:divBdr>
                    <w:top w:val="none" w:sz="0" w:space="0" w:color="auto"/>
                    <w:left w:val="none" w:sz="0" w:space="0" w:color="auto"/>
                    <w:bottom w:val="none" w:sz="0" w:space="0" w:color="auto"/>
                    <w:right w:val="none" w:sz="0" w:space="0" w:color="auto"/>
                  </w:divBdr>
                </w:div>
                <w:div w:id="1071730052">
                  <w:marLeft w:val="0"/>
                  <w:marRight w:val="0"/>
                  <w:marTop w:val="0"/>
                  <w:marBottom w:val="0"/>
                  <w:divBdr>
                    <w:top w:val="none" w:sz="0" w:space="0" w:color="auto"/>
                    <w:left w:val="none" w:sz="0" w:space="0" w:color="auto"/>
                    <w:bottom w:val="none" w:sz="0" w:space="0" w:color="auto"/>
                    <w:right w:val="none" w:sz="0" w:space="0" w:color="auto"/>
                  </w:divBdr>
                </w:div>
                <w:div w:id="833446915">
                  <w:marLeft w:val="0"/>
                  <w:marRight w:val="0"/>
                  <w:marTop w:val="0"/>
                  <w:marBottom w:val="0"/>
                  <w:divBdr>
                    <w:top w:val="none" w:sz="0" w:space="0" w:color="auto"/>
                    <w:left w:val="none" w:sz="0" w:space="0" w:color="auto"/>
                    <w:bottom w:val="none" w:sz="0" w:space="0" w:color="auto"/>
                    <w:right w:val="none" w:sz="0" w:space="0" w:color="auto"/>
                  </w:divBdr>
                </w:div>
                <w:div w:id="1566792114">
                  <w:marLeft w:val="0"/>
                  <w:marRight w:val="0"/>
                  <w:marTop w:val="0"/>
                  <w:marBottom w:val="0"/>
                  <w:divBdr>
                    <w:top w:val="none" w:sz="0" w:space="0" w:color="auto"/>
                    <w:left w:val="none" w:sz="0" w:space="0" w:color="auto"/>
                    <w:bottom w:val="none" w:sz="0" w:space="0" w:color="auto"/>
                    <w:right w:val="none" w:sz="0" w:space="0" w:color="auto"/>
                  </w:divBdr>
                </w:div>
                <w:div w:id="1436053391">
                  <w:marLeft w:val="0"/>
                  <w:marRight w:val="0"/>
                  <w:marTop w:val="0"/>
                  <w:marBottom w:val="0"/>
                  <w:divBdr>
                    <w:top w:val="none" w:sz="0" w:space="0" w:color="auto"/>
                    <w:left w:val="none" w:sz="0" w:space="0" w:color="auto"/>
                    <w:bottom w:val="none" w:sz="0" w:space="0" w:color="auto"/>
                    <w:right w:val="none" w:sz="0" w:space="0" w:color="auto"/>
                  </w:divBdr>
                </w:div>
                <w:div w:id="1763066687">
                  <w:marLeft w:val="0"/>
                  <w:marRight w:val="0"/>
                  <w:marTop w:val="0"/>
                  <w:marBottom w:val="0"/>
                  <w:divBdr>
                    <w:top w:val="none" w:sz="0" w:space="0" w:color="auto"/>
                    <w:left w:val="none" w:sz="0" w:space="0" w:color="auto"/>
                    <w:bottom w:val="none" w:sz="0" w:space="0" w:color="auto"/>
                    <w:right w:val="none" w:sz="0" w:space="0" w:color="auto"/>
                  </w:divBdr>
                </w:div>
                <w:div w:id="1930043373">
                  <w:marLeft w:val="0"/>
                  <w:marRight w:val="0"/>
                  <w:marTop w:val="0"/>
                  <w:marBottom w:val="0"/>
                  <w:divBdr>
                    <w:top w:val="none" w:sz="0" w:space="0" w:color="auto"/>
                    <w:left w:val="none" w:sz="0" w:space="0" w:color="auto"/>
                    <w:bottom w:val="none" w:sz="0" w:space="0" w:color="auto"/>
                    <w:right w:val="none" w:sz="0" w:space="0" w:color="auto"/>
                  </w:divBdr>
                </w:div>
                <w:div w:id="1250771300">
                  <w:marLeft w:val="0"/>
                  <w:marRight w:val="0"/>
                  <w:marTop w:val="0"/>
                  <w:marBottom w:val="0"/>
                  <w:divBdr>
                    <w:top w:val="none" w:sz="0" w:space="0" w:color="auto"/>
                    <w:left w:val="none" w:sz="0" w:space="0" w:color="auto"/>
                    <w:bottom w:val="none" w:sz="0" w:space="0" w:color="auto"/>
                    <w:right w:val="none" w:sz="0" w:space="0" w:color="auto"/>
                  </w:divBdr>
                </w:div>
                <w:div w:id="570240210">
                  <w:marLeft w:val="0"/>
                  <w:marRight w:val="0"/>
                  <w:marTop w:val="0"/>
                  <w:marBottom w:val="0"/>
                  <w:divBdr>
                    <w:top w:val="none" w:sz="0" w:space="0" w:color="auto"/>
                    <w:left w:val="none" w:sz="0" w:space="0" w:color="auto"/>
                    <w:bottom w:val="none" w:sz="0" w:space="0" w:color="auto"/>
                    <w:right w:val="none" w:sz="0" w:space="0" w:color="auto"/>
                  </w:divBdr>
                </w:div>
                <w:div w:id="367072092">
                  <w:marLeft w:val="0"/>
                  <w:marRight w:val="0"/>
                  <w:marTop w:val="0"/>
                  <w:marBottom w:val="0"/>
                  <w:divBdr>
                    <w:top w:val="none" w:sz="0" w:space="0" w:color="auto"/>
                    <w:left w:val="none" w:sz="0" w:space="0" w:color="auto"/>
                    <w:bottom w:val="none" w:sz="0" w:space="0" w:color="auto"/>
                    <w:right w:val="none" w:sz="0" w:space="0" w:color="auto"/>
                  </w:divBdr>
                </w:div>
                <w:div w:id="1347513404">
                  <w:marLeft w:val="0"/>
                  <w:marRight w:val="0"/>
                  <w:marTop w:val="0"/>
                  <w:marBottom w:val="0"/>
                  <w:divBdr>
                    <w:top w:val="none" w:sz="0" w:space="0" w:color="auto"/>
                    <w:left w:val="none" w:sz="0" w:space="0" w:color="auto"/>
                    <w:bottom w:val="none" w:sz="0" w:space="0" w:color="auto"/>
                    <w:right w:val="none" w:sz="0" w:space="0" w:color="auto"/>
                  </w:divBdr>
                </w:div>
                <w:div w:id="750473390">
                  <w:marLeft w:val="0"/>
                  <w:marRight w:val="0"/>
                  <w:marTop w:val="0"/>
                  <w:marBottom w:val="0"/>
                  <w:divBdr>
                    <w:top w:val="none" w:sz="0" w:space="0" w:color="auto"/>
                    <w:left w:val="none" w:sz="0" w:space="0" w:color="auto"/>
                    <w:bottom w:val="none" w:sz="0" w:space="0" w:color="auto"/>
                    <w:right w:val="none" w:sz="0" w:space="0" w:color="auto"/>
                  </w:divBdr>
                </w:div>
                <w:div w:id="1180853693">
                  <w:marLeft w:val="0"/>
                  <w:marRight w:val="0"/>
                  <w:marTop w:val="0"/>
                  <w:marBottom w:val="0"/>
                  <w:divBdr>
                    <w:top w:val="none" w:sz="0" w:space="0" w:color="auto"/>
                    <w:left w:val="none" w:sz="0" w:space="0" w:color="auto"/>
                    <w:bottom w:val="none" w:sz="0" w:space="0" w:color="auto"/>
                    <w:right w:val="none" w:sz="0" w:space="0" w:color="auto"/>
                  </w:divBdr>
                </w:div>
                <w:div w:id="911081707">
                  <w:marLeft w:val="0"/>
                  <w:marRight w:val="0"/>
                  <w:marTop w:val="0"/>
                  <w:marBottom w:val="0"/>
                  <w:divBdr>
                    <w:top w:val="none" w:sz="0" w:space="0" w:color="auto"/>
                    <w:left w:val="none" w:sz="0" w:space="0" w:color="auto"/>
                    <w:bottom w:val="none" w:sz="0" w:space="0" w:color="auto"/>
                    <w:right w:val="none" w:sz="0" w:space="0" w:color="auto"/>
                  </w:divBdr>
                </w:div>
              </w:divsChild>
            </w:div>
            <w:div w:id="1948584990">
              <w:marLeft w:val="0"/>
              <w:marRight w:val="0"/>
              <w:marTop w:val="0"/>
              <w:marBottom w:val="0"/>
              <w:divBdr>
                <w:top w:val="none" w:sz="0" w:space="0" w:color="auto"/>
                <w:left w:val="none" w:sz="0" w:space="0" w:color="auto"/>
                <w:bottom w:val="none" w:sz="0" w:space="0" w:color="auto"/>
                <w:right w:val="none" w:sz="0" w:space="0" w:color="auto"/>
              </w:divBdr>
              <w:divsChild>
                <w:div w:id="85461801">
                  <w:marLeft w:val="0"/>
                  <w:marRight w:val="0"/>
                  <w:marTop w:val="0"/>
                  <w:marBottom w:val="0"/>
                  <w:divBdr>
                    <w:top w:val="none" w:sz="0" w:space="0" w:color="auto"/>
                    <w:left w:val="none" w:sz="0" w:space="0" w:color="auto"/>
                    <w:bottom w:val="none" w:sz="0" w:space="0" w:color="auto"/>
                    <w:right w:val="none" w:sz="0" w:space="0" w:color="auto"/>
                  </w:divBdr>
                </w:div>
                <w:div w:id="1077748660">
                  <w:marLeft w:val="0"/>
                  <w:marRight w:val="0"/>
                  <w:marTop w:val="0"/>
                  <w:marBottom w:val="0"/>
                  <w:divBdr>
                    <w:top w:val="none" w:sz="0" w:space="0" w:color="auto"/>
                    <w:left w:val="none" w:sz="0" w:space="0" w:color="auto"/>
                    <w:bottom w:val="none" w:sz="0" w:space="0" w:color="auto"/>
                    <w:right w:val="none" w:sz="0" w:space="0" w:color="auto"/>
                  </w:divBdr>
                </w:div>
                <w:div w:id="1211964490">
                  <w:marLeft w:val="0"/>
                  <w:marRight w:val="0"/>
                  <w:marTop w:val="0"/>
                  <w:marBottom w:val="0"/>
                  <w:divBdr>
                    <w:top w:val="none" w:sz="0" w:space="0" w:color="auto"/>
                    <w:left w:val="none" w:sz="0" w:space="0" w:color="auto"/>
                    <w:bottom w:val="none" w:sz="0" w:space="0" w:color="auto"/>
                    <w:right w:val="none" w:sz="0" w:space="0" w:color="auto"/>
                  </w:divBdr>
                </w:div>
                <w:div w:id="1280529780">
                  <w:marLeft w:val="0"/>
                  <w:marRight w:val="0"/>
                  <w:marTop w:val="0"/>
                  <w:marBottom w:val="0"/>
                  <w:divBdr>
                    <w:top w:val="none" w:sz="0" w:space="0" w:color="auto"/>
                    <w:left w:val="none" w:sz="0" w:space="0" w:color="auto"/>
                    <w:bottom w:val="none" w:sz="0" w:space="0" w:color="auto"/>
                    <w:right w:val="none" w:sz="0" w:space="0" w:color="auto"/>
                  </w:divBdr>
                </w:div>
                <w:div w:id="1624576008">
                  <w:marLeft w:val="0"/>
                  <w:marRight w:val="0"/>
                  <w:marTop w:val="0"/>
                  <w:marBottom w:val="0"/>
                  <w:divBdr>
                    <w:top w:val="none" w:sz="0" w:space="0" w:color="auto"/>
                    <w:left w:val="none" w:sz="0" w:space="0" w:color="auto"/>
                    <w:bottom w:val="none" w:sz="0" w:space="0" w:color="auto"/>
                    <w:right w:val="none" w:sz="0" w:space="0" w:color="auto"/>
                  </w:divBdr>
                </w:div>
                <w:div w:id="160437057">
                  <w:marLeft w:val="0"/>
                  <w:marRight w:val="0"/>
                  <w:marTop w:val="0"/>
                  <w:marBottom w:val="0"/>
                  <w:divBdr>
                    <w:top w:val="none" w:sz="0" w:space="0" w:color="auto"/>
                    <w:left w:val="none" w:sz="0" w:space="0" w:color="auto"/>
                    <w:bottom w:val="none" w:sz="0" w:space="0" w:color="auto"/>
                    <w:right w:val="none" w:sz="0" w:space="0" w:color="auto"/>
                  </w:divBdr>
                </w:div>
                <w:div w:id="1000304882">
                  <w:marLeft w:val="0"/>
                  <w:marRight w:val="0"/>
                  <w:marTop w:val="0"/>
                  <w:marBottom w:val="0"/>
                  <w:divBdr>
                    <w:top w:val="none" w:sz="0" w:space="0" w:color="auto"/>
                    <w:left w:val="none" w:sz="0" w:space="0" w:color="auto"/>
                    <w:bottom w:val="none" w:sz="0" w:space="0" w:color="auto"/>
                    <w:right w:val="none" w:sz="0" w:space="0" w:color="auto"/>
                  </w:divBdr>
                </w:div>
                <w:div w:id="352196424">
                  <w:marLeft w:val="0"/>
                  <w:marRight w:val="0"/>
                  <w:marTop w:val="0"/>
                  <w:marBottom w:val="0"/>
                  <w:divBdr>
                    <w:top w:val="none" w:sz="0" w:space="0" w:color="auto"/>
                    <w:left w:val="none" w:sz="0" w:space="0" w:color="auto"/>
                    <w:bottom w:val="none" w:sz="0" w:space="0" w:color="auto"/>
                    <w:right w:val="none" w:sz="0" w:space="0" w:color="auto"/>
                  </w:divBdr>
                </w:div>
                <w:div w:id="661931455">
                  <w:marLeft w:val="0"/>
                  <w:marRight w:val="0"/>
                  <w:marTop w:val="0"/>
                  <w:marBottom w:val="0"/>
                  <w:divBdr>
                    <w:top w:val="none" w:sz="0" w:space="0" w:color="auto"/>
                    <w:left w:val="none" w:sz="0" w:space="0" w:color="auto"/>
                    <w:bottom w:val="none" w:sz="0" w:space="0" w:color="auto"/>
                    <w:right w:val="none" w:sz="0" w:space="0" w:color="auto"/>
                  </w:divBdr>
                </w:div>
                <w:div w:id="914970118">
                  <w:marLeft w:val="0"/>
                  <w:marRight w:val="0"/>
                  <w:marTop w:val="0"/>
                  <w:marBottom w:val="0"/>
                  <w:divBdr>
                    <w:top w:val="none" w:sz="0" w:space="0" w:color="auto"/>
                    <w:left w:val="none" w:sz="0" w:space="0" w:color="auto"/>
                    <w:bottom w:val="none" w:sz="0" w:space="0" w:color="auto"/>
                    <w:right w:val="none" w:sz="0" w:space="0" w:color="auto"/>
                  </w:divBdr>
                </w:div>
                <w:div w:id="1327131384">
                  <w:marLeft w:val="0"/>
                  <w:marRight w:val="0"/>
                  <w:marTop w:val="0"/>
                  <w:marBottom w:val="0"/>
                  <w:divBdr>
                    <w:top w:val="none" w:sz="0" w:space="0" w:color="auto"/>
                    <w:left w:val="none" w:sz="0" w:space="0" w:color="auto"/>
                    <w:bottom w:val="none" w:sz="0" w:space="0" w:color="auto"/>
                    <w:right w:val="none" w:sz="0" w:space="0" w:color="auto"/>
                  </w:divBdr>
                </w:div>
                <w:div w:id="1369335457">
                  <w:marLeft w:val="0"/>
                  <w:marRight w:val="0"/>
                  <w:marTop w:val="0"/>
                  <w:marBottom w:val="0"/>
                  <w:divBdr>
                    <w:top w:val="none" w:sz="0" w:space="0" w:color="auto"/>
                    <w:left w:val="none" w:sz="0" w:space="0" w:color="auto"/>
                    <w:bottom w:val="none" w:sz="0" w:space="0" w:color="auto"/>
                    <w:right w:val="none" w:sz="0" w:space="0" w:color="auto"/>
                  </w:divBdr>
                </w:div>
                <w:div w:id="1640301480">
                  <w:marLeft w:val="0"/>
                  <w:marRight w:val="0"/>
                  <w:marTop w:val="0"/>
                  <w:marBottom w:val="0"/>
                  <w:divBdr>
                    <w:top w:val="none" w:sz="0" w:space="0" w:color="auto"/>
                    <w:left w:val="none" w:sz="0" w:space="0" w:color="auto"/>
                    <w:bottom w:val="none" w:sz="0" w:space="0" w:color="auto"/>
                    <w:right w:val="none" w:sz="0" w:space="0" w:color="auto"/>
                  </w:divBdr>
                </w:div>
                <w:div w:id="1548493833">
                  <w:marLeft w:val="0"/>
                  <w:marRight w:val="0"/>
                  <w:marTop w:val="0"/>
                  <w:marBottom w:val="0"/>
                  <w:divBdr>
                    <w:top w:val="none" w:sz="0" w:space="0" w:color="auto"/>
                    <w:left w:val="none" w:sz="0" w:space="0" w:color="auto"/>
                    <w:bottom w:val="none" w:sz="0" w:space="0" w:color="auto"/>
                    <w:right w:val="none" w:sz="0" w:space="0" w:color="auto"/>
                  </w:divBdr>
                </w:div>
                <w:div w:id="1934195322">
                  <w:marLeft w:val="0"/>
                  <w:marRight w:val="0"/>
                  <w:marTop w:val="0"/>
                  <w:marBottom w:val="0"/>
                  <w:divBdr>
                    <w:top w:val="none" w:sz="0" w:space="0" w:color="auto"/>
                    <w:left w:val="none" w:sz="0" w:space="0" w:color="auto"/>
                    <w:bottom w:val="none" w:sz="0" w:space="0" w:color="auto"/>
                    <w:right w:val="none" w:sz="0" w:space="0" w:color="auto"/>
                  </w:divBdr>
                </w:div>
                <w:div w:id="1366758687">
                  <w:marLeft w:val="0"/>
                  <w:marRight w:val="0"/>
                  <w:marTop w:val="0"/>
                  <w:marBottom w:val="0"/>
                  <w:divBdr>
                    <w:top w:val="none" w:sz="0" w:space="0" w:color="auto"/>
                    <w:left w:val="none" w:sz="0" w:space="0" w:color="auto"/>
                    <w:bottom w:val="none" w:sz="0" w:space="0" w:color="auto"/>
                    <w:right w:val="none" w:sz="0" w:space="0" w:color="auto"/>
                  </w:divBdr>
                </w:div>
                <w:div w:id="1466896425">
                  <w:marLeft w:val="0"/>
                  <w:marRight w:val="0"/>
                  <w:marTop w:val="0"/>
                  <w:marBottom w:val="0"/>
                  <w:divBdr>
                    <w:top w:val="none" w:sz="0" w:space="0" w:color="auto"/>
                    <w:left w:val="none" w:sz="0" w:space="0" w:color="auto"/>
                    <w:bottom w:val="none" w:sz="0" w:space="0" w:color="auto"/>
                    <w:right w:val="none" w:sz="0" w:space="0" w:color="auto"/>
                  </w:divBdr>
                </w:div>
                <w:div w:id="1945336247">
                  <w:marLeft w:val="0"/>
                  <w:marRight w:val="0"/>
                  <w:marTop w:val="0"/>
                  <w:marBottom w:val="0"/>
                  <w:divBdr>
                    <w:top w:val="none" w:sz="0" w:space="0" w:color="auto"/>
                    <w:left w:val="none" w:sz="0" w:space="0" w:color="auto"/>
                    <w:bottom w:val="none" w:sz="0" w:space="0" w:color="auto"/>
                    <w:right w:val="none" w:sz="0" w:space="0" w:color="auto"/>
                  </w:divBdr>
                </w:div>
                <w:div w:id="1751928717">
                  <w:marLeft w:val="0"/>
                  <w:marRight w:val="0"/>
                  <w:marTop w:val="0"/>
                  <w:marBottom w:val="0"/>
                  <w:divBdr>
                    <w:top w:val="none" w:sz="0" w:space="0" w:color="auto"/>
                    <w:left w:val="none" w:sz="0" w:space="0" w:color="auto"/>
                    <w:bottom w:val="none" w:sz="0" w:space="0" w:color="auto"/>
                    <w:right w:val="none" w:sz="0" w:space="0" w:color="auto"/>
                  </w:divBdr>
                </w:div>
                <w:div w:id="1961493450">
                  <w:marLeft w:val="0"/>
                  <w:marRight w:val="0"/>
                  <w:marTop w:val="0"/>
                  <w:marBottom w:val="0"/>
                  <w:divBdr>
                    <w:top w:val="none" w:sz="0" w:space="0" w:color="auto"/>
                    <w:left w:val="none" w:sz="0" w:space="0" w:color="auto"/>
                    <w:bottom w:val="none" w:sz="0" w:space="0" w:color="auto"/>
                    <w:right w:val="none" w:sz="0" w:space="0" w:color="auto"/>
                  </w:divBdr>
                </w:div>
                <w:div w:id="1407339162">
                  <w:marLeft w:val="0"/>
                  <w:marRight w:val="0"/>
                  <w:marTop w:val="0"/>
                  <w:marBottom w:val="0"/>
                  <w:divBdr>
                    <w:top w:val="none" w:sz="0" w:space="0" w:color="auto"/>
                    <w:left w:val="none" w:sz="0" w:space="0" w:color="auto"/>
                    <w:bottom w:val="none" w:sz="0" w:space="0" w:color="auto"/>
                    <w:right w:val="none" w:sz="0" w:space="0" w:color="auto"/>
                  </w:divBdr>
                </w:div>
                <w:div w:id="115494783">
                  <w:marLeft w:val="0"/>
                  <w:marRight w:val="0"/>
                  <w:marTop w:val="0"/>
                  <w:marBottom w:val="0"/>
                  <w:divBdr>
                    <w:top w:val="none" w:sz="0" w:space="0" w:color="auto"/>
                    <w:left w:val="none" w:sz="0" w:space="0" w:color="auto"/>
                    <w:bottom w:val="none" w:sz="0" w:space="0" w:color="auto"/>
                    <w:right w:val="none" w:sz="0" w:space="0" w:color="auto"/>
                  </w:divBdr>
                </w:div>
                <w:div w:id="1381394480">
                  <w:marLeft w:val="0"/>
                  <w:marRight w:val="0"/>
                  <w:marTop w:val="0"/>
                  <w:marBottom w:val="0"/>
                  <w:divBdr>
                    <w:top w:val="none" w:sz="0" w:space="0" w:color="auto"/>
                    <w:left w:val="none" w:sz="0" w:space="0" w:color="auto"/>
                    <w:bottom w:val="none" w:sz="0" w:space="0" w:color="auto"/>
                    <w:right w:val="none" w:sz="0" w:space="0" w:color="auto"/>
                  </w:divBdr>
                </w:div>
                <w:div w:id="510602867">
                  <w:marLeft w:val="0"/>
                  <w:marRight w:val="0"/>
                  <w:marTop w:val="0"/>
                  <w:marBottom w:val="0"/>
                  <w:divBdr>
                    <w:top w:val="none" w:sz="0" w:space="0" w:color="auto"/>
                    <w:left w:val="none" w:sz="0" w:space="0" w:color="auto"/>
                    <w:bottom w:val="none" w:sz="0" w:space="0" w:color="auto"/>
                    <w:right w:val="none" w:sz="0" w:space="0" w:color="auto"/>
                  </w:divBdr>
                </w:div>
                <w:div w:id="1516774288">
                  <w:marLeft w:val="0"/>
                  <w:marRight w:val="0"/>
                  <w:marTop w:val="0"/>
                  <w:marBottom w:val="0"/>
                  <w:divBdr>
                    <w:top w:val="none" w:sz="0" w:space="0" w:color="auto"/>
                    <w:left w:val="none" w:sz="0" w:space="0" w:color="auto"/>
                    <w:bottom w:val="none" w:sz="0" w:space="0" w:color="auto"/>
                    <w:right w:val="none" w:sz="0" w:space="0" w:color="auto"/>
                  </w:divBdr>
                </w:div>
                <w:div w:id="1747846069">
                  <w:marLeft w:val="0"/>
                  <w:marRight w:val="0"/>
                  <w:marTop w:val="0"/>
                  <w:marBottom w:val="0"/>
                  <w:divBdr>
                    <w:top w:val="none" w:sz="0" w:space="0" w:color="auto"/>
                    <w:left w:val="none" w:sz="0" w:space="0" w:color="auto"/>
                    <w:bottom w:val="none" w:sz="0" w:space="0" w:color="auto"/>
                    <w:right w:val="none" w:sz="0" w:space="0" w:color="auto"/>
                  </w:divBdr>
                </w:div>
                <w:div w:id="1020469220">
                  <w:marLeft w:val="0"/>
                  <w:marRight w:val="0"/>
                  <w:marTop w:val="0"/>
                  <w:marBottom w:val="0"/>
                  <w:divBdr>
                    <w:top w:val="none" w:sz="0" w:space="0" w:color="auto"/>
                    <w:left w:val="none" w:sz="0" w:space="0" w:color="auto"/>
                    <w:bottom w:val="none" w:sz="0" w:space="0" w:color="auto"/>
                    <w:right w:val="none" w:sz="0" w:space="0" w:color="auto"/>
                  </w:divBdr>
                </w:div>
                <w:div w:id="2058621857">
                  <w:marLeft w:val="0"/>
                  <w:marRight w:val="0"/>
                  <w:marTop w:val="0"/>
                  <w:marBottom w:val="0"/>
                  <w:divBdr>
                    <w:top w:val="none" w:sz="0" w:space="0" w:color="auto"/>
                    <w:left w:val="none" w:sz="0" w:space="0" w:color="auto"/>
                    <w:bottom w:val="none" w:sz="0" w:space="0" w:color="auto"/>
                    <w:right w:val="none" w:sz="0" w:space="0" w:color="auto"/>
                  </w:divBdr>
                </w:div>
                <w:div w:id="477721950">
                  <w:marLeft w:val="0"/>
                  <w:marRight w:val="0"/>
                  <w:marTop w:val="0"/>
                  <w:marBottom w:val="0"/>
                  <w:divBdr>
                    <w:top w:val="none" w:sz="0" w:space="0" w:color="auto"/>
                    <w:left w:val="none" w:sz="0" w:space="0" w:color="auto"/>
                    <w:bottom w:val="none" w:sz="0" w:space="0" w:color="auto"/>
                    <w:right w:val="none" w:sz="0" w:space="0" w:color="auto"/>
                  </w:divBdr>
                </w:div>
                <w:div w:id="96023955">
                  <w:marLeft w:val="0"/>
                  <w:marRight w:val="0"/>
                  <w:marTop w:val="0"/>
                  <w:marBottom w:val="0"/>
                  <w:divBdr>
                    <w:top w:val="none" w:sz="0" w:space="0" w:color="auto"/>
                    <w:left w:val="none" w:sz="0" w:space="0" w:color="auto"/>
                    <w:bottom w:val="none" w:sz="0" w:space="0" w:color="auto"/>
                    <w:right w:val="none" w:sz="0" w:space="0" w:color="auto"/>
                  </w:divBdr>
                </w:div>
                <w:div w:id="1514538415">
                  <w:marLeft w:val="0"/>
                  <w:marRight w:val="0"/>
                  <w:marTop w:val="0"/>
                  <w:marBottom w:val="0"/>
                  <w:divBdr>
                    <w:top w:val="none" w:sz="0" w:space="0" w:color="auto"/>
                    <w:left w:val="none" w:sz="0" w:space="0" w:color="auto"/>
                    <w:bottom w:val="none" w:sz="0" w:space="0" w:color="auto"/>
                    <w:right w:val="none" w:sz="0" w:space="0" w:color="auto"/>
                  </w:divBdr>
                </w:div>
                <w:div w:id="414519276">
                  <w:marLeft w:val="0"/>
                  <w:marRight w:val="0"/>
                  <w:marTop w:val="0"/>
                  <w:marBottom w:val="0"/>
                  <w:divBdr>
                    <w:top w:val="none" w:sz="0" w:space="0" w:color="auto"/>
                    <w:left w:val="none" w:sz="0" w:space="0" w:color="auto"/>
                    <w:bottom w:val="none" w:sz="0" w:space="0" w:color="auto"/>
                    <w:right w:val="none" w:sz="0" w:space="0" w:color="auto"/>
                  </w:divBdr>
                </w:div>
                <w:div w:id="1515073641">
                  <w:marLeft w:val="0"/>
                  <w:marRight w:val="0"/>
                  <w:marTop w:val="0"/>
                  <w:marBottom w:val="0"/>
                  <w:divBdr>
                    <w:top w:val="none" w:sz="0" w:space="0" w:color="auto"/>
                    <w:left w:val="none" w:sz="0" w:space="0" w:color="auto"/>
                    <w:bottom w:val="none" w:sz="0" w:space="0" w:color="auto"/>
                    <w:right w:val="none" w:sz="0" w:space="0" w:color="auto"/>
                  </w:divBdr>
                </w:div>
                <w:div w:id="1368993030">
                  <w:marLeft w:val="0"/>
                  <w:marRight w:val="0"/>
                  <w:marTop w:val="0"/>
                  <w:marBottom w:val="0"/>
                  <w:divBdr>
                    <w:top w:val="none" w:sz="0" w:space="0" w:color="auto"/>
                    <w:left w:val="none" w:sz="0" w:space="0" w:color="auto"/>
                    <w:bottom w:val="none" w:sz="0" w:space="0" w:color="auto"/>
                    <w:right w:val="none" w:sz="0" w:space="0" w:color="auto"/>
                  </w:divBdr>
                </w:div>
                <w:div w:id="1301577211">
                  <w:marLeft w:val="0"/>
                  <w:marRight w:val="0"/>
                  <w:marTop w:val="0"/>
                  <w:marBottom w:val="0"/>
                  <w:divBdr>
                    <w:top w:val="none" w:sz="0" w:space="0" w:color="auto"/>
                    <w:left w:val="none" w:sz="0" w:space="0" w:color="auto"/>
                    <w:bottom w:val="none" w:sz="0" w:space="0" w:color="auto"/>
                    <w:right w:val="none" w:sz="0" w:space="0" w:color="auto"/>
                  </w:divBdr>
                </w:div>
                <w:div w:id="582881550">
                  <w:marLeft w:val="0"/>
                  <w:marRight w:val="0"/>
                  <w:marTop w:val="0"/>
                  <w:marBottom w:val="0"/>
                  <w:divBdr>
                    <w:top w:val="none" w:sz="0" w:space="0" w:color="auto"/>
                    <w:left w:val="none" w:sz="0" w:space="0" w:color="auto"/>
                    <w:bottom w:val="none" w:sz="0" w:space="0" w:color="auto"/>
                    <w:right w:val="none" w:sz="0" w:space="0" w:color="auto"/>
                  </w:divBdr>
                </w:div>
                <w:div w:id="1327170928">
                  <w:marLeft w:val="0"/>
                  <w:marRight w:val="0"/>
                  <w:marTop w:val="0"/>
                  <w:marBottom w:val="0"/>
                  <w:divBdr>
                    <w:top w:val="none" w:sz="0" w:space="0" w:color="auto"/>
                    <w:left w:val="none" w:sz="0" w:space="0" w:color="auto"/>
                    <w:bottom w:val="none" w:sz="0" w:space="0" w:color="auto"/>
                    <w:right w:val="none" w:sz="0" w:space="0" w:color="auto"/>
                  </w:divBdr>
                </w:div>
                <w:div w:id="544759738">
                  <w:marLeft w:val="0"/>
                  <w:marRight w:val="0"/>
                  <w:marTop w:val="0"/>
                  <w:marBottom w:val="0"/>
                  <w:divBdr>
                    <w:top w:val="none" w:sz="0" w:space="0" w:color="auto"/>
                    <w:left w:val="none" w:sz="0" w:space="0" w:color="auto"/>
                    <w:bottom w:val="none" w:sz="0" w:space="0" w:color="auto"/>
                    <w:right w:val="none" w:sz="0" w:space="0" w:color="auto"/>
                  </w:divBdr>
                </w:div>
                <w:div w:id="171990519">
                  <w:marLeft w:val="0"/>
                  <w:marRight w:val="0"/>
                  <w:marTop w:val="0"/>
                  <w:marBottom w:val="0"/>
                  <w:divBdr>
                    <w:top w:val="none" w:sz="0" w:space="0" w:color="auto"/>
                    <w:left w:val="none" w:sz="0" w:space="0" w:color="auto"/>
                    <w:bottom w:val="none" w:sz="0" w:space="0" w:color="auto"/>
                    <w:right w:val="none" w:sz="0" w:space="0" w:color="auto"/>
                  </w:divBdr>
                </w:div>
                <w:div w:id="1844202069">
                  <w:marLeft w:val="0"/>
                  <w:marRight w:val="0"/>
                  <w:marTop w:val="0"/>
                  <w:marBottom w:val="0"/>
                  <w:divBdr>
                    <w:top w:val="none" w:sz="0" w:space="0" w:color="auto"/>
                    <w:left w:val="none" w:sz="0" w:space="0" w:color="auto"/>
                    <w:bottom w:val="none" w:sz="0" w:space="0" w:color="auto"/>
                    <w:right w:val="none" w:sz="0" w:space="0" w:color="auto"/>
                  </w:divBdr>
                </w:div>
                <w:div w:id="1880316814">
                  <w:marLeft w:val="0"/>
                  <w:marRight w:val="0"/>
                  <w:marTop w:val="0"/>
                  <w:marBottom w:val="0"/>
                  <w:divBdr>
                    <w:top w:val="none" w:sz="0" w:space="0" w:color="auto"/>
                    <w:left w:val="none" w:sz="0" w:space="0" w:color="auto"/>
                    <w:bottom w:val="none" w:sz="0" w:space="0" w:color="auto"/>
                    <w:right w:val="none" w:sz="0" w:space="0" w:color="auto"/>
                  </w:divBdr>
                </w:div>
                <w:div w:id="217976475">
                  <w:marLeft w:val="0"/>
                  <w:marRight w:val="0"/>
                  <w:marTop w:val="0"/>
                  <w:marBottom w:val="0"/>
                  <w:divBdr>
                    <w:top w:val="none" w:sz="0" w:space="0" w:color="auto"/>
                    <w:left w:val="none" w:sz="0" w:space="0" w:color="auto"/>
                    <w:bottom w:val="none" w:sz="0" w:space="0" w:color="auto"/>
                    <w:right w:val="none" w:sz="0" w:space="0" w:color="auto"/>
                  </w:divBdr>
                </w:div>
                <w:div w:id="1730416259">
                  <w:marLeft w:val="0"/>
                  <w:marRight w:val="0"/>
                  <w:marTop w:val="0"/>
                  <w:marBottom w:val="0"/>
                  <w:divBdr>
                    <w:top w:val="none" w:sz="0" w:space="0" w:color="auto"/>
                    <w:left w:val="none" w:sz="0" w:space="0" w:color="auto"/>
                    <w:bottom w:val="none" w:sz="0" w:space="0" w:color="auto"/>
                    <w:right w:val="none" w:sz="0" w:space="0" w:color="auto"/>
                  </w:divBdr>
                </w:div>
                <w:div w:id="1126393167">
                  <w:marLeft w:val="0"/>
                  <w:marRight w:val="0"/>
                  <w:marTop w:val="0"/>
                  <w:marBottom w:val="0"/>
                  <w:divBdr>
                    <w:top w:val="none" w:sz="0" w:space="0" w:color="auto"/>
                    <w:left w:val="none" w:sz="0" w:space="0" w:color="auto"/>
                    <w:bottom w:val="none" w:sz="0" w:space="0" w:color="auto"/>
                    <w:right w:val="none" w:sz="0" w:space="0" w:color="auto"/>
                  </w:divBdr>
                </w:div>
                <w:div w:id="566459838">
                  <w:marLeft w:val="0"/>
                  <w:marRight w:val="0"/>
                  <w:marTop w:val="0"/>
                  <w:marBottom w:val="0"/>
                  <w:divBdr>
                    <w:top w:val="none" w:sz="0" w:space="0" w:color="auto"/>
                    <w:left w:val="none" w:sz="0" w:space="0" w:color="auto"/>
                    <w:bottom w:val="none" w:sz="0" w:space="0" w:color="auto"/>
                    <w:right w:val="none" w:sz="0" w:space="0" w:color="auto"/>
                  </w:divBdr>
                </w:div>
                <w:div w:id="149713812">
                  <w:marLeft w:val="0"/>
                  <w:marRight w:val="0"/>
                  <w:marTop w:val="0"/>
                  <w:marBottom w:val="0"/>
                  <w:divBdr>
                    <w:top w:val="none" w:sz="0" w:space="0" w:color="auto"/>
                    <w:left w:val="none" w:sz="0" w:space="0" w:color="auto"/>
                    <w:bottom w:val="none" w:sz="0" w:space="0" w:color="auto"/>
                    <w:right w:val="none" w:sz="0" w:space="0" w:color="auto"/>
                  </w:divBdr>
                </w:div>
                <w:div w:id="223954339">
                  <w:marLeft w:val="0"/>
                  <w:marRight w:val="0"/>
                  <w:marTop w:val="0"/>
                  <w:marBottom w:val="0"/>
                  <w:divBdr>
                    <w:top w:val="none" w:sz="0" w:space="0" w:color="auto"/>
                    <w:left w:val="none" w:sz="0" w:space="0" w:color="auto"/>
                    <w:bottom w:val="none" w:sz="0" w:space="0" w:color="auto"/>
                    <w:right w:val="none" w:sz="0" w:space="0" w:color="auto"/>
                  </w:divBdr>
                </w:div>
                <w:div w:id="160509906">
                  <w:marLeft w:val="0"/>
                  <w:marRight w:val="0"/>
                  <w:marTop w:val="0"/>
                  <w:marBottom w:val="0"/>
                  <w:divBdr>
                    <w:top w:val="none" w:sz="0" w:space="0" w:color="auto"/>
                    <w:left w:val="none" w:sz="0" w:space="0" w:color="auto"/>
                    <w:bottom w:val="none" w:sz="0" w:space="0" w:color="auto"/>
                    <w:right w:val="none" w:sz="0" w:space="0" w:color="auto"/>
                  </w:divBdr>
                </w:div>
                <w:div w:id="362705581">
                  <w:marLeft w:val="0"/>
                  <w:marRight w:val="0"/>
                  <w:marTop w:val="0"/>
                  <w:marBottom w:val="0"/>
                  <w:divBdr>
                    <w:top w:val="none" w:sz="0" w:space="0" w:color="auto"/>
                    <w:left w:val="none" w:sz="0" w:space="0" w:color="auto"/>
                    <w:bottom w:val="none" w:sz="0" w:space="0" w:color="auto"/>
                    <w:right w:val="none" w:sz="0" w:space="0" w:color="auto"/>
                  </w:divBdr>
                </w:div>
              </w:divsChild>
            </w:div>
            <w:div w:id="1874607537">
              <w:marLeft w:val="0"/>
              <w:marRight w:val="0"/>
              <w:marTop w:val="0"/>
              <w:marBottom w:val="0"/>
              <w:divBdr>
                <w:top w:val="none" w:sz="0" w:space="0" w:color="auto"/>
                <w:left w:val="none" w:sz="0" w:space="0" w:color="auto"/>
                <w:bottom w:val="none" w:sz="0" w:space="0" w:color="auto"/>
                <w:right w:val="none" w:sz="0" w:space="0" w:color="auto"/>
              </w:divBdr>
            </w:div>
            <w:div w:id="1460566461">
              <w:marLeft w:val="0"/>
              <w:marRight w:val="0"/>
              <w:marTop w:val="0"/>
              <w:marBottom w:val="0"/>
              <w:divBdr>
                <w:top w:val="none" w:sz="0" w:space="0" w:color="auto"/>
                <w:left w:val="none" w:sz="0" w:space="0" w:color="auto"/>
                <w:bottom w:val="none" w:sz="0" w:space="0" w:color="auto"/>
                <w:right w:val="none" w:sz="0" w:space="0" w:color="auto"/>
              </w:divBdr>
            </w:div>
            <w:div w:id="2144763568">
              <w:marLeft w:val="0"/>
              <w:marRight w:val="0"/>
              <w:marTop w:val="0"/>
              <w:marBottom w:val="0"/>
              <w:divBdr>
                <w:top w:val="none" w:sz="0" w:space="0" w:color="auto"/>
                <w:left w:val="none" w:sz="0" w:space="0" w:color="auto"/>
                <w:bottom w:val="none" w:sz="0" w:space="0" w:color="auto"/>
                <w:right w:val="none" w:sz="0" w:space="0" w:color="auto"/>
              </w:divBdr>
            </w:div>
            <w:div w:id="1239749461">
              <w:marLeft w:val="0"/>
              <w:marRight w:val="0"/>
              <w:marTop w:val="0"/>
              <w:marBottom w:val="0"/>
              <w:divBdr>
                <w:top w:val="none" w:sz="0" w:space="0" w:color="auto"/>
                <w:left w:val="none" w:sz="0" w:space="0" w:color="auto"/>
                <w:bottom w:val="none" w:sz="0" w:space="0" w:color="auto"/>
                <w:right w:val="none" w:sz="0" w:space="0" w:color="auto"/>
              </w:divBdr>
            </w:div>
            <w:div w:id="772672298">
              <w:marLeft w:val="0"/>
              <w:marRight w:val="0"/>
              <w:marTop w:val="0"/>
              <w:marBottom w:val="0"/>
              <w:divBdr>
                <w:top w:val="none" w:sz="0" w:space="0" w:color="auto"/>
                <w:left w:val="none" w:sz="0" w:space="0" w:color="auto"/>
                <w:bottom w:val="none" w:sz="0" w:space="0" w:color="auto"/>
                <w:right w:val="none" w:sz="0" w:space="0" w:color="auto"/>
              </w:divBdr>
            </w:div>
            <w:div w:id="1250239992">
              <w:marLeft w:val="0"/>
              <w:marRight w:val="0"/>
              <w:marTop w:val="0"/>
              <w:marBottom w:val="0"/>
              <w:divBdr>
                <w:top w:val="none" w:sz="0" w:space="0" w:color="auto"/>
                <w:left w:val="none" w:sz="0" w:space="0" w:color="auto"/>
                <w:bottom w:val="none" w:sz="0" w:space="0" w:color="auto"/>
                <w:right w:val="none" w:sz="0" w:space="0" w:color="auto"/>
              </w:divBdr>
            </w:div>
            <w:div w:id="571935051">
              <w:marLeft w:val="0"/>
              <w:marRight w:val="0"/>
              <w:marTop w:val="0"/>
              <w:marBottom w:val="0"/>
              <w:divBdr>
                <w:top w:val="none" w:sz="0" w:space="0" w:color="auto"/>
                <w:left w:val="none" w:sz="0" w:space="0" w:color="auto"/>
                <w:bottom w:val="none" w:sz="0" w:space="0" w:color="auto"/>
                <w:right w:val="none" w:sz="0" w:space="0" w:color="auto"/>
              </w:divBdr>
            </w:div>
            <w:div w:id="313413262">
              <w:marLeft w:val="0"/>
              <w:marRight w:val="0"/>
              <w:marTop w:val="0"/>
              <w:marBottom w:val="0"/>
              <w:divBdr>
                <w:top w:val="none" w:sz="0" w:space="0" w:color="auto"/>
                <w:left w:val="none" w:sz="0" w:space="0" w:color="auto"/>
                <w:bottom w:val="none" w:sz="0" w:space="0" w:color="auto"/>
                <w:right w:val="none" w:sz="0" w:space="0" w:color="auto"/>
              </w:divBdr>
            </w:div>
            <w:div w:id="943877884">
              <w:marLeft w:val="0"/>
              <w:marRight w:val="0"/>
              <w:marTop w:val="0"/>
              <w:marBottom w:val="0"/>
              <w:divBdr>
                <w:top w:val="none" w:sz="0" w:space="0" w:color="auto"/>
                <w:left w:val="none" w:sz="0" w:space="0" w:color="auto"/>
                <w:bottom w:val="none" w:sz="0" w:space="0" w:color="auto"/>
                <w:right w:val="none" w:sz="0" w:space="0" w:color="auto"/>
              </w:divBdr>
            </w:div>
            <w:div w:id="1954363828">
              <w:marLeft w:val="0"/>
              <w:marRight w:val="0"/>
              <w:marTop w:val="0"/>
              <w:marBottom w:val="0"/>
              <w:divBdr>
                <w:top w:val="none" w:sz="0" w:space="0" w:color="auto"/>
                <w:left w:val="none" w:sz="0" w:space="0" w:color="auto"/>
                <w:bottom w:val="none" w:sz="0" w:space="0" w:color="auto"/>
                <w:right w:val="none" w:sz="0" w:space="0" w:color="auto"/>
              </w:divBdr>
            </w:div>
            <w:div w:id="1468158592">
              <w:marLeft w:val="0"/>
              <w:marRight w:val="0"/>
              <w:marTop w:val="0"/>
              <w:marBottom w:val="0"/>
              <w:divBdr>
                <w:top w:val="none" w:sz="0" w:space="0" w:color="auto"/>
                <w:left w:val="none" w:sz="0" w:space="0" w:color="auto"/>
                <w:bottom w:val="none" w:sz="0" w:space="0" w:color="auto"/>
                <w:right w:val="none" w:sz="0" w:space="0" w:color="auto"/>
              </w:divBdr>
            </w:div>
            <w:div w:id="365954597">
              <w:marLeft w:val="0"/>
              <w:marRight w:val="0"/>
              <w:marTop w:val="0"/>
              <w:marBottom w:val="0"/>
              <w:divBdr>
                <w:top w:val="none" w:sz="0" w:space="0" w:color="auto"/>
                <w:left w:val="none" w:sz="0" w:space="0" w:color="auto"/>
                <w:bottom w:val="none" w:sz="0" w:space="0" w:color="auto"/>
                <w:right w:val="none" w:sz="0" w:space="0" w:color="auto"/>
              </w:divBdr>
            </w:div>
            <w:div w:id="1345399604">
              <w:marLeft w:val="0"/>
              <w:marRight w:val="0"/>
              <w:marTop w:val="0"/>
              <w:marBottom w:val="0"/>
              <w:divBdr>
                <w:top w:val="none" w:sz="0" w:space="0" w:color="auto"/>
                <w:left w:val="none" w:sz="0" w:space="0" w:color="auto"/>
                <w:bottom w:val="none" w:sz="0" w:space="0" w:color="auto"/>
                <w:right w:val="none" w:sz="0" w:space="0" w:color="auto"/>
              </w:divBdr>
            </w:div>
            <w:div w:id="2145541309">
              <w:marLeft w:val="0"/>
              <w:marRight w:val="0"/>
              <w:marTop w:val="0"/>
              <w:marBottom w:val="0"/>
              <w:divBdr>
                <w:top w:val="none" w:sz="0" w:space="0" w:color="auto"/>
                <w:left w:val="none" w:sz="0" w:space="0" w:color="auto"/>
                <w:bottom w:val="none" w:sz="0" w:space="0" w:color="auto"/>
                <w:right w:val="none" w:sz="0" w:space="0" w:color="auto"/>
              </w:divBdr>
            </w:div>
            <w:div w:id="1743795824">
              <w:marLeft w:val="0"/>
              <w:marRight w:val="0"/>
              <w:marTop w:val="0"/>
              <w:marBottom w:val="0"/>
              <w:divBdr>
                <w:top w:val="none" w:sz="0" w:space="0" w:color="auto"/>
                <w:left w:val="none" w:sz="0" w:space="0" w:color="auto"/>
                <w:bottom w:val="none" w:sz="0" w:space="0" w:color="auto"/>
                <w:right w:val="none" w:sz="0" w:space="0" w:color="auto"/>
              </w:divBdr>
            </w:div>
            <w:div w:id="167211497">
              <w:marLeft w:val="0"/>
              <w:marRight w:val="0"/>
              <w:marTop w:val="0"/>
              <w:marBottom w:val="0"/>
              <w:divBdr>
                <w:top w:val="none" w:sz="0" w:space="0" w:color="auto"/>
                <w:left w:val="none" w:sz="0" w:space="0" w:color="auto"/>
                <w:bottom w:val="none" w:sz="0" w:space="0" w:color="auto"/>
                <w:right w:val="none" w:sz="0" w:space="0" w:color="auto"/>
              </w:divBdr>
            </w:div>
            <w:div w:id="333647990">
              <w:marLeft w:val="0"/>
              <w:marRight w:val="0"/>
              <w:marTop w:val="0"/>
              <w:marBottom w:val="0"/>
              <w:divBdr>
                <w:top w:val="none" w:sz="0" w:space="0" w:color="auto"/>
                <w:left w:val="none" w:sz="0" w:space="0" w:color="auto"/>
                <w:bottom w:val="none" w:sz="0" w:space="0" w:color="auto"/>
                <w:right w:val="none" w:sz="0" w:space="0" w:color="auto"/>
              </w:divBdr>
            </w:div>
            <w:div w:id="104810469">
              <w:marLeft w:val="0"/>
              <w:marRight w:val="0"/>
              <w:marTop w:val="0"/>
              <w:marBottom w:val="0"/>
              <w:divBdr>
                <w:top w:val="none" w:sz="0" w:space="0" w:color="auto"/>
                <w:left w:val="none" w:sz="0" w:space="0" w:color="auto"/>
                <w:bottom w:val="none" w:sz="0" w:space="0" w:color="auto"/>
                <w:right w:val="none" w:sz="0" w:space="0" w:color="auto"/>
              </w:divBdr>
            </w:div>
            <w:div w:id="908998611">
              <w:marLeft w:val="0"/>
              <w:marRight w:val="0"/>
              <w:marTop w:val="0"/>
              <w:marBottom w:val="0"/>
              <w:divBdr>
                <w:top w:val="none" w:sz="0" w:space="0" w:color="auto"/>
                <w:left w:val="none" w:sz="0" w:space="0" w:color="auto"/>
                <w:bottom w:val="none" w:sz="0" w:space="0" w:color="auto"/>
                <w:right w:val="none" w:sz="0" w:space="0" w:color="auto"/>
              </w:divBdr>
            </w:div>
            <w:div w:id="585647543">
              <w:marLeft w:val="0"/>
              <w:marRight w:val="0"/>
              <w:marTop w:val="0"/>
              <w:marBottom w:val="0"/>
              <w:divBdr>
                <w:top w:val="none" w:sz="0" w:space="0" w:color="auto"/>
                <w:left w:val="none" w:sz="0" w:space="0" w:color="auto"/>
                <w:bottom w:val="none" w:sz="0" w:space="0" w:color="auto"/>
                <w:right w:val="none" w:sz="0" w:space="0" w:color="auto"/>
              </w:divBdr>
            </w:div>
            <w:div w:id="453640321">
              <w:marLeft w:val="0"/>
              <w:marRight w:val="0"/>
              <w:marTop w:val="0"/>
              <w:marBottom w:val="0"/>
              <w:divBdr>
                <w:top w:val="none" w:sz="0" w:space="0" w:color="auto"/>
                <w:left w:val="none" w:sz="0" w:space="0" w:color="auto"/>
                <w:bottom w:val="none" w:sz="0" w:space="0" w:color="auto"/>
                <w:right w:val="none" w:sz="0" w:space="0" w:color="auto"/>
              </w:divBdr>
            </w:div>
            <w:div w:id="1634406627">
              <w:marLeft w:val="0"/>
              <w:marRight w:val="0"/>
              <w:marTop w:val="0"/>
              <w:marBottom w:val="0"/>
              <w:divBdr>
                <w:top w:val="none" w:sz="0" w:space="0" w:color="auto"/>
                <w:left w:val="none" w:sz="0" w:space="0" w:color="auto"/>
                <w:bottom w:val="none" w:sz="0" w:space="0" w:color="auto"/>
                <w:right w:val="none" w:sz="0" w:space="0" w:color="auto"/>
              </w:divBdr>
            </w:div>
            <w:div w:id="1548177978">
              <w:marLeft w:val="0"/>
              <w:marRight w:val="0"/>
              <w:marTop w:val="0"/>
              <w:marBottom w:val="0"/>
              <w:divBdr>
                <w:top w:val="none" w:sz="0" w:space="0" w:color="auto"/>
                <w:left w:val="none" w:sz="0" w:space="0" w:color="auto"/>
                <w:bottom w:val="none" w:sz="0" w:space="0" w:color="auto"/>
                <w:right w:val="none" w:sz="0" w:space="0" w:color="auto"/>
              </w:divBdr>
            </w:div>
            <w:div w:id="286159766">
              <w:marLeft w:val="0"/>
              <w:marRight w:val="0"/>
              <w:marTop w:val="0"/>
              <w:marBottom w:val="0"/>
              <w:divBdr>
                <w:top w:val="none" w:sz="0" w:space="0" w:color="auto"/>
                <w:left w:val="none" w:sz="0" w:space="0" w:color="auto"/>
                <w:bottom w:val="none" w:sz="0" w:space="0" w:color="auto"/>
                <w:right w:val="none" w:sz="0" w:space="0" w:color="auto"/>
              </w:divBdr>
            </w:div>
            <w:div w:id="1970013323">
              <w:marLeft w:val="0"/>
              <w:marRight w:val="0"/>
              <w:marTop w:val="0"/>
              <w:marBottom w:val="0"/>
              <w:divBdr>
                <w:top w:val="none" w:sz="0" w:space="0" w:color="auto"/>
                <w:left w:val="none" w:sz="0" w:space="0" w:color="auto"/>
                <w:bottom w:val="none" w:sz="0" w:space="0" w:color="auto"/>
                <w:right w:val="none" w:sz="0" w:space="0" w:color="auto"/>
              </w:divBdr>
            </w:div>
            <w:div w:id="1137839337">
              <w:marLeft w:val="0"/>
              <w:marRight w:val="0"/>
              <w:marTop w:val="0"/>
              <w:marBottom w:val="0"/>
              <w:divBdr>
                <w:top w:val="none" w:sz="0" w:space="0" w:color="auto"/>
                <w:left w:val="none" w:sz="0" w:space="0" w:color="auto"/>
                <w:bottom w:val="none" w:sz="0" w:space="0" w:color="auto"/>
                <w:right w:val="none" w:sz="0" w:space="0" w:color="auto"/>
              </w:divBdr>
            </w:div>
            <w:div w:id="1376152871">
              <w:marLeft w:val="0"/>
              <w:marRight w:val="0"/>
              <w:marTop w:val="0"/>
              <w:marBottom w:val="0"/>
              <w:divBdr>
                <w:top w:val="none" w:sz="0" w:space="0" w:color="auto"/>
                <w:left w:val="none" w:sz="0" w:space="0" w:color="auto"/>
                <w:bottom w:val="none" w:sz="0" w:space="0" w:color="auto"/>
                <w:right w:val="none" w:sz="0" w:space="0" w:color="auto"/>
              </w:divBdr>
            </w:div>
            <w:div w:id="5459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2892">
      <w:bodyDiv w:val="1"/>
      <w:marLeft w:val="0"/>
      <w:marRight w:val="0"/>
      <w:marTop w:val="0"/>
      <w:marBottom w:val="0"/>
      <w:divBdr>
        <w:top w:val="none" w:sz="0" w:space="0" w:color="auto"/>
        <w:left w:val="none" w:sz="0" w:space="0" w:color="auto"/>
        <w:bottom w:val="none" w:sz="0" w:space="0" w:color="auto"/>
        <w:right w:val="none" w:sz="0" w:space="0" w:color="auto"/>
      </w:divBdr>
      <w:divsChild>
        <w:div w:id="236062598">
          <w:marLeft w:val="0"/>
          <w:marRight w:val="0"/>
          <w:marTop w:val="0"/>
          <w:marBottom w:val="0"/>
          <w:divBdr>
            <w:top w:val="none" w:sz="0" w:space="0" w:color="auto"/>
            <w:left w:val="none" w:sz="0" w:space="0" w:color="auto"/>
            <w:bottom w:val="none" w:sz="0" w:space="0" w:color="auto"/>
            <w:right w:val="none" w:sz="0" w:space="0" w:color="auto"/>
          </w:divBdr>
        </w:div>
        <w:div w:id="582374304">
          <w:marLeft w:val="0"/>
          <w:marRight w:val="0"/>
          <w:marTop w:val="0"/>
          <w:marBottom w:val="0"/>
          <w:divBdr>
            <w:top w:val="none" w:sz="0" w:space="0" w:color="auto"/>
            <w:left w:val="none" w:sz="0" w:space="0" w:color="auto"/>
            <w:bottom w:val="none" w:sz="0" w:space="0" w:color="auto"/>
            <w:right w:val="none" w:sz="0" w:space="0" w:color="auto"/>
          </w:divBdr>
        </w:div>
        <w:div w:id="1111049847">
          <w:marLeft w:val="0"/>
          <w:marRight w:val="0"/>
          <w:marTop w:val="0"/>
          <w:marBottom w:val="0"/>
          <w:divBdr>
            <w:top w:val="none" w:sz="0" w:space="0" w:color="auto"/>
            <w:left w:val="none" w:sz="0" w:space="0" w:color="auto"/>
            <w:bottom w:val="none" w:sz="0" w:space="0" w:color="auto"/>
            <w:right w:val="none" w:sz="0" w:space="0" w:color="auto"/>
          </w:divBdr>
        </w:div>
      </w:divsChild>
    </w:div>
    <w:div w:id="1819104689">
      <w:bodyDiv w:val="1"/>
      <w:marLeft w:val="0"/>
      <w:marRight w:val="0"/>
      <w:marTop w:val="0"/>
      <w:marBottom w:val="0"/>
      <w:divBdr>
        <w:top w:val="none" w:sz="0" w:space="0" w:color="auto"/>
        <w:left w:val="none" w:sz="0" w:space="0" w:color="auto"/>
        <w:bottom w:val="none" w:sz="0" w:space="0" w:color="auto"/>
        <w:right w:val="none" w:sz="0" w:space="0" w:color="auto"/>
      </w:divBdr>
      <w:divsChild>
        <w:div w:id="1658269193">
          <w:marLeft w:val="0"/>
          <w:marRight w:val="0"/>
          <w:marTop w:val="0"/>
          <w:marBottom w:val="0"/>
          <w:divBdr>
            <w:top w:val="none" w:sz="0" w:space="0" w:color="auto"/>
            <w:left w:val="none" w:sz="0" w:space="0" w:color="auto"/>
            <w:bottom w:val="none" w:sz="0" w:space="0" w:color="auto"/>
            <w:right w:val="none" w:sz="0" w:space="0" w:color="auto"/>
          </w:divBdr>
          <w:divsChild>
            <w:div w:id="2126537927">
              <w:marLeft w:val="0"/>
              <w:marRight w:val="0"/>
              <w:marTop w:val="0"/>
              <w:marBottom w:val="0"/>
              <w:divBdr>
                <w:top w:val="none" w:sz="0" w:space="0" w:color="auto"/>
                <w:left w:val="none" w:sz="0" w:space="0" w:color="auto"/>
                <w:bottom w:val="none" w:sz="0" w:space="0" w:color="auto"/>
                <w:right w:val="none" w:sz="0" w:space="0" w:color="auto"/>
              </w:divBdr>
            </w:div>
            <w:div w:id="1555584979">
              <w:marLeft w:val="0"/>
              <w:marRight w:val="0"/>
              <w:marTop w:val="0"/>
              <w:marBottom w:val="0"/>
              <w:divBdr>
                <w:top w:val="none" w:sz="0" w:space="0" w:color="auto"/>
                <w:left w:val="none" w:sz="0" w:space="0" w:color="auto"/>
                <w:bottom w:val="none" w:sz="0" w:space="0" w:color="auto"/>
                <w:right w:val="none" w:sz="0" w:space="0" w:color="auto"/>
              </w:divBdr>
            </w:div>
            <w:div w:id="1454132816">
              <w:marLeft w:val="0"/>
              <w:marRight w:val="0"/>
              <w:marTop w:val="0"/>
              <w:marBottom w:val="0"/>
              <w:divBdr>
                <w:top w:val="none" w:sz="0" w:space="0" w:color="auto"/>
                <w:left w:val="none" w:sz="0" w:space="0" w:color="auto"/>
                <w:bottom w:val="none" w:sz="0" w:space="0" w:color="auto"/>
                <w:right w:val="none" w:sz="0" w:space="0" w:color="auto"/>
              </w:divBdr>
            </w:div>
            <w:div w:id="2076855293">
              <w:marLeft w:val="0"/>
              <w:marRight w:val="0"/>
              <w:marTop w:val="0"/>
              <w:marBottom w:val="0"/>
              <w:divBdr>
                <w:top w:val="none" w:sz="0" w:space="0" w:color="auto"/>
                <w:left w:val="none" w:sz="0" w:space="0" w:color="auto"/>
                <w:bottom w:val="none" w:sz="0" w:space="0" w:color="auto"/>
                <w:right w:val="none" w:sz="0" w:space="0" w:color="auto"/>
              </w:divBdr>
            </w:div>
            <w:div w:id="933514404">
              <w:marLeft w:val="0"/>
              <w:marRight w:val="0"/>
              <w:marTop w:val="0"/>
              <w:marBottom w:val="0"/>
              <w:divBdr>
                <w:top w:val="none" w:sz="0" w:space="0" w:color="auto"/>
                <w:left w:val="none" w:sz="0" w:space="0" w:color="auto"/>
                <w:bottom w:val="none" w:sz="0" w:space="0" w:color="auto"/>
                <w:right w:val="none" w:sz="0" w:space="0" w:color="auto"/>
              </w:divBdr>
            </w:div>
            <w:div w:id="1301498818">
              <w:marLeft w:val="0"/>
              <w:marRight w:val="0"/>
              <w:marTop w:val="0"/>
              <w:marBottom w:val="0"/>
              <w:divBdr>
                <w:top w:val="none" w:sz="0" w:space="0" w:color="auto"/>
                <w:left w:val="none" w:sz="0" w:space="0" w:color="auto"/>
                <w:bottom w:val="none" w:sz="0" w:space="0" w:color="auto"/>
                <w:right w:val="none" w:sz="0" w:space="0" w:color="auto"/>
              </w:divBdr>
            </w:div>
            <w:div w:id="1845899583">
              <w:marLeft w:val="0"/>
              <w:marRight w:val="0"/>
              <w:marTop w:val="0"/>
              <w:marBottom w:val="0"/>
              <w:divBdr>
                <w:top w:val="none" w:sz="0" w:space="0" w:color="auto"/>
                <w:left w:val="none" w:sz="0" w:space="0" w:color="auto"/>
                <w:bottom w:val="none" w:sz="0" w:space="0" w:color="auto"/>
                <w:right w:val="none" w:sz="0" w:space="0" w:color="auto"/>
              </w:divBdr>
            </w:div>
            <w:div w:id="1419673249">
              <w:marLeft w:val="0"/>
              <w:marRight w:val="0"/>
              <w:marTop w:val="0"/>
              <w:marBottom w:val="0"/>
              <w:divBdr>
                <w:top w:val="none" w:sz="0" w:space="0" w:color="auto"/>
                <w:left w:val="none" w:sz="0" w:space="0" w:color="auto"/>
                <w:bottom w:val="none" w:sz="0" w:space="0" w:color="auto"/>
                <w:right w:val="none" w:sz="0" w:space="0" w:color="auto"/>
              </w:divBdr>
            </w:div>
            <w:div w:id="500240643">
              <w:marLeft w:val="0"/>
              <w:marRight w:val="0"/>
              <w:marTop w:val="0"/>
              <w:marBottom w:val="0"/>
              <w:divBdr>
                <w:top w:val="none" w:sz="0" w:space="0" w:color="auto"/>
                <w:left w:val="none" w:sz="0" w:space="0" w:color="auto"/>
                <w:bottom w:val="none" w:sz="0" w:space="0" w:color="auto"/>
                <w:right w:val="none" w:sz="0" w:space="0" w:color="auto"/>
              </w:divBdr>
            </w:div>
            <w:div w:id="2057776165">
              <w:marLeft w:val="0"/>
              <w:marRight w:val="0"/>
              <w:marTop w:val="0"/>
              <w:marBottom w:val="0"/>
              <w:divBdr>
                <w:top w:val="none" w:sz="0" w:space="0" w:color="auto"/>
                <w:left w:val="none" w:sz="0" w:space="0" w:color="auto"/>
                <w:bottom w:val="none" w:sz="0" w:space="0" w:color="auto"/>
                <w:right w:val="none" w:sz="0" w:space="0" w:color="auto"/>
              </w:divBdr>
            </w:div>
            <w:div w:id="468398341">
              <w:marLeft w:val="0"/>
              <w:marRight w:val="0"/>
              <w:marTop w:val="0"/>
              <w:marBottom w:val="0"/>
              <w:divBdr>
                <w:top w:val="none" w:sz="0" w:space="0" w:color="auto"/>
                <w:left w:val="none" w:sz="0" w:space="0" w:color="auto"/>
                <w:bottom w:val="none" w:sz="0" w:space="0" w:color="auto"/>
                <w:right w:val="none" w:sz="0" w:space="0" w:color="auto"/>
              </w:divBdr>
            </w:div>
            <w:div w:id="515194266">
              <w:marLeft w:val="0"/>
              <w:marRight w:val="0"/>
              <w:marTop w:val="0"/>
              <w:marBottom w:val="0"/>
              <w:divBdr>
                <w:top w:val="none" w:sz="0" w:space="0" w:color="auto"/>
                <w:left w:val="none" w:sz="0" w:space="0" w:color="auto"/>
                <w:bottom w:val="none" w:sz="0" w:space="0" w:color="auto"/>
                <w:right w:val="none" w:sz="0" w:space="0" w:color="auto"/>
              </w:divBdr>
            </w:div>
            <w:div w:id="1171482665">
              <w:marLeft w:val="0"/>
              <w:marRight w:val="0"/>
              <w:marTop w:val="0"/>
              <w:marBottom w:val="0"/>
              <w:divBdr>
                <w:top w:val="none" w:sz="0" w:space="0" w:color="auto"/>
                <w:left w:val="none" w:sz="0" w:space="0" w:color="auto"/>
                <w:bottom w:val="none" w:sz="0" w:space="0" w:color="auto"/>
                <w:right w:val="none" w:sz="0" w:space="0" w:color="auto"/>
              </w:divBdr>
            </w:div>
            <w:div w:id="209077442">
              <w:marLeft w:val="0"/>
              <w:marRight w:val="0"/>
              <w:marTop w:val="0"/>
              <w:marBottom w:val="0"/>
              <w:divBdr>
                <w:top w:val="none" w:sz="0" w:space="0" w:color="auto"/>
                <w:left w:val="none" w:sz="0" w:space="0" w:color="auto"/>
                <w:bottom w:val="none" w:sz="0" w:space="0" w:color="auto"/>
                <w:right w:val="none" w:sz="0" w:space="0" w:color="auto"/>
              </w:divBdr>
            </w:div>
            <w:div w:id="1780833518">
              <w:marLeft w:val="0"/>
              <w:marRight w:val="0"/>
              <w:marTop w:val="0"/>
              <w:marBottom w:val="0"/>
              <w:divBdr>
                <w:top w:val="none" w:sz="0" w:space="0" w:color="auto"/>
                <w:left w:val="none" w:sz="0" w:space="0" w:color="auto"/>
                <w:bottom w:val="none" w:sz="0" w:space="0" w:color="auto"/>
                <w:right w:val="none" w:sz="0" w:space="0" w:color="auto"/>
              </w:divBdr>
            </w:div>
            <w:div w:id="1286234356">
              <w:marLeft w:val="0"/>
              <w:marRight w:val="0"/>
              <w:marTop w:val="0"/>
              <w:marBottom w:val="0"/>
              <w:divBdr>
                <w:top w:val="none" w:sz="0" w:space="0" w:color="auto"/>
                <w:left w:val="none" w:sz="0" w:space="0" w:color="auto"/>
                <w:bottom w:val="none" w:sz="0" w:space="0" w:color="auto"/>
                <w:right w:val="none" w:sz="0" w:space="0" w:color="auto"/>
              </w:divBdr>
            </w:div>
            <w:div w:id="751051577">
              <w:marLeft w:val="0"/>
              <w:marRight w:val="0"/>
              <w:marTop w:val="0"/>
              <w:marBottom w:val="0"/>
              <w:divBdr>
                <w:top w:val="none" w:sz="0" w:space="0" w:color="auto"/>
                <w:left w:val="none" w:sz="0" w:space="0" w:color="auto"/>
                <w:bottom w:val="none" w:sz="0" w:space="0" w:color="auto"/>
                <w:right w:val="none" w:sz="0" w:space="0" w:color="auto"/>
              </w:divBdr>
            </w:div>
            <w:div w:id="1162543533">
              <w:marLeft w:val="0"/>
              <w:marRight w:val="0"/>
              <w:marTop w:val="0"/>
              <w:marBottom w:val="0"/>
              <w:divBdr>
                <w:top w:val="none" w:sz="0" w:space="0" w:color="auto"/>
                <w:left w:val="none" w:sz="0" w:space="0" w:color="auto"/>
                <w:bottom w:val="none" w:sz="0" w:space="0" w:color="auto"/>
                <w:right w:val="none" w:sz="0" w:space="0" w:color="auto"/>
              </w:divBdr>
            </w:div>
            <w:div w:id="1255092540">
              <w:marLeft w:val="0"/>
              <w:marRight w:val="0"/>
              <w:marTop w:val="0"/>
              <w:marBottom w:val="0"/>
              <w:divBdr>
                <w:top w:val="none" w:sz="0" w:space="0" w:color="auto"/>
                <w:left w:val="none" w:sz="0" w:space="0" w:color="auto"/>
                <w:bottom w:val="none" w:sz="0" w:space="0" w:color="auto"/>
                <w:right w:val="none" w:sz="0" w:space="0" w:color="auto"/>
              </w:divBdr>
            </w:div>
          </w:divsChild>
        </w:div>
        <w:div w:id="1554728899">
          <w:marLeft w:val="0"/>
          <w:marRight w:val="0"/>
          <w:marTop w:val="0"/>
          <w:marBottom w:val="0"/>
          <w:divBdr>
            <w:top w:val="none" w:sz="0" w:space="0" w:color="auto"/>
            <w:left w:val="none" w:sz="0" w:space="0" w:color="auto"/>
            <w:bottom w:val="none" w:sz="0" w:space="0" w:color="auto"/>
            <w:right w:val="none" w:sz="0" w:space="0" w:color="auto"/>
          </w:divBdr>
          <w:divsChild>
            <w:div w:id="443185665">
              <w:marLeft w:val="0"/>
              <w:marRight w:val="0"/>
              <w:marTop w:val="0"/>
              <w:marBottom w:val="0"/>
              <w:divBdr>
                <w:top w:val="none" w:sz="0" w:space="0" w:color="auto"/>
                <w:left w:val="none" w:sz="0" w:space="0" w:color="auto"/>
                <w:bottom w:val="none" w:sz="0" w:space="0" w:color="auto"/>
                <w:right w:val="none" w:sz="0" w:space="0" w:color="auto"/>
              </w:divBdr>
            </w:div>
            <w:div w:id="339090847">
              <w:marLeft w:val="0"/>
              <w:marRight w:val="0"/>
              <w:marTop w:val="0"/>
              <w:marBottom w:val="0"/>
              <w:divBdr>
                <w:top w:val="none" w:sz="0" w:space="0" w:color="auto"/>
                <w:left w:val="none" w:sz="0" w:space="0" w:color="auto"/>
                <w:bottom w:val="none" w:sz="0" w:space="0" w:color="auto"/>
                <w:right w:val="none" w:sz="0" w:space="0" w:color="auto"/>
              </w:divBdr>
            </w:div>
            <w:div w:id="2095199606">
              <w:marLeft w:val="0"/>
              <w:marRight w:val="0"/>
              <w:marTop w:val="0"/>
              <w:marBottom w:val="0"/>
              <w:divBdr>
                <w:top w:val="none" w:sz="0" w:space="0" w:color="auto"/>
                <w:left w:val="none" w:sz="0" w:space="0" w:color="auto"/>
                <w:bottom w:val="none" w:sz="0" w:space="0" w:color="auto"/>
                <w:right w:val="none" w:sz="0" w:space="0" w:color="auto"/>
              </w:divBdr>
            </w:div>
            <w:div w:id="326330327">
              <w:marLeft w:val="0"/>
              <w:marRight w:val="0"/>
              <w:marTop w:val="0"/>
              <w:marBottom w:val="0"/>
              <w:divBdr>
                <w:top w:val="none" w:sz="0" w:space="0" w:color="auto"/>
                <w:left w:val="none" w:sz="0" w:space="0" w:color="auto"/>
                <w:bottom w:val="none" w:sz="0" w:space="0" w:color="auto"/>
                <w:right w:val="none" w:sz="0" w:space="0" w:color="auto"/>
              </w:divBdr>
            </w:div>
            <w:div w:id="977762912">
              <w:marLeft w:val="0"/>
              <w:marRight w:val="0"/>
              <w:marTop w:val="0"/>
              <w:marBottom w:val="0"/>
              <w:divBdr>
                <w:top w:val="none" w:sz="0" w:space="0" w:color="auto"/>
                <w:left w:val="none" w:sz="0" w:space="0" w:color="auto"/>
                <w:bottom w:val="none" w:sz="0" w:space="0" w:color="auto"/>
                <w:right w:val="none" w:sz="0" w:space="0" w:color="auto"/>
              </w:divBdr>
            </w:div>
            <w:div w:id="1442408123">
              <w:marLeft w:val="0"/>
              <w:marRight w:val="0"/>
              <w:marTop w:val="0"/>
              <w:marBottom w:val="0"/>
              <w:divBdr>
                <w:top w:val="none" w:sz="0" w:space="0" w:color="auto"/>
                <w:left w:val="none" w:sz="0" w:space="0" w:color="auto"/>
                <w:bottom w:val="none" w:sz="0" w:space="0" w:color="auto"/>
                <w:right w:val="none" w:sz="0" w:space="0" w:color="auto"/>
              </w:divBdr>
            </w:div>
            <w:div w:id="686952038">
              <w:marLeft w:val="0"/>
              <w:marRight w:val="0"/>
              <w:marTop w:val="0"/>
              <w:marBottom w:val="0"/>
              <w:divBdr>
                <w:top w:val="none" w:sz="0" w:space="0" w:color="auto"/>
                <w:left w:val="none" w:sz="0" w:space="0" w:color="auto"/>
                <w:bottom w:val="none" w:sz="0" w:space="0" w:color="auto"/>
                <w:right w:val="none" w:sz="0" w:space="0" w:color="auto"/>
              </w:divBdr>
            </w:div>
            <w:div w:id="1792741433">
              <w:marLeft w:val="0"/>
              <w:marRight w:val="0"/>
              <w:marTop w:val="0"/>
              <w:marBottom w:val="0"/>
              <w:divBdr>
                <w:top w:val="none" w:sz="0" w:space="0" w:color="auto"/>
                <w:left w:val="none" w:sz="0" w:space="0" w:color="auto"/>
                <w:bottom w:val="none" w:sz="0" w:space="0" w:color="auto"/>
                <w:right w:val="none" w:sz="0" w:space="0" w:color="auto"/>
              </w:divBdr>
            </w:div>
            <w:div w:id="1661081848">
              <w:marLeft w:val="0"/>
              <w:marRight w:val="0"/>
              <w:marTop w:val="0"/>
              <w:marBottom w:val="0"/>
              <w:divBdr>
                <w:top w:val="none" w:sz="0" w:space="0" w:color="auto"/>
                <w:left w:val="none" w:sz="0" w:space="0" w:color="auto"/>
                <w:bottom w:val="none" w:sz="0" w:space="0" w:color="auto"/>
                <w:right w:val="none" w:sz="0" w:space="0" w:color="auto"/>
              </w:divBdr>
            </w:div>
            <w:div w:id="2064788244">
              <w:marLeft w:val="0"/>
              <w:marRight w:val="0"/>
              <w:marTop w:val="0"/>
              <w:marBottom w:val="0"/>
              <w:divBdr>
                <w:top w:val="none" w:sz="0" w:space="0" w:color="auto"/>
                <w:left w:val="none" w:sz="0" w:space="0" w:color="auto"/>
                <w:bottom w:val="none" w:sz="0" w:space="0" w:color="auto"/>
                <w:right w:val="none" w:sz="0" w:space="0" w:color="auto"/>
              </w:divBdr>
            </w:div>
            <w:div w:id="786194802">
              <w:marLeft w:val="0"/>
              <w:marRight w:val="0"/>
              <w:marTop w:val="0"/>
              <w:marBottom w:val="0"/>
              <w:divBdr>
                <w:top w:val="none" w:sz="0" w:space="0" w:color="auto"/>
                <w:left w:val="none" w:sz="0" w:space="0" w:color="auto"/>
                <w:bottom w:val="none" w:sz="0" w:space="0" w:color="auto"/>
                <w:right w:val="none" w:sz="0" w:space="0" w:color="auto"/>
              </w:divBdr>
            </w:div>
            <w:div w:id="172495845">
              <w:marLeft w:val="0"/>
              <w:marRight w:val="0"/>
              <w:marTop w:val="0"/>
              <w:marBottom w:val="0"/>
              <w:divBdr>
                <w:top w:val="none" w:sz="0" w:space="0" w:color="auto"/>
                <w:left w:val="none" w:sz="0" w:space="0" w:color="auto"/>
                <w:bottom w:val="none" w:sz="0" w:space="0" w:color="auto"/>
                <w:right w:val="none" w:sz="0" w:space="0" w:color="auto"/>
              </w:divBdr>
            </w:div>
            <w:div w:id="1315835997">
              <w:marLeft w:val="0"/>
              <w:marRight w:val="0"/>
              <w:marTop w:val="0"/>
              <w:marBottom w:val="0"/>
              <w:divBdr>
                <w:top w:val="none" w:sz="0" w:space="0" w:color="auto"/>
                <w:left w:val="none" w:sz="0" w:space="0" w:color="auto"/>
                <w:bottom w:val="none" w:sz="0" w:space="0" w:color="auto"/>
                <w:right w:val="none" w:sz="0" w:space="0" w:color="auto"/>
              </w:divBdr>
            </w:div>
            <w:div w:id="1330014276">
              <w:marLeft w:val="0"/>
              <w:marRight w:val="0"/>
              <w:marTop w:val="0"/>
              <w:marBottom w:val="0"/>
              <w:divBdr>
                <w:top w:val="none" w:sz="0" w:space="0" w:color="auto"/>
                <w:left w:val="none" w:sz="0" w:space="0" w:color="auto"/>
                <w:bottom w:val="none" w:sz="0" w:space="0" w:color="auto"/>
                <w:right w:val="none" w:sz="0" w:space="0" w:color="auto"/>
              </w:divBdr>
            </w:div>
            <w:div w:id="1484660546">
              <w:marLeft w:val="0"/>
              <w:marRight w:val="0"/>
              <w:marTop w:val="0"/>
              <w:marBottom w:val="0"/>
              <w:divBdr>
                <w:top w:val="none" w:sz="0" w:space="0" w:color="auto"/>
                <w:left w:val="none" w:sz="0" w:space="0" w:color="auto"/>
                <w:bottom w:val="none" w:sz="0" w:space="0" w:color="auto"/>
                <w:right w:val="none" w:sz="0" w:space="0" w:color="auto"/>
              </w:divBdr>
            </w:div>
            <w:div w:id="814221998">
              <w:marLeft w:val="0"/>
              <w:marRight w:val="0"/>
              <w:marTop w:val="0"/>
              <w:marBottom w:val="0"/>
              <w:divBdr>
                <w:top w:val="none" w:sz="0" w:space="0" w:color="auto"/>
                <w:left w:val="none" w:sz="0" w:space="0" w:color="auto"/>
                <w:bottom w:val="none" w:sz="0" w:space="0" w:color="auto"/>
                <w:right w:val="none" w:sz="0" w:space="0" w:color="auto"/>
              </w:divBdr>
            </w:div>
            <w:div w:id="1337613577">
              <w:marLeft w:val="0"/>
              <w:marRight w:val="0"/>
              <w:marTop w:val="0"/>
              <w:marBottom w:val="0"/>
              <w:divBdr>
                <w:top w:val="none" w:sz="0" w:space="0" w:color="auto"/>
                <w:left w:val="none" w:sz="0" w:space="0" w:color="auto"/>
                <w:bottom w:val="none" w:sz="0" w:space="0" w:color="auto"/>
                <w:right w:val="none" w:sz="0" w:space="0" w:color="auto"/>
              </w:divBdr>
            </w:div>
            <w:div w:id="1473408559">
              <w:marLeft w:val="0"/>
              <w:marRight w:val="0"/>
              <w:marTop w:val="0"/>
              <w:marBottom w:val="0"/>
              <w:divBdr>
                <w:top w:val="none" w:sz="0" w:space="0" w:color="auto"/>
                <w:left w:val="none" w:sz="0" w:space="0" w:color="auto"/>
                <w:bottom w:val="none" w:sz="0" w:space="0" w:color="auto"/>
                <w:right w:val="none" w:sz="0" w:space="0" w:color="auto"/>
              </w:divBdr>
            </w:div>
            <w:div w:id="2109156600">
              <w:marLeft w:val="0"/>
              <w:marRight w:val="0"/>
              <w:marTop w:val="0"/>
              <w:marBottom w:val="0"/>
              <w:divBdr>
                <w:top w:val="none" w:sz="0" w:space="0" w:color="auto"/>
                <w:left w:val="none" w:sz="0" w:space="0" w:color="auto"/>
                <w:bottom w:val="none" w:sz="0" w:space="0" w:color="auto"/>
                <w:right w:val="none" w:sz="0" w:space="0" w:color="auto"/>
              </w:divBdr>
            </w:div>
            <w:div w:id="1144158315">
              <w:marLeft w:val="0"/>
              <w:marRight w:val="0"/>
              <w:marTop w:val="0"/>
              <w:marBottom w:val="0"/>
              <w:divBdr>
                <w:top w:val="none" w:sz="0" w:space="0" w:color="auto"/>
                <w:left w:val="none" w:sz="0" w:space="0" w:color="auto"/>
                <w:bottom w:val="none" w:sz="0" w:space="0" w:color="auto"/>
                <w:right w:val="none" w:sz="0" w:space="0" w:color="auto"/>
              </w:divBdr>
            </w:div>
            <w:div w:id="1273510785">
              <w:marLeft w:val="0"/>
              <w:marRight w:val="0"/>
              <w:marTop w:val="0"/>
              <w:marBottom w:val="0"/>
              <w:divBdr>
                <w:top w:val="none" w:sz="0" w:space="0" w:color="auto"/>
                <w:left w:val="none" w:sz="0" w:space="0" w:color="auto"/>
                <w:bottom w:val="none" w:sz="0" w:space="0" w:color="auto"/>
                <w:right w:val="none" w:sz="0" w:space="0" w:color="auto"/>
              </w:divBdr>
            </w:div>
            <w:div w:id="1610308388">
              <w:marLeft w:val="0"/>
              <w:marRight w:val="0"/>
              <w:marTop w:val="0"/>
              <w:marBottom w:val="0"/>
              <w:divBdr>
                <w:top w:val="none" w:sz="0" w:space="0" w:color="auto"/>
                <w:left w:val="none" w:sz="0" w:space="0" w:color="auto"/>
                <w:bottom w:val="none" w:sz="0" w:space="0" w:color="auto"/>
                <w:right w:val="none" w:sz="0" w:space="0" w:color="auto"/>
              </w:divBdr>
            </w:div>
            <w:div w:id="643580251">
              <w:marLeft w:val="0"/>
              <w:marRight w:val="0"/>
              <w:marTop w:val="0"/>
              <w:marBottom w:val="0"/>
              <w:divBdr>
                <w:top w:val="none" w:sz="0" w:space="0" w:color="auto"/>
                <w:left w:val="none" w:sz="0" w:space="0" w:color="auto"/>
                <w:bottom w:val="none" w:sz="0" w:space="0" w:color="auto"/>
                <w:right w:val="none" w:sz="0" w:space="0" w:color="auto"/>
              </w:divBdr>
            </w:div>
            <w:div w:id="1415322929">
              <w:marLeft w:val="0"/>
              <w:marRight w:val="0"/>
              <w:marTop w:val="0"/>
              <w:marBottom w:val="0"/>
              <w:divBdr>
                <w:top w:val="none" w:sz="0" w:space="0" w:color="auto"/>
                <w:left w:val="none" w:sz="0" w:space="0" w:color="auto"/>
                <w:bottom w:val="none" w:sz="0" w:space="0" w:color="auto"/>
                <w:right w:val="none" w:sz="0" w:space="0" w:color="auto"/>
              </w:divBdr>
            </w:div>
            <w:div w:id="215822378">
              <w:marLeft w:val="0"/>
              <w:marRight w:val="0"/>
              <w:marTop w:val="0"/>
              <w:marBottom w:val="0"/>
              <w:divBdr>
                <w:top w:val="none" w:sz="0" w:space="0" w:color="auto"/>
                <w:left w:val="none" w:sz="0" w:space="0" w:color="auto"/>
                <w:bottom w:val="none" w:sz="0" w:space="0" w:color="auto"/>
                <w:right w:val="none" w:sz="0" w:space="0" w:color="auto"/>
              </w:divBdr>
            </w:div>
            <w:div w:id="1139110022">
              <w:marLeft w:val="0"/>
              <w:marRight w:val="0"/>
              <w:marTop w:val="0"/>
              <w:marBottom w:val="0"/>
              <w:divBdr>
                <w:top w:val="none" w:sz="0" w:space="0" w:color="auto"/>
                <w:left w:val="none" w:sz="0" w:space="0" w:color="auto"/>
                <w:bottom w:val="none" w:sz="0" w:space="0" w:color="auto"/>
                <w:right w:val="none" w:sz="0" w:space="0" w:color="auto"/>
              </w:divBdr>
            </w:div>
            <w:div w:id="1552964191">
              <w:marLeft w:val="0"/>
              <w:marRight w:val="0"/>
              <w:marTop w:val="0"/>
              <w:marBottom w:val="0"/>
              <w:divBdr>
                <w:top w:val="none" w:sz="0" w:space="0" w:color="auto"/>
                <w:left w:val="none" w:sz="0" w:space="0" w:color="auto"/>
                <w:bottom w:val="none" w:sz="0" w:space="0" w:color="auto"/>
                <w:right w:val="none" w:sz="0" w:space="0" w:color="auto"/>
              </w:divBdr>
            </w:div>
            <w:div w:id="360252732">
              <w:marLeft w:val="0"/>
              <w:marRight w:val="0"/>
              <w:marTop w:val="0"/>
              <w:marBottom w:val="0"/>
              <w:divBdr>
                <w:top w:val="none" w:sz="0" w:space="0" w:color="auto"/>
                <w:left w:val="none" w:sz="0" w:space="0" w:color="auto"/>
                <w:bottom w:val="none" w:sz="0" w:space="0" w:color="auto"/>
                <w:right w:val="none" w:sz="0" w:space="0" w:color="auto"/>
              </w:divBdr>
            </w:div>
            <w:div w:id="1237394338">
              <w:marLeft w:val="0"/>
              <w:marRight w:val="0"/>
              <w:marTop w:val="0"/>
              <w:marBottom w:val="0"/>
              <w:divBdr>
                <w:top w:val="none" w:sz="0" w:space="0" w:color="auto"/>
                <w:left w:val="none" w:sz="0" w:space="0" w:color="auto"/>
                <w:bottom w:val="none" w:sz="0" w:space="0" w:color="auto"/>
                <w:right w:val="none" w:sz="0" w:space="0" w:color="auto"/>
              </w:divBdr>
            </w:div>
            <w:div w:id="1346401883">
              <w:marLeft w:val="0"/>
              <w:marRight w:val="0"/>
              <w:marTop w:val="0"/>
              <w:marBottom w:val="0"/>
              <w:divBdr>
                <w:top w:val="none" w:sz="0" w:space="0" w:color="auto"/>
                <w:left w:val="none" w:sz="0" w:space="0" w:color="auto"/>
                <w:bottom w:val="none" w:sz="0" w:space="0" w:color="auto"/>
                <w:right w:val="none" w:sz="0" w:space="0" w:color="auto"/>
              </w:divBdr>
            </w:div>
            <w:div w:id="859319092">
              <w:marLeft w:val="0"/>
              <w:marRight w:val="0"/>
              <w:marTop w:val="0"/>
              <w:marBottom w:val="0"/>
              <w:divBdr>
                <w:top w:val="none" w:sz="0" w:space="0" w:color="auto"/>
                <w:left w:val="none" w:sz="0" w:space="0" w:color="auto"/>
                <w:bottom w:val="none" w:sz="0" w:space="0" w:color="auto"/>
                <w:right w:val="none" w:sz="0" w:space="0" w:color="auto"/>
              </w:divBdr>
            </w:div>
            <w:div w:id="1968773414">
              <w:marLeft w:val="0"/>
              <w:marRight w:val="0"/>
              <w:marTop w:val="0"/>
              <w:marBottom w:val="0"/>
              <w:divBdr>
                <w:top w:val="none" w:sz="0" w:space="0" w:color="auto"/>
                <w:left w:val="none" w:sz="0" w:space="0" w:color="auto"/>
                <w:bottom w:val="none" w:sz="0" w:space="0" w:color="auto"/>
                <w:right w:val="none" w:sz="0" w:space="0" w:color="auto"/>
              </w:divBdr>
            </w:div>
            <w:div w:id="1266577226">
              <w:marLeft w:val="0"/>
              <w:marRight w:val="0"/>
              <w:marTop w:val="0"/>
              <w:marBottom w:val="0"/>
              <w:divBdr>
                <w:top w:val="none" w:sz="0" w:space="0" w:color="auto"/>
                <w:left w:val="none" w:sz="0" w:space="0" w:color="auto"/>
                <w:bottom w:val="none" w:sz="0" w:space="0" w:color="auto"/>
                <w:right w:val="none" w:sz="0" w:space="0" w:color="auto"/>
              </w:divBdr>
            </w:div>
            <w:div w:id="482091152">
              <w:marLeft w:val="0"/>
              <w:marRight w:val="0"/>
              <w:marTop w:val="0"/>
              <w:marBottom w:val="0"/>
              <w:divBdr>
                <w:top w:val="none" w:sz="0" w:space="0" w:color="auto"/>
                <w:left w:val="none" w:sz="0" w:space="0" w:color="auto"/>
                <w:bottom w:val="none" w:sz="0" w:space="0" w:color="auto"/>
                <w:right w:val="none" w:sz="0" w:space="0" w:color="auto"/>
              </w:divBdr>
            </w:div>
            <w:div w:id="1228146558">
              <w:marLeft w:val="0"/>
              <w:marRight w:val="0"/>
              <w:marTop w:val="0"/>
              <w:marBottom w:val="0"/>
              <w:divBdr>
                <w:top w:val="none" w:sz="0" w:space="0" w:color="auto"/>
                <w:left w:val="none" w:sz="0" w:space="0" w:color="auto"/>
                <w:bottom w:val="none" w:sz="0" w:space="0" w:color="auto"/>
                <w:right w:val="none" w:sz="0" w:space="0" w:color="auto"/>
              </w:divBdr>
            </w:div>
            <w:div w:id="844170643">
              <w:marLeft w:val="0"/>
              <w:marRight w:val="0"/>
              <w:marTop w:val="0"/>
              <w:marBottom w:val="0"/>
              <w:divBdr>
                <w:top w:val="none" w:sz="0" w:space="0" w:color="auto"/>
                <w:left w:val="none" w:sz="0" w:space="0" w:color="auto"/>
                <w:bottom w:val="none" w:sz="0" w:space="0" w:color="auto"/>
                <w:right w:val="none" w:sz="0" w:space="0" w:color="auto"/>
              </w:divBdr>
            </w:div>
            <w:div w:id="1345741974">
              <w:marLeft w:val="0"/>
              <w:marRight w:val="0"/>
              <w:marTop w:val="0"/>
              <w:marBottom w:val="0"/>
              <w:divBdr>
                <w:top w:val="none" w:sz="0" w:space="0" w:color="auto"/>
                <w:left w:val="none" w:sz="0" w:space="0" w:color="auto"/>
                <w:bottom w:val="none" w:sz="0" w:space="0" w:color="auto"/>
                <w:right w:val="none" w:sz="0" w:space="0" w:color="auto"/>
              </w:divBdr>
            </w:div>
            <w:div w:id="116534651">
              <w:marLeft w:val="0"/>
              <w:marRight w:val="0"/>
              <w:marTop w:val="0"/>
              <w:marBottom w:val="0"/>
              <w:divBdr>
                <w:top w:val="none" w:sz="0" w:space="0" w:color="auto"/>
                <w:left w:val="none" w:sz="0" w:space="0" w:color="auto"/>
                <w:bottom w:val="none" w:sz="0" w:space="0" w:color="auto"/>
                <w:right w:val="none" w:sz="0" w:space="0" w:color="auto"/>
              </w:divBdr>
            </w:div>
            <w:div w:id="1709989849">
              <w:marLeft w:val="0"/>
              <w:marRight w:val="0"/>
              <w:marTop w:val="0"/>
              <w:marBottom w:val="0"/>
              <w:divBdr>
                <w:top w:val="none" w:sz="0" w:space="0" w:color="auto"/>
                <w:left w:val="none" w:sz="0" w:space="0" w:color="auto"/>
                <w:bottom w:val="none" w:sz="0" w:space="0" w:color="auto"/>
                <w:right w:val="none" w:sz="0" w:space="0" w:color="auto"/>
              </w:divBdr>
            </w:div>
            <w:div w:id="597059242">
              <w:marLeft w:val="0"/>
              <w:marRight w:val="0"/>
              <w:marTop w:val="0"/>
              <w:marBottom w:val="0"/>
              <w:divBdr>
                <w:top w:val="none" w:sz="0" w:space="0" w:color="auto"/>
                <w:left w:val="none" w:sz="0" w:space="0" w:color="auto"/>
                <w:bottom w:val="none" w:sz="0" w:space="0" w:color="auto"/>
                <w:right w:val="none" w:sz="0" w:space="0" w:color="auto"/>
              </w:divBdr>
            </w:div>
            <w:div w:id="1418668545">
              <w:marLeft w:val="0"/>
              <w:marRight w:val="0"/>
              <w:marTop w:val="0"/>
              <w:marBottom w:val="0"/>
              <w:divBdr>
                <w:top w:val="none" w:sz="0" w:space="0" w:color="auto"/>
                <w:left w:val="none" w:sz="0" w:space="0" w:color="auto"/>
                <w:bottom w:val="none" w:sz="0" w:space="0" w:color="auto"/>
                <w:right w:val="none" w:sz="0" w:space="0" w:color="auto"/>
              </w:divBdr>
            </w:div>
            <w:div w:id="2004624638">
              <w:marLeft w:val="0"/>
              <w:marRight w:val="0"/>
              <w:marTop w:val="0"/>
              <w:marBottom w:val="0"/>
              <w:divBdr>
                <w:top w:val="none" w:sz="0" w:space="0" w:color="auto"/>
                <w:left w:val="none" w:sz="0" w:space="0" w:color="auto"/>
                <w:bottom w:val="none" w:sz="0" w:space="0" w:color="auto"/>
                <w:right w:val="none" w:sz="0" w:space="0" w:color="auto"/>
              </w:divBdr>
            </w:div>
            <w:div w:id="1189680892">
              <w:marLeft w:val="0"/>
              <w:marRight w:val="0"/>
              <w:marTop w:val="0"/>
              <w:marBottom w:val="0"/>
              <w:divBdr>
                <w:top w:val="none" w:sz="0" w:space="0" w:color="auto"/>
                <w:left w:val="none" w:sz="0" w:space="0" w:color="auto"/>
                <w:bottom w:val="none" w:sz="0" w:space="0" w:color="auto"/>
                <w:right w:val="none" w:sz="0" w:space="0" w:color="auto"/>
              </w:divBdr>
            </w:div>
            <w:div w:id="1484160177">
              <w:marLeft w:val="0"/>
              <w:marRight w:val="0"/>
              <w:marTop w:val="0"/>
              <w:marBottom w:val="0"/>
              <w:divBdr>
                <w:top w:val="none" w:sz="0" w:space="0" w:color="auto"/>
                <w:left w:val="none" w:sz="0" w:space="0" w:color="auto"/>
                <w:bottom w:val="none" w:sz="0" w:space="0" w:color="auto"/>
                <w:right w:val="none" w:sz="0" w:space="0" w:color="auto"/>
              </w:divBdr>
            </w:div>
            <w:div w:id="952399035">
              <w:marLeft w:val="0"/>
              <w:marRight w:val="0"/>
              <w:marTop w:val="0"/>
              <w:marBottom w:val="0"/>
              <w:divBdr>
                <w:top w:val="none" w:sz="0" w:space="0" w:color="auto"/>
                <w:left w:val="none" w:sz="0" w:space="0" w:color="auto"/>
                <w:bottom w:val="none" w:sz="0" w:space="0" w:color="auto"/>
                <w:right w:val="none" w:sz="0" w:space="0" w:color="auto"/>
              </w:divBdr>
            </w:div>
            <w:div w:id="690448392">
              <w:marLeft w:val="0"/>
              <w:marRight w:val="0"/>
              <w:marTop w:val="0"/>
              <w:marBottom w:val="0"/>
              <w:divBdr>
                <w:top w:val="none" w:sz="0" w:space="0" w:color="auto"/>
                <w:left w:val="none" w:sz="0" w:space="0" w:color="auto"/>
                <w:bottom w:val="none" w:sz="0" w:space="0" w:color="auto"/>
                <w:right w:val="none" w:sz="0" w:space="0" w:color="auto"/>
              </w:divBdr>
            </w:div>
            <w:div w:id="306129620">
              <w:marLeft w:val="0"/>
              <w:marRight w:val="0"/>
              <w:marTop w:val="0"/>
              <w:marBottom w:val="0"/>
              <w:divBdr>
                <w:top w:val="none" w:sz="0" w:space="0" w:color="auto"/>
                <w:left w:val="none" w:sz="0" w:space="0" w:color="auto"/>
                <w:bottom w:val="none" w:sz="0" w:space="0" w:color="auto"/>
                <w:right w:val="none" w:sz="0" w:space="0" w:color="auto"/>
              </w:divBdr>
            </w:div>
            <w:div w:id="527255092">
              <w:marLeft w:val="0"/>
              <w:marRight w:val="0"/>
              <w:marTop w:val="0"/>
              <w:marBottom w:val="0"/>
              <w:divBdr>
                <w:top w:val="none" w:sz="0" w:space="0" w:color="auto"/>
                <w:left w:val="none" w:sz="0" w:space="0" w:color="auto"/>
                <w:bottom w:val="none" w:sz="0" w:space="0" w:color="auto"/>
                <w:right w:val="none" w:sz="0" w:space="0" w:color="auto"/>
              </w:divBdr>
            </w:div>
            <w:div w:id="1441027033">
              <w:marLeft w:val="0"/>
              <w:marRight w:val="0"/>
              <w:marTop w:val="0"/>
              <w:marBottom w:val="0"/>
              <w:divBdr>
                <w:top w:val="none" w:sz="0" w:space="0" w:color="auto"/>
                <w:left w:val="none" w:sz="0" w:space="0" w:color="auto"/>
                <w:bottom w:val="none" w:sz="0" w:space="0" w:color="auto"/>
                <w:right w:val="none" w:sz="0" w:space="0" w:color="auto"/>
              </w:divBdr>
            </w:div>
          </w:divsChild>
        </w:div>
        <w:div w:id="692460507">
          <w:marLeft w:val="0"/>
          <w:marRight w:val="0"/>
          <w:marTop w:val="0"/>
          <w:marBottom w:val="0"/>
          <w:divBdr>
            <w:top w:val="none" w:sz="0" w:space="0" w:color="auto"/>
            <w:left w:val="none" w:sz="0" w:space="0" w:color="auto"/>
            <w:bottom w:val="none" w:sz="0" w:space="0" w:color="auto"/>
            <w:right w:val="none" w:sz="0" w:space="0" w:color="auto"/>
          </w:divBdr>
        </w:div>
        <w:div w:id="550075103">
          <w:marLeft w:val="0"/>
          <w:marRight w:val="0"/>
          <w:marTop w:val="0"/>
          <w:marBottom w:val="0"/>
          <w:divBdr>
            <w:top w:val="none" w:sz="0" w:space="0" w:color="auto"/>
            <w:left w:val="none" w:sz="0" w:space="0" w:color="auto"/>
            <w:bottom w:val="none" w:sz="0" w:space="0" w:color="auto"/>
            <w:right w:val="none" w:sz="0" w:space="0" w:color="auto"/>
          </w:divBdr>
        </w:div>
        <w:div w:id="1507598471">
          <w:marLeft w:val="0"/>
          <w:marRight w:val="0"/>
          <w:marTop w:val="0"/>
          <w:marBottom w:val="0"/>
          <w:divBdr>
            <w:top w:val="none" w:sz="0" w:space="0" w:color="auto"/>
            <w:left w:val="none" w:sz="0" w:space="0" w:color="auto"/>
            <w:bottom w:val="none" w:sz="0" w:space="0" w:color="auto"/>
            <w:right w:val="none" w:sz="0" w:space="0" w:color="auto"/>
          </w:divBdr>
        </w:div>
        <w:div w:id="1569924407">
          <w:marLeft w:val="0"/>
          <w:marRight w:val="0"/>
          <w:marTop w:val="0"/>
          <w:marBottom w:val="0"/>
          <w:divBdr>
            <w:top w:val="none" w:sz="0" w:space="0" w:color="auto"/>
            <w:left w:val="none" w:sz="0" w:space="0" w:color="auto"/>
            <w:bottom w:val="none" w:sz="0" w:space="0" w:color="auto"/>
            <w:right w:val="none" w:sz="0" w:space="0" w:color="auto"/>
          </w:divBdr>
        </w:div>
        <w:div w:id="895625315">
          <w:marLeft w:val="0"/>
          <w:marRight w:val="0"/>
          <w:marTop w:val="0"/>
          <w:marBottom w:val="0"/>
          <w:divBdr>
            <w:top w:val="none" w:sz="0" w:space="0" w:color="auto"/>
            <w:left w:val="none" w:sz="0" w:space="0" w:color="auto"/>
            <w:bottom w:val="none" w:sz="0" w:space="0" w:color="auto"/>
            <w:right w:val="none" w:sz="0" w:space="0" w:color="auto"/>
          </w:divBdr>
        </w:div>
        <w:div w:id="2066486682">
          <w:marLeft w:val="0"/>
          <w:marRight w:val="0"/>
          <w:marTop w:val="0"/>
          <w:marBottom w:val="0"/>
          <w:divBdr>
            <w:top w:val="none" w:sz="0" w:space="0" w:color="auto"/>
            <w:left w:val="none" w:sz="0" w:space="0" w:color="auto"/>
            <w:bottom w:val="none" w:sz="0" w:space="0" w:color="auto"/>
            <w:right w:val="none" w:sz="0" w:space="0" w:color="auto"/>
          </w:divBdr>
        </w:div>
        <w:div w:id="967855324">
          <w:marLeft w:val="0"/>
          <w:marRight w:val="0"/>
          <w:marTop w:val="0"/>
          <w:marBottom w:val="0"/>
          <w:divBdr>
            <w:top w:val="none" w:sz="0" w:space="0" w:color="auto"/>
            <w:left w:val="none" w:sz="0" w:space="0" w:color="auto"/>
            <w:bottom w:val="none" w:sz="0" w:space="0" w:color="auto"/>
            <w:right w:val="none" w:sz="0" w:space="0" w:color="auto"/>
          </w:divBdr>
        </w:div>
        <w:div w:id="770782759">
          <w:marLeft w:val="0"/>
          <w:marRight w:val="0"/>
          <w:marTop w:val="0"/>
          <w:marBottom w:val="0"/>
          <w:divBdr>
            <w:top w:val="none" w:sz="0" w:space="0" w:color="auto"/>
            <w:left w:val="none" w:sz="0" w:space="0" w:color="auto"/>
            <w:bottom w:val="none" w:sz="0" w:space="0" w:color="auto"/>
            <w:right w:val="none" w:sz="0" w:space="0" w:color="auto"/>
          </w:divBdr>
        </w:div>
        <w:div w:id="212426682">
          <w:marLeft w:val="0"/>
          <w:marRight w:val="0"/>
          <w:marTop w:val="0"/>
          <w:marBottom w:val="0"/>
          <w:divBdr>
            <w:top w:val="none" w:sz="0" w:space="0" w:color="auto"/>
            <w:left w:val="none" w:sz="0" w:space="0" w:color="auto"/>
            <w:bottom w:val="none" w:sz="0" w:space="0" w:color="auto"/>
            <w:right w:val="none" w:sz="0" w:space="0" w:color="auto"/>
          </w:divBdr>
        </w:div>
        <w:div w:id="2037997597">
          <w:marLeft w:val="0"/>
          <w:marRight w:val="0"/>
          <w:marTop w:val="0"/>
          <w:marBottom w:val="0"/>
          <w:divBdr>
            <w:top w:val="none" w:sz="0" w:space="0" w:color="auto"/>
            <w:left w:val="none" w:sz="0" w:space="0" w:color="auto"/>
            <w:bottom w:val="none" w:sz="0" w:space="0" w:color="auto"/>
            <w:right w:val="none" w:sz="0" w:space="0" w:color="auto"/>
          </w:divBdr>
        </w:div>
        <w:div w:id="1592472596">
          <w:marLeft w:val="0"/>
          <w:marRight w:val="0"/>
          <w:marTop w:val="0"/>
          <w:marBottom w:val="0"/>
          <w:divBdr>
            <w:top w:val="none" w:sz="0" w:space="0" w:color="auto"/>
            <w:left w:val="none" w:sz="0" w:space="0" w:color="auto"/>
            <w:bottom w:val="none" w:sz="0" w:space="0" w:color="auto"/>
            <w:right w:val="none" w:sz="0" w:space="0" w:color="auto"/>
          </w:divBdr>
        </w:div>
        <w:div w:id="175390092">
          <w:marLeft w:val="0"/>
          <w:marRight w:val="0"/>
          <w:marTop w:val="0"/>
          <w:marBottom w:val="0"/>
          <w:divBdr>
            <w:top w:val="none" w:sz="0" w:space="0" w:color="auto"/>
            <w:left w:val="none" w:sz="0" w:space="0" w:color="auto"/>
            <w:bottom w:val="none" w:sz="0" w:space="0" w:color="auto"/>
            <w:right w:val="none" w:sz="0" w:space="0" w:color="auto"/>
          </w:divBdr>
        </w:div>
        <w:div w:id="945848078">
          <w:marLeft w:val="0"/>
          <w:marRight w:val="0"/>
          <w:marTop w:val="0"/>
          <w:marBottom w:val="0"/>
          <w:divBdr>
            <w:top w:val="none" w:sz="0" w:space="0" w:color="auto"/>
            <w:left w:val="none" w:sz="0" w:space="0" w:color="auto"/>
            <w:bottom w:val="none" w:sz="0" w:space="0" w:color="auto"/>
            <w:right w:val="none" w:sz="0" w:space="0" w:color="auto"/>
          </w:divBdr>
        </w:div>
        <w:div w:id="1688754793">
          <w:marLeft w:val="0"/>
          <w:marRight w:val="0"/>
          <w:marTop w:val="0"/>
          <w:marBottom w:val="0"/>
          <w:divBdr>
            <w:top w:val="none" w:sz="0" w:space="0" w:color="auto"/>
            <w:left w:val="none" w:sz="0" w:space="0" w:color="auto"/>
            <w:bottom w:val="none" w:sz="0" w:space="0" w:color="auto"/>
            <w:right w:val="none" w:sz="0" w:space="0" w:color="auto"/>
          </w:divBdr>
        </w:div>
        <w:div w:id="82990530">
          <w:marLeft w:val="0"/>
          <w:marRight w:val="0"/>
          <w:marTop w:val="0"/>
          <w:marBottom w:val="0"/>
          <w:divBdr>
            <w:top w:val="none" w:sz="0" w:space="0" w:color="auto"/>
            <w:left w:val="none" w:sz="0" w:space="0" w:color="auto"/>
            <w:bottom w:val="none" w:sz="0" w:space="0" w:color="auto"/>
            <w:right w:val="none" w:sz="0" w:space="0" w:color="auto"/>
          </w:divBdr>
        </w:div>
        <w:div w:id="401417337">
          <w:marLeft w:val="0"/>
          <w:marRight w:val="0"/>
          <w:marTop w:val="0"/>
          <w:marBottom w:val="0"/>
          <w:divBdr>
            <w:top w:val="none" w:sz="0" w:space="0" w:color="auto"/>
            <w:left w:val="none" w:sz="0" w:space="0" w:color="auto"/>
            <w:bottom w:val="none" w:sz="0" w:space="0" w:color="auto"/>
            <w:right w:val="none" w:sz="0" w:space="0" w:color="auto"/>
          </w:divBdr>
        </w:div>
        <w:div w:id="1094549308">
          <w:marLeft w:val="0"/>
          <w:marRight w:val="0"/>
          <w:marTop w:val="0"/>
          <w:marBottom w:val="0"/>
          <w:divBdr>
            <w:top w:val="none" w:sz="0" w:space="0" w:color="auto"/>
            <w:left w:val="none" w:sz="0" w:space="0" w:color="auto"/>
            <w:bottom w:val="none" w:sz="0" w:space="0" w:color="auto"/>
            <w:right w:val="none" w:sz="0" w:space="0" w:color="auto"/>
          </w:divBdr>
        </w:div>
        <w:div w:id="1168255117">
          <w:marLeft w:val="0"/>
          <w:marRight w:val="0"/>
          <w:marTop w:val="0"/>
          <w:marBottom w:val="0"/>
          <w:divBdr>
            <w:top w:val="none" w:sz="0" w:space="0" w:color="auto"/>
            <w:left w:val="none" w:sz="0" w:space="0" w:color="auto"/>
            <w:bottom w:val="none" w:sz="0" w:space="0" w:color="auto"/>
            <w:right w:val="none" w:sz="0" w:space="0" w:color="auto"/>
          </w:divBdr>
        </w:div>
        <w:div w:id="956176500">
          <w:marLeft w:val="0"/>
          <w:marRight w:val="0"/>
          <w:marTop w:val="0"/>
          <w:marBottom w:val="0"/>
          <w:divBdr>
            <w:top w:val="none" w:sz="0" w:space="0" w:color="auto"/>
            <w:left w:val="none" w:sz="0" w:space="0" w:color="auto"/>
            <w:bottom w:val="none" w:sz="0" w:space="0" w:color="auto"/>
            <w:right w:val="none" w:sz="0" w:space="0" w:color="auto"/>
          </w:divBdr>
        </w:div>
        <w:div w:id="385110663">
          <w:marLeft w:val="0"/>
          <w:marRight w:val="0"/>
          <w:marTop w:val="0"/>
          <w:marBottom w:val="0"/>
          <w:divBdr>
            <w:top w:val="none" w:sz="0" w:space="0" w:color="auto"/>
            <w:left w:val="none" w:sz="0" w:space="0" w:color="auto"/>
            <w:bottom w:val="none" w:sz="0" w:space="0" w:color="auto"/>
            <w:right w:val="none" w:sz="0" w:space="0" w:color="auto"/>
          </w:divBdr>
        </w:div>
        <w:div w:id="751009631">
          <w:marLeft w:val="0"/>
          <w:marRight w:val="0"/>
          <w:marTop w:val="0"/>
          <w:marBottom w:val="0"/>
          <w:divBdr>
            <w:top w:val="none" w:sz="0" w:space="0" w:color="auto"/>
            <w:left w:val="none" w:sz="0" w:space="0" w:color="auto"/>
            <w:bottom w:val="none" w:sz="0" w:space="0" w:color="auto"/>
            <w:right w:val="none" w:sz="0" w:space="0" w:color="auto"/>
          </w:divBdr>
        </w:div>
        <w:div w:id="197594505">
          <w:marLeft w:val="0"/>
          <w:marRight w:val="0"/>
          <w:marTop w:val="0"/>
          <w:marBottom w:val="0"/>
          <w:divBdr>
            <w:top w:val="none" w:sz="0" w:space="0" w:color="auto"/>
            <w:left w:val="none" w:sz="0" w:space="0" w:color="auto"/>
            <w:bottom w:val="none" w:sz="0" w:space="0" w:color="auto"/>
            <w:right w:val="none" w:sz="0" w:space="0" w:color="auto"/>
          </w:divBdr>
        </w:div>
        <w:div w:id="1400907869">
          <w:marLeft w:val="0"/>
          <w:marRight w:val="0"/>
          <w:marTop w:val="0"/>
          <w:marBottom w:val="0"/>
          <w:divBdr>
            <w:top w:val="none" w:sz="0" w:space="0" w:color="auto"/>
            <w:left w:val="none" w:sz="0" w:space="0" w:color="auto"/>
            <w:bottom w:val="none" w:sz="0" w:space="0" w:color="auto"/>
            <w:right w:val="none" w:sz="0" w:space="0" w:color="auto"/>
          </w:divBdr>
        </w:div>
        <w:div w:id="2043094090">
          <w:marLeft w:val="0"/>
          <w:marRight w:val="0"/>
          <w:marTop w:val="0"/>
          <w:marBottom w:val="0"/>
          <w:divBdr>
            <w:top w:val="none" w:sz="0" w:space="0" w:color="auto"/>
            <w:left w:val="none" w:sz="0" w:space="0" w:color="auto"/>
            <w:bottom w:val="none" w:sz="0" w:space="0" w:color="auto"/>
            <w:right w:val="none" w:sz="0" w:space="0" w:color="auto"/>
          </w:divBdr>
        </w:div>
        <w:div w:id="871382150">
          <w:marLeft w:val="0"/>
          <w:marRight w:val="0"/>
          <w:marTop w:val="0"/>
          <w:marBottom w:val="0"/>
          <w:divBdr>
            <w:top w:val="none" w:sz="0" w:space="0" w:color="auto"/>
            <w:left w:val="none" w:sz="0" w:space="0" w:color="auto"/>
            <w:bottom w:val="none" w:sz="0" w:space="0" w:color="auto"/>
            <w:right w:val="none" w:sz="0" w:space="0" w:color="auto"/>
          </w:divBdr>
        </w:div>
        <w:div w:id="2034457332">
          <w:marLeft w:val="0"/>
          <w:marRight w:val="0"/>
          <w:marTop w:val="0"/>
          <w:marBottom w:val="0"/>
          <w:divBdr>
            <w:top w:val="none" w:sz="0" w:space="0" w:color="auto"/>
            <w:left w:val="none" w:sz="0" w:space="0" w:color="auto"/>
            <w:bottom w:val="none" w:sz="0" w:space="0" w:color="auto"/>
            <w:right w:val="none" w:sz="0" w:space="0" w:color="auto"/>
          </w:divBdr>
        </w:div>
        <w:div w:id="1917545208">
          <w:marLeft w:val="0"/>
          <w:marRight w:val="0"/>
          <w:marTop w:val="0"/>
          <w:marBottom w:val="0"/>
          <w:divBdr>
            <w:top w:val="none" w:sz="0" w:space="0" w:color="auto"/>
            <w:left w:val="none" w:sz="0" w:space="0" w:color="auto"/>
            <w:bottom w:val="none" w:sz="0" w:space="0" w:color="auto"/>
            <w:right w:val="none" w:sz="0" w:space="0" w:color="auto"/>
          </w:divBdr>
        </w:div>
        <w:div w:id="1601403317">
          <w:marLeft w:val="0"/>
          <w:marRight w:val="0"/>
          <w:marTop w:val="0"/>
          <w:marBottom w:val="0"/>
          <w:divBdr>
            <w:top w:val="none" w:sz="0" w:space="0" w:color="auto"/>
            <w:left w:val="none" w:sz="0" w:space="0" w:color="auto"/>
            <w:bottom w:val="none" w:sz="0" w:space="0" w:color="auto"/>
            <w:right w:val="none" w:sz="0" w:space="0" w:color="auto"/>
          </w:divBdr>
        </w:div>
        <w:div w:id="1413699026">
          <w:marLeft w:val="0"/>
          <w:marRight w:val="0"/>
          <w:marTop w:val="0"/>
          <w:marBottom w:val="0"/>
          <w:divBdr>
            <w:top w:val="none" w:sz="0" w:space="0" w:color="auto"/>
            <w:left w:val="none" w:sz="0" w:space="0" w:color="auto"/>
            <w:bottom w:val="none" w:sz="0" w:space="0" w:color="auto"/>
            <w:right w:val="none" w:sz="0" w:space="0" w:color="auto"/>
          </w:divBdr>
          <w:divsChild>
            <w:div w:id="1146969872">
              <w:marLeft w:val="0"/>
              <w:marRight w:val="0"/>
              <w:marTop w:val="0"/>
              <w:marBottom w:val="0"/>
              <w:divBdr>
                <w:top w:val="none" w:sz="0" w:space="0" w:color="auto"/>
                <w:left w:val="none" w:sz="0" w:space="0" w:color="auto"/>
                <w:bottom w:val="none" w:sz="0" w:space="0" w:color="auto"/>
                <w:right w:val="none" w:sz="0" w:space="0" w:color="auto"/>
              </w:divBdr>
            </w:div>
            <w:div w:id="2131581864">
              <w:marLeft w:val="0"/>
              <w:marRight w:val="0"/>
              <w:marTop w:val="0"/>
              <w:marBottom w:val="0"/>
              <w:divBdr>
                <w:top w:val="none" w:sz="0" w:space="0" w:color="auto"/>
                <w:left w:val="none" w:sz="0" w:space="0" w:color="auto"/>
                <w:bottom w:val="none" w:sz="0" w:space="0" w:color="auto"/>
                <w:right w:val="none" w:sz="0" w:space="0" w:color="auto"/>
              </w:divBdr>
            </w:div>
            <w:div w:id="85272288">
              <w:marLeft w:val="0"/>
              <w:marRight w:val="0"/>
              <w:marTop w:val="0"/>
              <w:marBottom w:val="0"/>
              <w:divBdr>
                <w:top w:val="none" w:sz="0" w:space="0" w:color="auto"/>
                <w:left w:val="none" w:sz="0" w:space="0" w:color="auto"/>
                <w:bottom w:val="none" w:sz="0" w:space="0" w:color="auto"/>
                <w:right w:val="none" w:sz="0" w:space="0" w:color="auto"/>
              </w:divBdr>
            </w:div>
            <w:div w:id="1796214034">
              <w:marLeft w:val="0"/>
              <w:marRight w:val="0"/>
              <w:marTop w:val="0"/>
              <w:marBottom w:val="0"/>
              <w:divBdr>
                <w:top w:val="none" w:sz="0" w:space="0" w:color="auto"/>
                <w:left w:val="none" w:sz="0" w:space="0" w:color="auto"/>
                <w:bottom w:val="none" w:sz="0" w:space="0" w:color="auto"/>
                <w:right w:val="none" w:sz="0" w:space="0" w:color="auto"/>
              </w:divBdr>
            </w:div>
            <w:div w:id="1722972996">
              <w:marLeft w:val="0"/>
              <w:marRight w:val="0"/>
              <w:marTop w:val="0"/>
              <w:marBottom w:val="0"/>
              <w:divBdr>
                <w:top w:val="none" w:sz="0" w:space="0" w:color="auto"/>
                <w:left w:val="none" w:sz="0" w:space="0" w:color="auto"/>
                <w:bottom w:val="none" w:sz="0" w:space="0" w:color="auto"/>
                <w:right w:val="none" w:sz="0" w:space="0" w:color="auto"/>
              </w:divBdr>
            </w:div>
            <w:div w:id="346450119">
              <w:marLeft w:val="0"/>
              <w:marRight w:val="0"/>
              <w:marTop w:val="0"/>
              <w:marBottom w:val="0"/>
              <w:divBdr>
                <w:top w:val="none" w:sz="0" w:space="0" w:color="auto"/>
                <w:left w:val="none" w:sz="0" w:space="0" w:color="auto"/>
                <w:bottom w:val="none" w:sz="0" w:space="0" w:color="auto"/>
                <w:right w:val="none" w:sz="0" w:space="0" w:color="auto"/>
              </w:divBdr>
            </w:div>
            <w:div w:id="815530897">
              <w:marLeft w:val="0"/>
              <w:marRight w:val="0"/>
              <w:marTop w:val="0"/>
              <w:marBottom w:val="0"/>
              <w:divBdr>
                <w:top w:val="none" w:sz="0" w:space="0" w:color="auto"/>
                <w:left w:val="none" w:sz="0" w:space="0" w:color="auto"/>
                <w:bottom w:val="none" w:sz="0" w:space="0" w:color="auto"/>
                <w:right w:val="none" w:sz="0" w:space="0" w:color="auto"/>
              </w:divBdr>
            </w:div>
            <w:div w:id="1387414505">
              <w:marLeft w:val="0"/>
              <w:marRight w:val="0"/>
              <w:marTop w:val="0"/>
              <w:marBottom w:val="0"/>
              <w:divBdr>
                <w:top w:val="none" w:sz="0" w:space="0" w:color="auto"/>
                <w:left w:val="none" w:sz="0" w:space="0" w:color="auto"/>
                <w:bottom w:val="none" w:sz="0" w:space="0" w:color="auto"/>
                <w:right w:val="none" w:sz="0" w:space="0" w:color="auto"/>
              </w:divBdr>
            </w:div>
            <w:div w:id="1563058495">
              <w:marLeft w:val="0"/>
              <w:marRight w:val="0"/>
              <w:marTop w:val="0"/>
              <w:marBottom w:val="0"/>
              <w:divBdr>
                <w:top w:val="none" w:sz="0" w:space="0" w:color="auto"/>
                <w:left w:val="none" w:sz="0" w:space="0" w:color="auto"/>
                <w:bottom w:val="none" w:sz="0" w:space="0" w:color="auto"/>
                <w:right w:val="none" w:sz="0" w:space="0" w:color="auto"/>
              </w:divBdr>
            </w:div>
            <w:div w:id="1623725784">
              <w:marLeft w:val="0"/>
              <w:marRight w:val="0"/>
              <w:marTop w:val="0"/>
              <w:marBottom w:val="0"/>
              <w:divBdr>
                <w:top w:val="none" w:sz="0" w:space="0" w:color="auto"/>
                <w:left w:val="none" w:sz="0" w:space="0" w:color="auto"/>
                <w:bottom w:val="none" w:sz="0" w:space="0" w:color="auto"/>
                <w:right w:val="none" w:sz="0" w:space="0" w:color="auto"/>
              </w:divBdr>
            </w:div>
            <w:div w:id="1800295421">
              <w:marLeft w:val="0"/>
              <w:marRight w:val="0"/>
              <w:marTop w:val="0"/>
              <w:marBottom w:val="0"/>
              <w:divBdr>
                <w:top w:val="none" w:sz="0" w:space="0" w:color="auto"/>
                <w:left w:val="none" w:sz="0" w:space="0" w:color="auto"/>
                <w:bottom w:val="none" w:sz="0" w:space="0" w:color="auto"/>
                <w:right w:val="none" w:sz="0" w:space="0" w:color="auto"/>
              </w:divBdr>
            </w:div>
            <w:div w:id="1120997994">
              <w:marLeft w:val="0"/>
              <w:marRight w:val="0"/>
              <w:marTop w:val="0"/>
              <w:marBottom w:val="0"/>
              <w:divBdr>
                <w:top w:val="none" w:sz="0" w:space="0" w:color="auto"/>
                <w:left w:val="none" w:sz="0" w:space="0" w:color="auto"/>
                <w:bottom w:val="none" w:sz="0" w:space="0" w:color="auto"/>
                <w:right w:val="none" w:sz="0" w:space="0" w:color="auto"/>
              </w:divBdr>
            </w:div>
            <w:div w:id="163254045">
              <w:marLeft w:val="0"/>
              <w:marRight w:val="0"/>
              <w:marTop w:val="0"/>
              <w:marBottom w:val="0"/>
              <w:divBdr>
                <w:top w:val="none" w:sz="0" w:space="0" w:color="auto"/>
                <w:left w:val="none" w:sz="0" w:space="0" w:color="auto"/>
                <w:bottom w:val="none" w:sz="0" w:space="0" w:color="auto"/>
                <w:right w:val="none" w:sz="0" w:space="0" w:color="auto"/>
              </w:divBdr>
            </w:div>
            <w:div w:id="1630356850">
              <w:marLeft w:val="0"/>
              <w:marRight w:val="0"/>
              <w:marTop w:val="0"/>
              <w:marBottom w:val="0"/>
              <w:divBdr>
                <w:top w:val="none" w:sz="0" w:space="0" w:color="auto"/>
                <w:left w:val="none" w:sz="0" w:space="0" w:color="auto"/>
                <w:bottom w:val="none" w:sz="0" w:space="0" w:color="auto"/>
                <w:right w:val="none" w:sz="0" w:space="0" w:color="auto"/>
              </w:divBdr>
            </w:div>
            <w:div w:id="1419863408">
              <w:marLeft w:val="0"/>
              <w:marRight w:val="0"/>
              <w:marTop w:val="0"/>
              <w:marBottom w:val="0"/>
              <w:divBdr>
                <w:top w:val="none" w:sz="0" w:space="0" w:color="auto"/>
                <w:left w:val="none" w:sz="0" w:space="0" w:color="auto"/>
                <w:bottom w:val="none" w:sz="0" w:space="0" w:color="auto"/>
                <w:right w:val="none" w:sz="0" w:space="0" w:color="auto"/>
              </w:divBdr>
            </w:div>
            <w:div w:id="621233317">
              <w:marLeft w:val="0"/>
              <w:marRight w:val="0"/>
              <w:marTop w:val="0"/>
              <w:marBottom w:val="0"/>
              <w:divBdr>
                <w:top w:val="none" w:sz="0" w:space="0" w:color="auto"/>
                <w:left w:val="none" w:sz="0" w:space="0" w:color="auto"/>
                <w:bottom w:val="none" w:sz="0" w:space="0" w:color="auto"/>
                <w:right w:val="none" w:sz="0" w:space="0" w:color="auto"/>
              </w:divBdr>
            </w:div>
            <w:div w:id="299192773">
              <w:marLeft w:val="0"/>
              <w:marRight w:val="0"/>
              <w:marTop w:val="0"/>
              <w:marBottom w:val="0"/>
              <w:divBdr>
                <w:top w:val="none" w:sz="0" w:space="0" w:color="auto"/>
                <w:left w:val="none" w:sz="0" w:space="0" w:color="auto"/>
                <w:bottom w:val="none" w:sz="0" w:space="0" w:color="auto"/>
                <w:right w:val="none" w:sz="0" w:space="0" w:color="auto"/>
              </w:divBdr>
            </w:div>
            <w:div w:id="583220312">
              <w:marLeft w:val="0"/>
              <w:marRight w:val="0"/>
              <w:marTop w:val="0"/>
              <w:marBottom w:val="0"/>
              <w:divBdr>
                <w:top w:val="none" w:sz="0" w:space="0" w:color="auto"/>
                <w:left w:val="none" w:sz="0" w:space="0" w:color="auto"/>
                <w:bottom w:val="none" w:sz="0" w:space="0" w:color="auto"/>
                <w:right w:val="none" w:sz="0" w:space="0" w:color="auto"/>
              </w:divBdr>
            </w:div>
            <w:div w:id="438991707">
              <w:marLeft w:val="0"/>
              <w:marRight w:val="0"/>
              <w:marTop w:val="0"/>
              <w:marBottom w:val="0"/>
              <w:divBdr>
                <w:top w:val="none" w:sz="0" w:space="0" w:color="auto"/>
                <w:left w:val="none" w:sz="0" w:space="0" w:color="auto"/>
                <w:bottom w:val="none" w:sz="0" w:space="0" w:color="auto"/>
                <w:right w:val="none" w:sz="0" w:space="0" w:color="auto"/>
              </w:divBdr>
            </w:div>
            <w:div w:id="2062054390">
              <w:marLeft w:val="0"/>
              <w:marRight w:val="0"/>
              <w:marTop w:val="0"/>
              <w:marBottom w:val="0"/>
              <w:divBdr>
                <w:top w:val="none" w:sz="0" w:space="0" w:color="auto"/>
                <w:left w:val="none" w:sz="0" w:space="0" w:color="auto"/>
                <w:bottom w:val="none" w:sz="0" w:space="0" w:color="auto"/>
                <w:right w:val="none" w:sz="0" w:space="0" w:color="auto"/>
              </w:divBdr>
            </w:div>
            <w:div w:id="1643080784">
              <w:marLeft w:val="0"/>
              <w:marRight w:val="0"/>
              <w:marTop w:val="0"/>
              <w:marBottom w:val="0"/>
              <w:divBdr>
                <w:top w:val="none" w:sz="0" w:space="0" w:color="auto"/>
                <w:left w:val="none" w:sz="0" w:space="0" w:color="auto"/>
                <w:bottom w:val="none" w:sz="0" w:space="0" w:color="auto"/>
                <w:right w:val="none" w:sz="0" w:space="0" w:color="auto"/>
              </w:divBdr>
            </w:div>
            <w:div w:id="1529837255">
              <w:marLeft w:val="0"/>
              <w:marRight w:val="0"/>
              <w:marTop w:val="0"/>
              <w:marBottom w:val="0"/>
              <w:divBdr>
                <w:top w:val="none" w:sz="0" w:space="0" w:color="auto"/>
                <w:left w:val="none" w:sz="0" w:space="0" w:color="auto"/>
                <w:bottom w:val="none" w:sz="0" w:space="0" w:color="auto"/>
                <w:right w:val="none" w:sz="0" w:space="0" w:color="auto"/>
              </w:divBdr>
            </w:div>
          </w:divsChild>
        </w:div>
        <w:div w:id="1573464061">
          <w:marLeft w:val="0"/>
          <w:marRight w:val="0"/>
          <w:marTop w:val="0"/>
          <w:marBottom w:val="0"/>
          <w:divBdr>
            <w:top w:val="none" w:sz="0" w:space="0" w:color="auto"/>
            <w:left w:val="none" w:sz="0" w:space="0" w:color="auto"/>
            <w:bottom w:val="none" w:sz="0" w:space="0" w:color="auto"/>
            <w:right w:val="none" w:sz="0" w:space="0" w:color="auto"/>
          </w:divBdr>
          <w:divsChild>
            <w:div w:id="152916922">
              <w:marLeft w:val="0"/>
              <w:marRight w:val="0"/>
              <w:marTop w:val="0"/>
              <w:marBottom w:val="0"/>
              <w:divBdr>
                <w:top w:val="none" w:sz="0" w:space="0" w:color="auto"/>
                <w:left w:val="none" w:sz="0" w:space="0" w:color="auto"/>
                <w:bottom w:val="none" w:sz="0" w:space="0" w:color="auto"/>
                <w:right w:val="none" w:sz="0" w:space="0" w:color="auto"/>
              </w:divBdr>
            </w:div>
            <w:div w:id="354111471">
              <w:marLeft w:val="0"/>
              <w:marRight w:val="0"/>
              <w:marTop w:val="0"/>
              <w:marBottom w:val="0"/>
              <w:divBdr>
                <w:top w:val="none" w:sz="0" w:space="0" w:color="auto"/>
                <w:left w:val="none" w:sz="0" w:space="0" w:color="auto"/>
                <w:bottom w:val="none" w:sz="0" w:space="0" w:color="auto"/>
                <w:right w:val="none" w:sz="0" w:space="0" w:color="auto"/>
              </w:divBdr>
            </w:div>
            <w:div w:id="1247686765">
              <w:marLeft w:val="0"/>
              <w:marRight w:val="0"/>
              <w:marTop w:val="0"/>
              <w:marBottom w:val="0"/>
              <w:divBdr>
                <w:top w:val="none" w:sz="0" w:space="0" w:color="auto"/>
                <w:left w:val="none" w:sz="0" w:space="0" w:color="auto"/>
                <w:bottom w:val="none" w:sz="0" w:space="0" w:color="auto"/>
                <w:right w:val="none" w:sz="0" w:space="0" w:color="auto"/>
              </w:divBdr>
            </w:div>
            <w:div w:id="1397783341">
              <w:marLeft w:val="0"/>
              <w:marRight w:val="0"/>
              <w:marTop w:val="0"/>
              <w:marBottom w:val="0"/>
              <w:divBdr>
                <w:top w:val="none" w:sz="0" w:space="0" w:color="auto"/>
                <w:left w:val="none" w:sz="0" w:space="0" w:color="auto"/>
                <w:bottom w:val="none" w:sz="0" w:space="0" w:color="auto"/>
                <w:right w:val="none" w:sz="0" w:space="0" w:color="auto"/>
              </w:divBdr>
            </w:div>
            <w:div w:id="355549011">
              <w:marLeft w:val="0"/>
              <w:marRight w:val="0"/>
              <w:marTop w:val="0"/>
              <w:marBottom w:val="0"/>
              <w:divBdr>
                <w:top w:val="none" w:sz="0" w:space="0" w:color="auto"/>
                <w:left w:val="none" w:sz="0" w:space="0" w:color="auto"/>
                <w:bottom w:val="none" w:sz="0" w:space="0" w:color="auto"/>
                <w:right w:val="none" w:sz="0" w:space="0" w:color="auto"/>
              </w:divBdr>
            </w:div>
            <w:div w:id="1621915155">
              <w:marLeft w:val="0"/>
              <w:marRight w:val="0"/>
              <w:marTop w:val="0"/>
              <w:marBottom w:val="0"/>
              <w:divBdr>
                <w:top w:val="none" w:sz="0" w:space="0" w:color="auto"/>
                <w:left w:val="none" w:sz="0" w:space="0" w:color="auto"/>
                <w:bottom w:val="none" w:sz="0" w:space="0" w:color="auto"/>
                <w:right w:val="none" w:sz="0" w:space="0" w:color="auto"/>
              </w:divBdr>
            </w:div>
            <w:div w:id="1705132148">
              <w:marLeft w:val="0"/>
              <w:marRight w:val="0"/>
              <w:marTop w:val="0"/>
              <w:marBottom w:val="0"/>
              <w:divBdr>
                <w:top w:val="none" w:sz="0" w:space="0" w:color="auto"/>
                <w:left w:val="none" w:sz="0" w:space="0" w:color="auto"/>
                <w:bottom w:val="none" w:sz="0" w:space="0" w:color="auto"/>
                <w:right w:val="none" w:sz="0" w:space="0" w:color="auto"/>
              </w:divBdr>
            </w:div>
            <w:div w:id="1084574151">
              <w:marLeft w:val="0"/>
              <w:marRight w:val="0"/>
              <w:marTop w:val="0"/>
              <w:marBottom w:val="0"/>
              <w:divBdr>
                <w:top w:val="none" w:sz="0" w:space="0" w:color="auto"/>
                <w:left w:val="none" w:sz="0" w:space="0" w:color="auto"/>
                <w:bottom w:val="none" w:sz="0" w:space="0" w:color="auto"/>
                <w:right w:val="none" w:sz="0" w:space="0" w:color="auto"/>
              </w:divBdr>
            </w:div>
            <w:div w:id="1810972407">
              <w:marLeft w:val="0"/>
              <w:marRight w:val="0"/>
              <w:marTop w:val="0"/>
              <w:marBottom w:val="0"/>
              <w:divBdr>
                <w:top w:val="none" w:sz="0" w:space="0" w:color="auto"/>
                <w:left w:val="none" w:sz="0" w:space="0" w:color="auto"/>
                <w:bottom w:val="none" w:sz="0" w:space="0" w:color="auto"/>
                <w:right w:val="none" w:sz="0" w:space="0" w:color="auto"/>
              </w:divBdr>
            </w:div>
            <w:div w:id="535436835">
              <w:marLeft w:val="0"/>
              <w:marRight w:val="0"/>
              <w:marTop w:val="0"/>
              <w:marBottom w:val="0"/>
              <w:divBdr>
                <w:top w:val="none" w:sz="0" w:space="0" w:color="auto"/>
                <w:left w:val="none" w:sz="0" w:space="0" w:color="auto"/>
                <w:bottom w:val="none" w:sz="0" w:space="0" w:color="auto"/>
                <w:right w:val="none" w:sz="0" w:space="0" w:color="auto"/>
              </w:divBdr>
            </w:div>
            <w:div w:id="226769850">
              <w:marLeft w:val="0"/>
              <w:marRight w:val="0"/>
              <w:marTop w:val="0"/>
              <w:marBottom w:val="0"/>
              <w:divBdr>
                <w:top w:val="none" w:sz="0" w:space="0" w:color="auto"/>
                <w:left w:val="none" w:sz="0" w:space="0" w:color="auto"/>
                <w:bottom w:val="none" w:sz="0" w:space="0" w:color="auto"/>
                <w:right w:val="none" w:sz="0" w:space="0" w:color="auto"/>
              </w:divBdr>
            </w:div>
          </w:divsChild>
        </w:div>
        <w:div w:id="131558387">
          <w:marLeft w:val="0"/>
          <w:marRight w:val="0"/>
          <w:marTop w:val="0"/>
          <w:marBottom w:val="0"/>
          <w:divBdr>
            <w:top w:val="none" w:sz="0" w:space="0" w:color="auto"/>
            <w:left w:val="none" w:sz="0" w:space="0" w:color="auto"/>
            <w:bottom w:val="none" w:sz="0" w:space="0" w:color="auto"/>
            <w:right w:val="none" w:sz="0" w:space="0" w:color="auto"/>
          </w:divBdr>
          <w:divsChild>
            <w:div w:id="462115501">
              <w:marLeft w:val="0"/>
              <w:marRight w:val="0"/>
              <w:marTop w:val="0"/>
              <w:marBottom w:val="0"/>
              <w:divBdr>
                <w:top w:val="none" w:sz="0" w:space="0" w:color="auto"/>
                <w:left w:val="none" w:sz="0" w:space="0" w:color="auto"/>
                <w:bottom w:val="none" w:sz="0" w:space="0" w:color="auto"/>
                <w:right w:val="none" w:sz="0" w:space="0" w:color="auto"/>
              </w:divBdr>
            </w:div>
            <w:div w:id="1364205661">
              <w:marLeft w:val="0"/>
              <w:marRight w:val="0"/>
              <w:marTop w:val="0"/>
              <w:marBottom w:val="0"/>
              <w:divBdr>
                <w:top w:val="none" w:sz="0" w:space="0" w:color="auto"/>
                <w:left w:val="none" w:sz="0" w:space="0" w:color="auto"/>
                <w:bottom w:val="none" w:sz="0" w:space="0" w:color="auto"/>
                <w:right w:val="none" w:sz="0" w:space="0" w:color="auto"/>
              </w:divBdr>
            </w:div>
            <w:div w:id="420180640">
              <w:marLeft w:val="0"/>
              <w:marRight w:val="0"/>
              <w:marTop w:val="0"/>
              <w:marBottom w:val="0"/>
              <w:divBdr>
                <w:top w:val="none" w:sz="0" w:space="0" w:color="auto"/>
                <w:left w:val="none" w:sz="0" w:space="0" w:color="auto"/>
                <w:bottom w:val="none" w:sz="0" w:space="0" w:color="auto"/>
                <w:right w:val="none" w:sz="0" w:space="0" w:color="auto"/>
              </w:divBdr>
            </w:div>
            <w:div w:id="137918624">
              <w:marLeft w:val="0"/>
              <w:marRight w:val="0"/>
              <w:marTop w:val="0"/>
              <w:marBottom w:val="0"/>
              <w:divBdr>
                <w:top w:val="none" w:sz="0" w:space="0" w:color="auto"/>
                <w:left w:val="none" w:sz="0" w:space="0" w:color="auto"/>
                <w:bottom w:val="none" w:sz="0" w:space="0" w:color="auto"/>
                <w:right w:val="none" w:sz="0" w:space="0" w:color="auto"/>
              </w:divBdr>
            </w:div>
            <w:div w:id="1342701979">
              <w:marLeft w:val="0"/>
              <w:marRight w:val="0"/>
              <w:marTop w:val="0"/>
              <w:marBottom w:val="0"/>
              <w:divBdr>
                <w:top w:val="none" w:sz="0" w:space="0" w:color="auto"/>
                <w:left w:val="none" w:sz="0" w:space="0" w:color="auto"/>
                <w:bottom w:val="none" w:sz="0" w:space="0" w:color="auto"/>
                <w:right w:val="none" w:sz="0" w:space="0" w:color="auto"/>
              </w:divBdr>
            </w:div>
            <w:div w:id="734083188">
              <w:marLeft w:val="0"/>
              <w:marRight w:val="0"/>
              <w:marTop w:val="0"/>
              <w:marBottom w:val="0"/>
              <w:divBdr>
                <w:top w:val="none" w:sz="0" w:space="0" w:color="auto"/>
                <w:left w:val="none" w:sz="0" w:space="0" w:color="auto"/>
                <w:bottom w:val="none" w:sz="0" w:space="0" w:color="auto"/>
                <w:right w:val="none" w:sz="0" w:space="0" w:color="auto"/>
              </w:divBdr>
            </w:div>
            <w:div w:id="1476293444">
              <w:marLeft w:val="0"/>
              <w:marRight w:val="0"/>
              <w:marTop w:val="0"/>
              <w:marBottom w:val="0"/>
              <w:divBdr>
                <w:top w:val="none" w:sz="0" w:space="0" w:color="auto"/>
                <w:left w:val="none" w:sz="0" w:space="0" w:color="auto"/>
                <w:bottom w:val="none" w:sz="0" w:space="0" w:color="auto"/>
                <w:right w:val="none" w:sz="0" w:space="0" w:color="auto"/>
              </w:divBdr>
            </w:div>
            <w:div w:id="790782861">
              <w:marLeft w:val="0"/>
              <w:marRight w:val="0"/>
              <w:marTop w:val="0"/>
              <w:marBottom w:val="0"/>
              <w:divBdr>
                <w:top w:val="none" w:sz="0" w:space="0" w:color="auto"/>
                <w:left w:val="none" w:sz="0" w:space="0" w:color="auto"/>
                <w:bottom w:val="none" w:sz="0" w:space="0" w:color="auto"/>
                <w:right w:val="none" w:sz="0" w:space="0" w:color="auto"/>
              </w:divBdr>
            </w:div>
            <w:div w:id="1555656079">
              <w:marLeft w:val="0"/>
              <w:marRight w:val="0"/>
              <w:marTop w:val="0"/>
              <w:marBottom w:val="0"/>
              <w:divBdr>
                <w:top w:val="none" w:sz="0" w:space="0" w:color="auto"/>
                <w:left w:val="none" w:sz="0" w:space="0" w:color="auto"/>
                <w:bottom w:val="none" w:sz="0" w:space="0" w:color="auto"/>
                <w:right w:val="none" w:sz="0" w:space="0" w:color="auto"/>
              </w:divBdr>
            </w:div>
            <w:div w:id="657851504">
              <w:marLeft w:val="0"/>
              <w:marRight w:val="0"/>
              <w:marTop w:val="0"/>
              <w:marBottom w:val="0"/>
              <w:divBdr>
                <w:top w:val="none" w:sz="0" w:space="0" w:color="auto"/>
                <w:left w:val="none" w:sz="0" w:space="0" w:color="auto"/>
                <w:bottom w:val="none" w:sz="0" w:space="0" w:color="auto"/>
                <w:right w:val="none" w:sz="0" w:space="0" w:color="auto"/>
              </w:divBdr>
            </w:div>
            <w:div w:id="1482187504">
              <w:marLeft w:val="0"/>
              <w:marRight w:val="0"/>
              <w:marTop w:val="0"/>
              <w:marBottom w:val="0"/>
              <w:divBdr>
                <w:top w:val="none" w:sz="0" w:space="0" w:color="auto"/>
                <w:left w:val="none" w:sz="0" w:space="0" w:color="auto"/>
                <w:bottom w:val="none" w:sz="0" w:space="0" w:color="auto"/>
                <w:right w:val="none" w:sz="0" w:space="0" w:color="auto"/>
              </w:divBdr>
            </w:div>
            <w:div w:id="994575719">
              <w:marLeft w:val="0"/>
              <w:marRight w:val="0"/>
              <w:marTop w:val="0"/>
              <w:marBottom w:val="0"/>
              <w:divBdr>
                <w:top w:val="none" w:sz="0" w:space="0" w:color="auto"/>
                <w:left w:val="none" w:sz="0" w:space="0" w:color="auto"/>
                <w:bottom w:val="none" w:sz="0" w:space="0" w:color="auto"/>
                <w:right w:val="none" w:sz="0" w:space="0" w:color="auto"/>
              </w:divBdr>
            </w:div>
            <w:div w:id="1559393688">
              <w:marLeft w:val="0"/>
              <w:marRight w:val="0"/>
              <w:marTop w:val="0"/>
              <w:marBottom w:val="0"/>
              <w:divBdr>
                <w:top w:val="none" w:sz="0" w:space="0" w:color="auto"/>
                <w:left w:val="none" w:sz="0" w:space="0" w:color="auto"/>
                <w:bottom w:val="none" w:sz="0" w:space="0" w:color="auto"/>
                <w:right w:val="none" w:sz="0" w:space="0" w:color="auto"/>
              </w:divBdr>
            </w:div>
            <w:div w:id="2079666091">
              <w:marLeft w:val="0"/>
              <w:marRight w:val="0"/>
              <w:marTop w:val="0"/>
              <w:marBottom w:val="0"/>
              <w:divBdr>
                <w:top w:val="none" w:sz="0" w:space="0" w:color="auto"/>
                <w:left w:val="none" w:sz="0" w:space="0" w:color="auto"/>
                <w:bottom w:val="none" w:sz="0" w:space="0" w:color="auto"/>
                <w:right w:val="none" w:sz="0" w:space="0" w:color="auto"/>
              </w:divBdr>
            </w:div>
            <w:div w:id="511071211">
              <w:marLeft w:val="0"/>
              <w:marRight w:val="0"/>
              <w:marTop w:val="0"/>
              <w:marBottom w:val="0"/>
              <w:divBdr>
                <w:top w:val="none" w:sz="0" w:space="0" w:color="auto"/>
                <w:left w:val="none" w:sz="0" w:space="0" w:color="auto"/>
                <w:bottom w:val="none" w:sz="0" w:space="0" w:color="auto"/>
                <w:right w:val="none" w:sz="0" w:space="0" w:color="auto"/>
              </w:divBdr>
            </w:div>
            <w:div w:id="184950489">
              <w:marLeft w:val="0"/>
              <w:marRight w:val="0"/>
              <w:marTop w:val="0"/>
              <w:marBottom w:val="0"/>
              <w:divBdr>
                <w:top w:val="none" w:sz="0" w:space="0" w:color="auto"/>
                <w:left w:val="none" w:sz="0" w:space="0" w:color="auto"/>
                <w:bottom w:val="none" w:sz="0" w:space="0" w:color="auto"/>
                <w:right w:val="none" w:sz="0" w:space="0" w:color="auto"/>
              </w:divBdr>
            </w:div>
            <w:div w:id="1779906106">
              <w:marLeft w:val="0"/>
              <w:marRight w:val="0"/>
              <w:marTop w:val="0"/>
              <w:marBottom w:val="0"/>
              <w:divBdr>
                <w:top w:val="none" w:sz="0" w:space="0" w:color="auto"/>
                <w:left w:val="none" w:sz="0" w:space="0" w:color="auto"/>
                <w:bottom w:val="none" w:sz="0" w:space="0" w:color="auto"/>
                <w:right w:val="none" w:sz="0" w:space="0" w:color="auto"/>
              </w:divBdr>
            </w:div>
            <w:div w:id="1425147007">
              <w:marLeft w:val="0"/>
              <w:marRight w:val="0"/>
              <w:marTop w:val="0"/>
              <w:marBottom w:val="0"/>
              <w:divBdr>
                <w:top w:val="none" w:sz="0" w:space="0" w:color="auto"/>
                <w:left w:val="none" w:sz="0" w:space="0" w:color="auto"/>
                <w:bottom w:val="none" w:sz="0" w:space="0" w:color="auto"/>
                <w:right w:val="none" w:sz="0" w:space="0" w:color="auto"/>
              </w:divBdr>
            </w:div>
          </w:divsChild>
        </w:div>
        <w:div w:id="456921956">
          <w:marLeft w:val="0"/>
          <w:marRight w:val="0"/>
          <w:marTop w:val="0"/>
          <w:marBottom w:val="0"/>
          <w:divBdr>
            <w:top w:val="none" w:sz="0" w:space="0" w:color="auto"/>
            <w:left w:val="none" w:sz="0" w:space="0" w:color="auto"/>
            <w:bottom w:val="none" w:sz="0" w:space="0" w:color="auto"/>
            <w:right w:val="none" w:sz="0" w:space="0" w:color="auto"/>
          </w:divBdr>
          <w:divsChild>
            <w:div w:id="396787412">
              <w:marLeft w:val="0"/>
              <w:marRight w:val="0"/>
              <w:marTop w:val="0"/>
              <w:marBottom w:val="0"/>
              <w:divBdr>
                <w:top w:val="none" w:sz="0" w:space="0" w:color="auto"/>
                <w:left w:val="none" w:sz="0" w:space="0" w:color="auto"/>
                <w:bottom w:val="none" w:sz="0" w:space="0" w:color="auto"/>
                <w:right w:val="none" w:sz="0" w:space="0" w:color="auto"/>
              </w:divBdr>
            </w:div>
            <w:div w:id="1014499020">
              <w:marLeft w:val="0"/>
              <w:marRight w:val="0"/>
              <w:marTop w:val="0"/>
              <w:marBottom w:val="0"/>
              <w:divBdr>
                <w:top w:val="none" w:sz="0" w:space="0" w:color="auto"/>
                <w:left w:val="none" w:sz="0" w:space="0" w:color="auto"/>
                <w:bottom w:val="none" w:sz="0" w:space="0" w:color="auto"/>
                <w:right w:val="none" w:sz="0" w:space="0" w:color="auto"/>
              </w:divBdr>
            </w:div>
            <w:div w:id="1467308321">
              <w:marLeft w:val="0"/>
              <w:marRight w:val="0"/>
              <w:marTop w:val="0"/>
              <w:marBottom w:val="0"/>
              <w:divBdr>
                <w:top w:val="none" w:sz="0" w:space="0" w:color="auto"/>
                <w:left w:val="none" w:sz="0" w:space="0" w:color="auto"/>
                <w:bottom w:val="none" w:sz="0" w:space="0" w:color="auto"/>
                <w:right w:val="none" w:sz="0" w:space="0" w:color="auto"/>
              </w:divBdr>
            </w:div>
            <w:div w:id="1828738938">
              <w:marLeft w:val="0"/>
              <w:marRight w:val="0"/>
              <w:marTop w:val="0"/>
              <w:marBottom w:val="0"/>
              <w:divBdr>
                <w:top w:val="none" w:sz="0" w:space="0" w:color="auto"/>
                <w:left w:val="none" w:sz="0" w:space="0" w:color="auto"/>
                <w:bottom w:val="none" w:sz="0" w:space="0" w:color="auto"/>
                <w:right w:val="none" w:sz="0" w:space="0" w:color="auto"/>
              </w:divBdr>
            </w:div>
            <w:div w:id="728846995">
              <w:marLeft w:val="0"/>
              <w:marRight w:val="0"/>
              <w:marTop w:val="0"/>
              <w:marBottom w:val="0"/>
              <w:divBdr>
                <w:top w:val="none" w:sz="0" w:space="0" w:color="auto"/>
                <w:left w:val="none" w:sz="0" w:space="0" w:color="auto"/>
                <w:bottom w:val="none" w:sz="0" w:space="0" w:color="auto"/>
                <w:right w:val="none" w:sz="0" w:space="0" w:color="auto"/>
              </w:divBdr>
            </w:div>
            <w:div w:id="1759904045">
              <w:marLeft w:val="0"/>
              <w:marRight w:val="0"/>
              <w:marTop w:val="0"/>
              <w:marBottom w:val="0"/>
              <w:divBdr>
                <w:top w:val="none" w:sz="0" w:space="0" w:color="auto"/>
                <w:left w:val="none" w:sz="0" w:space="0" w:color="auto"/>
                <w:bottom w:val="none" w:sz="0" w:space="0" w:color="auto"/>
                <w:right w:val="none" w:sz="0" w:space="0" w:color="auto"/>
              </w:divBdr>
            </w:div>
            <w:div w:id="773204935">
              <w:marLeft w:val="0"/>
              <w:marRight w:val="0"/>
              <w:marTop w:val="0"/>
              <w:marBottom w:val="0"/>
              <w:divBdr>
                <w:top w:val="none" w:sz="0" w:space="0" w:color="auto"/>
                <w:left w:val="none" w:sz="0" w:space="0" w:color="auto"/>
                <w:bottom w:val="none" w:sz="0" w:space="0" w:color="auto"/>
                <w:right w:val="none" w:sz="0" w:space="0" w:color="auto"/>
              </w:divBdr>
            </w:div>
            <w:div w:id="122122845">
              <w:marLeft w:val="0"/>
              <w:marRight w:val="0"/>
              <w:marTop w:val="0"/>
              <w:marBottom w:val="0"/>
              <w:divBdr>
                <w:top w:val="none" w:sz="0" w:space="0" w:color="auto"/>
                <w:left w:val="none" w:sz="0" w:space="0" w:color="auto"/>
                <w:bottom w:val="none" w:sz="0" w:space="0" w:color="auto"/>
                <w:right w:val="none" w:sz="0" w:space="0" w:color="auto"/>
              </w:divBdr>
            </w:div>
            <w:div w:id="114060817">
              <w:marLeft w:val="0"/>
              <w:marRight w:val="0"/>
              <w:marTop w:val="0"/>
              <w:marBottom w:val="0"/>
              <w:divBdr>
                <w:top w:val="none" w:sz="0" w:space="0" w:color="auto"/>
                <w:left w:val="none" w:sz="0" w:space="0" w:color="auto"/>
                <w:bottom w:val="none" w:sz="0" w:space="0" w:color="auto"/>
                <w:right w:val="none" w:sz="0" w:space="0" w:color="auto"/>
              </w:divBdr>
            </w:div>
          </w:divsChild>
        </w:div>
        <w:div w:id="1982805617">
          <w:marLeft w:val="0"/>
          <w:marRight w:val="0"/>
          <w:marTop w:val="0"/>
          <w:marBottom w:val="0"/>
          <w:divBdr>
            <w:top w:val="none" w:sz="0" w:space="0" w:color="auto"/>
            <w:left w:val="none" w:sz="0" w:space="0" w:color="auto"/>
            <w:bottom w:val="none" w:sz="0" w:space="0" w:color="auto"/>
            <w:right w:val="none" w:sz="0" w:space="0" w:color="auto"/>
          </w:divBdr>
        </w:div>
        <w:div w:id="745030851">
          <w:marLeft w:val="0"/>
          <w:marRight w:val="0"/>
          <w:marTop w:val="0"/>
          <w:marBottom w:val="0"/>
          <w:divBdr>
            <w:top w:val="none" w:sz="0" w:space="0" w:color="auto"/>
            <w:left w:val="none" w:sz="0" w:space="0" w:color="auto"/>
            <w:bottom w:val="none" w:sz="0" w:space="0" w:color="auto"/>
            <w:right w:val="none" w:sz="0" w:space="0" w:color="auto"/>
          </w:divBdr>
        </w:div>
        <w:div w:id="2112120844">
          <w:marLeft w:val="0"/>
          <w:marRight w:val="0"/>
          <w:marTop w:val="0"/>
          <w:marBottom w:val="0"/>
          <w:divBdr>
            <w:top w:val="none" w:sz="0" w:space="0" w:color="auto"/>
            <w:left w:val="none" w:sz="0" w:space="0" w:color="auto"/>
            <w:bottom w:val="none" w:sz="0" w:space="0" w:color="auto"/>
            <w:right w:val="none" w:sz="0" w:space="0" w:color="auto"/>
          </w:divBdr>
        </w:div>
        <w:div w:id="1174302064">
          <w:marLeft w:val="0"/>
          <w:marRight w:val="0"/>
          <w:marTop w:val="0"/>
          <w:marBottom w:val="0"/>
          <w:divBdr>
            <w:top w:val="none" w:sz="0" w:space="0" w:color="auto"/>
            <w:left w:val="none" w:sz="0" w:space="0" w:color="auto"/>
            <w:bottom w:val="none" w:sz="0" w:space="0" w:color="auto"/>
            <w:right w:val="none" w:sz="0" w:space="0" w:color="auto"/>
          </w:divBdr>
        </w:div>
        <w:div w:id="57441786">
          <w:marLeft w:val="0"/>
          <w:marRight w:val="0"/>
          <w:marTop w:val="0"/>
          <w:marBottom w:val="0"/>
          <w:divBdr>
            <w:top w:val="none" w:sz="0" w:space="0" w:color="auto"/>
            <w:left w:val="none" w:sz="0" w:space="0" w:color="auto"/>
            <w:bottom w:val="none" w:sz="0" w:space="0" w:color="auto"/>
            <w:right w:val="none" w:sz="0" w:space="0" w:color="auto"/>
          </w:divBdr>
        </w:div>
        <w:div w:id="328564492">
          <w:marLeft w:val="0"/>
          <w:marRight w:val="0"/>
          <w:marTop w:val="0"/>
          <w:marBottom w:val="0"/>
          <w:divBdr>
            <w:top w:val="none" w:sz="0" w:space="0" w:color="auto"/>
            <w:left w:val="none" w:sz="0" w:space="0" w:color="auto"/>
            <w:bottom w:val="none" w:sz="0" w:space="0" w:color="auto"/>
            <w:right w:val="none" w:sz="0" w:space="0" w:color="auto"/>
          </w:divBdr>
        </w:div>
        <w:div w:id="659116403">
          <w:marLeft w:val="0"/>
          <w:marRight w:val="0"/>
          <w:marTop w:val="0"/>
          <w:marBottom w:val="0"/>
          <w:divBdr>
            <w:top w:val="none" w:sz="0" w:space="0" w:color="auto"/>
            <w:left w:val="none" w:sz="0" w:space="0" w:color="auto"/>
            <w:bottom w:val="none" w:sz="0" w:space="0" w:color="auto"/>
            <w:right w:val="none" w:sz="0" w:space="0" w:color="auto"/>
          </w:divBdr>
        </w:div>
        <w:div w:id="1280260647">
          <w:marLeft w:val="0"/>
          <w:marRight w:val="0"/>
          <w:marTop w:val="0"/>
          <w:marBottom w:val="0"/>
          <w:divBdr>
            <w:top w:val="none" w:sz="0" w:space="0" w:color="auto"/>
            <w:left w:val="none" w:sz="0" w:space="0" w:color="auto"/>
            <w:bottom w:val="none" w:sz="0" w:space="0" w:color="auto"/>
            <w:right w:val="none" w:sz="0" w:space="0" w:color="auto"/>
          </w:divBdr>
        </w:div>
        <w:div w:id="1980376337">
          <w:marLeft w:val="0"/>
          <w:marRight w:val="0"/>
          <w:marTop w:val="0"/>
          <w:marBottom w:val="0"/>
          <w:divBdr>
            <w:top w:val="none" w:sz="0" w:space="0" w:color="auto"/>
            <w:left w:val="none" w:sz="0" w:space="0" w:color="auto"/>
            <w:bottom w:val="none" w:sz="0" w:space="0" w:color="auto"/>
            <w:right w:val="none" w:sz="0" w:space="0" w:color="auto"/>
          </w:divBdr>
        </w:div>
        <w:div w:id="219095344">
          <w:marLeft w:val="0"/>
          <w:marRight w:val="0"/>
          <w:marTop w:val="0"/>
          <w:marBottom w:val="0"/>
          <w:divBdr>
            <w:top w:val="none" w:sz="0" w:space="0" w:color="auto"/>
            <w:left w:val="none" w:sz="0" w:space="0" w:color="auto"/>
            <w:bottom w:val="none" w:sz="0" w:space="0" w:color="auto"/>
            <w:right w:val="none" w:sz="0" w:space="0" w:color="auto"/>
          </w:divBdr>
        </w:div>
        <w:div w:id="1308625378">
          <w:marLeft w:val="0"/>
          <w:marRight w:val="0"/>
          <w:marTop w:val="0"/>
          <w:marBottom w:val="0"/>
          <w:divBdr>
            <w:top w:val="none" w:sz="0" w:space="0" w:color="auto"/>
            <w:left w:val="none" w:sz="0" w:space="0" w:color="auto"/>
            <w:bottom w:val="none" w:sz="0" w:space="0" w:color="auto"/>
            <w:right w:val="none" w:sz="0" w:space="0" w:color="auto"/>
          </w:divBdr>
        </w:div>
        <w:div w:id="541479567">
          <w:marLeft w:val="0"/>
          <w:marRight w:val="0"/>
          <w:marTop w:val="0"/>
          <w:marBottom w:val="0"/>
          <w:divBdr>
            <w:top w:val="none" w:sz="0" w:space="0" w:color="auto"/>
            <w:left w:val="none" w:sz="0" w:space="0" w:color="auto"/>
            <w:bottom w:val="none" w:sz="0" w:space="0" w:color="auto"/>
            <w:right w:val="none" w:sz="0" w:space="0" w:color="auto"/>
          </w:divBdr>
        </w:div>
        <w:div w:id="1516578685">
          <w:marLeft w:val="0"/>
          <w:marRight w:val="0"/>
          <w:marTop w:val="0"/>
          <w:marBottom w:val="0"/>
          <w:divBdr>
            <w:top w:val="none" w:sz="0" w:space="0" w:color="auto"/>
            <w:left w:val="none" w:sz="0" w:space="0" w:color="auto"/>
            <w:bottom w:val="none" w:sz="0" w:space="0" w:color="auto"/>
            <w:right w:val="none" w:sz="0" w:space="0" w:color="auto"/>
          </w:divBdr>
          <w:divsChild>
            <w:div w:id="645014102">
              <w:marLeft w:val="0"/>
              <w:marRight w:val="0"/>
              <w:marTop w:val="0"/>
              <w:marBottom w:val="0"/>
              <w:divBdr>
                <w:top w:val="none" w:sz="0" w:space="0" w:color="auto"/>
                <w:left w:val="none" w:sz="0" w:space="0" w:color="auto"/>
                <w:bottom w:val="none" w:sz="0" w:space="0" w:color="auto"/>
                <w:right w:val="none" w:sz="0" w:space="0" w:color="auto"/>
              </w:divBdr>
            </w:div>
          </w:divsChild>
        </w:div>
        <w:div w:id="2103914871">
          <w:marLeft w:val="0"/>
          <w:marRight w:val="0"/>
          <w:marTop w:val="0"/>
          <w:marBottom w:val="0"/>
          <w:divBdr>
            <w:top w:val="none" w:sz="0" w:space="0" w:color="auto"/>
            <w:left w:val="none" w:sz="0" w:space="0" w:color="auto"/>
            <w:bottom w:val="none" w:sz="0" w:space="0" w:color="auto"/>
            <w:right w:val="none" w:sz="0" w:space="0" w:color="auto"/>
          </w:divBdr>
        </w:div>
        <w:div w:id="1193958732">
          <w:marLeft w:val="0"/>
          <w:marRight w:val="0"/>
          <w:marTop w:val="0"/>
          <w:marBottom w:val="0"/>
          <w:divBdr>
            <w:top w:val="none" w:sz="0" w:space="0" w:color="auto"/>
            <w:left w:val="none" w:sz="0" w:space="0" w:color="auto"/>
            <w:bottom w:val="none" w:sz="0" w:space="0" w:color="auto"/>
            <w:right w:val="none" w:sz="0" w:space="0" w:color="auto"/>
          </w:divBdr>
        </w:div>
        <w:div w:id="1598369373">
          <w:marLeft w:val="0"/>
          <w:marRight w:val="0"/>
          <w:marTop w:val="0"/>
          <w:marBottom w:val="0"/>
          <w:divBdr>
            <w:top w:val="none" w:sz="0" w:space="0" w:color="auto"/>
            <w:left w:val="none" w:sz="0" w:space="0" w:color="auto"/>
            <w:bottom w:val="none" w:sz="0" w:space="0" w:color="auto"/>
            <w:right w:val="none" w:sz="0" w:space="0" w:color="auto"/>
          </w:divBdr>
        </w:div>
        <w:div w:id="1005204847">
          <w:marLeft w:val="0"/>
          <w:marRight w:val="0"/>
          <w:marTop w:val="0"/>
          <w:marBottom w:val="0"/>
          <w:divBdr>
            <w:top w:val="none" w:sz="0" w:space="0" w:color="auto"/>
            <w:left w:val="none" w:sz="0" w:space="0" w:color="auto"/>
            <w:bottom w:val="none" w:sz="0" w:space="0" w:color="auto"/>
            <w:right w:val="none" w:sz="0" w:space="0" w:color="auto"/>
          </w:divBdr>
          <w:divsChild>
            <w:div w:id="844247679">
              <w:marLeft w:val="0"/>
              <w:marRight w:val="0"/>
              <w:marTop w:val="0"/>
              <w:marBottom w:val="0"/>
              <w:divBdr>
                <w:top w:val="none" w:sz="0" w:space="0" w:color="auto"/>
                <w:left w:val="none" w:sz="0" w:space="0" w:color="auto"/>
                <w:bottom w:val="none" w:sz="0" w:space="0" w:color="auto"/>
                <w:right w:val="none" w:sz="0" w:space="0" w:color="auto"/>
              </w:divBdr>
            </w:div>
            <w:div w:id="1331761403">
              <w:marLeft w:val="0"/>
              <w:marRight w:val="0"/>
              <w:marTop w:val="0"/>
              <w:marBottom w:val="0"/>
              <w:divBdr>
                <w:top w:val="none" w:sz="0" w:space="0" w:color="auto"/>
                <w:left w:val="none" w:sz="0" w:space="0" w:color="auto"/>
                <w:bottom w:val="none" w:sz="0" w:space="0" w:color="auto"/>
                <w:right w:val="none" w:sz="0" w:space="0" w:color="auto"/>
              </w:divBdr>
            </w:div>
            <w:div w:id="2114355125">
              <w:marLeft w:val="0"/>
              <w:marRight w:val="0"/>
              <w:marTop w:val="0"/>
              <w:marBottom w:val="0"/>
              <w:divBdr>
                <w:top w:val="none" w:sz="0" w:space="0" w:color="auto"/>
                <w:left w:val="none" w:sz="0" w:space="0" w:color="auto"/>
                <w:bottom w:val="none" w:sz="0" w:space="0" w:color="auto"/>
                <w:right w:val="none" w:sz="0" w:space="0" w:color="auto"/>
              </w:divBdr>
            </w:div>
            <w:div w:id="1942912163">
              <w:marLeft w:val="0"/>
              <w:marRight w:val="0"/>
              <w:marTop w:val="0"/>
              <w:marBottom w:val="0"/>
              <w:divBdr>
                <w:top w:val="none" w:sz="0" w:space="0" w:color="auto"/>
                <w:left w:val="none" w:sz="0" w:space="0" w:color="auto"/>
                <w:bottom w:val="none" w:sz="0" w:space="0" w:color="auto"/>
                <w:right w:val="none" w:sz="0" w:space="0" w:color="auto"/>
              </w:divBdr>
            </w:div>
            <w:div w:id="738554493">
              <w:marLeft w:val="0"/>
              <w:marRight w:val="0"/>
              <w:marTop w:val="0"/>
              <w:marBottom w:val="0"/>
              <w:divBdr>
                <w:top w:val="none" w:sz="0" w:space="0" w:color="auto"/>
                <w:left w:val="none" w:sz="0" w:space="0" w:color="auto"/>
                <w:bottom w:val="none" w:sz="0" w:space="0" w:color="auto"/>
                <w:right w:val="none" w:sz="0" w:space="0" w:color="auto"/>
              </w:divBdr>
            </w:div>
            <w:div w:id="1652175770">
              <w:marLeft w:val="0"/>
              <w:marRight w:val="0"/>
              <w:marTop w:val="0"/>
              <w:marBottom w:val="0"/>
              <w:divBdr>
                <w:top w:val="none" w:sz="0" w:space="0" w:color="auto"/>
                <w:left w:val="none" w:sz="0" w:space="0" w:color="auto"/>
                <w:bottom w:val="none" w:sz="0" w:space="0" w:color="auto"/>
                <w:right w:val="none" w:sz="0" w:space="0" w:color="auto"/>
              </w:divBdr>
            </w:div>
            <w:div w:id="291597974">
              <w:marLeft w:val="0"/>
              <w:marRight w:val="0"/>
              <w:marTop w:val="0"/>
              <w:marBottom w:val="0"/>
              <w:divBdr>
                <w:top w:val="none" w:sz="0" w:space="0" w:color="auto"/>
                <w:left w:val="none" w:sz="0" w:space="0" w:color="auto"/>
                <w:bottom w:val="none" w:sz="0" w:space="0" w:color="auto"/>
                <w:right w:val="none" w:sz="0" w:space="0" w:color="auto"/>
              </w:divBdr>
            </w:div>
            <w:div w:id="662702371">
              <w:marLeft w:val="0"/>
              <w:marRight w:val="0"/>
              <w:marTop w:val="0"/>
              <w:marBottom w:val="0"/>
              <w:divBdr>
                <w:top w:val="none" w:sz="0" w:space="0" w:color="auto"/>
                <w:left w:val="none" w:sz="0" w:space="0" w:color="auto"/>
                <w:bottom w:val="none" w:sz="0" w:space="0" w:color="auto"/>
                <w:right w:val="none" w:sz="0" w:space="0" w:color="auto"/>
              </w:divBdr>
            </w:div>
            <w:div w:id="145971791">
              <w:marLeft w:val="0"/>
              <w:marRight w:val="0"/>
              <w:marTop w:val="0"/>
              <w:marBottom w:val="0"/>
              <w:divBdr>
                <w:top w:val="none" w:sz="0" w:space="0" w:color="auto"/>
                <w:left w:val="none" w:sz="0" w:space="0" w:color="auto"/>
                <w:bottom w:val="none" w:sz="0" w:space="0" w:color="auto"/>
                <w:right w:val="none" w:sz="0" w:space="0" w:color="auto"/>
              </w:divBdr>
            </w:div>
            <w:div w:id="1047031025">
              <w:marLeft w:val="0"/>
              <w:marRight w:val="0"/>
              <w:marTop w:val="0"/>
              <w:marBottom w:val="0"/>
              <w:divBdr>
                <w:top w:val="none" w:sz="0" w:space="0" w:color="auto"/>
                <w:left w:val="none" w:sz="0" w:space="0" w:color="auto"/>
                <w:bottom w:val="none" w:sz="0" w:space="0" w:color="auto"/>
                <w:right w:val="none" w:sz="0" w:space="0" w:color="auto"/>
              </w:divBdr>
            </w:div>
            <w:div w:id="1867017361">
              <w:marLeft w:val="0"/>
              <w:marRight w:val="0"/>
              <w:marTop w:val="0"/>
              <w:marBottom w:val="0"/>
              <w:divBdr>
                <w:top w:val="none" w:sz="0" w:space="0" w:color="auto"/>
                <w:left w:val="none" w:sz="0" w:space="0" w:color="auto"/>
                <w:bottom w:val="none" w:sz="0" w:space="0" w:color="auto"/>
                <w:right w:val="none" w:sz="0" w:space="0" w:color="auto"/>
              </w:divBdr>
            </w:div>
            <w:div w:id="739985083">
              <w:marLeft w:val="0"/>
              <w:marRight w:val="0"/>
              <w:marTop w:val="0"/>
              <w:marBottom w:val="0"/>
              <w:divBdr>
                <w:top w:val="none" w:sz="0" w:space="0" w:color="auto"/>
                <w:left w:val="none" w:sz="0" w:space="0" w:color="auto"/>
                <w:bottom w:val="none" w:sz="0" w:space="0" w:color="auto"/>
                <w:right w:val="none" w:sz="0" w:space="0" w:color="auto"/>
              </w:divBdr>
            </w:div>
            <w:div w:id="2143302427">
              <w:marLeft w:val="0"/>
              <w:marRight w:val="0"/>
              <w:marTop w:val="0"/>
              <w:marBottom w:val="0"/>
              <w:divBdr>
                <w:top w:val="none" w:sz="0" w:space="0" w:color="auto"/>
                <w:left w:val="none" w:sz="0" w:space="0" w:color="auto"/>
                <w:bottom w:val="none" w:sz="0" w:space="0" w:color="auto"/>
                <w:right w:val="none" w:sz="0" w:space="0" w:color="auto"/>
              </w:divBdr>
            </w:div>
            <w:div w:id="924651741">
              <w:marLeft w:val="0"/>
              <w:marRight w:val="0"/>
              <w:marTop w:val="0"/>
              <w:marBottom w:val="0"/>
              <w:divBdr>
                <w:top w:val="none" w:sz="0" w:space="0" w:color="auto"/>
                <w:left w:val="none" w:sz="0" w:space="0" w:color="auto"/>
                <w:bottom w:val="none" w:sz="0" w:space="0" w:color="auto"/>
                <w:right w:val="none" w:sz="0" w:space="0" w:color="auto"/>
              </w:divBdr>
            </w:div>
            <w:div w:id="1781410124">
              <w:marLeft w:val="0"/>
              <w:marRight w:val="0"/>
              <w:marTop w:val="0"/>
              <w:marBottom w:val="0"/>
              <w:divBdr>
                <w:top w:val="none" w:sz="0" w:space="0" w:color="auto"/>
                <w:left w:val="none" w:sz="0" w:space="0" w:color="auto"/>
                <w:bottom w:val="none" w:sz="0" w:space="0" w:color="auto"/>
                <w:right w:val="none" w:sz="0" w:space="0" w:color="auto"/>
              </w:divBdr>
            </w:div>
            <w:div w:id="1750998706">
              <w:marLeft w:val="0"/>
              <w:marRight w:val="0"/>
              <w:marTop w:val="0"/>
              <w:marBottom w:val="0"/>
              <w:divBdr>
                <w:top w:val="none" w:sz="0" w:space="0" w:color="auto"/>
                <w:left w:val="none" w:sz="0" w:space="0" w:color="auto"/>
                <w:bottom w:val="none" w:sz="0" w:space="0" w:color="auto"/>
                <w:right w:val="none" w:sz="0" w:space="0" w:color="auto"/>
              </w:divBdr>
            </w:div>
            <w:div w:id="510530533">
              <w:marLeft w:val="0"/>
              <w:marRight w:val="0"/>
              <w:marTop w:val="0"/>
              <w:marBottom w:val="0"/>
              <w:divBdr>
                <w:top w:val="none" w:sz="0" w:space="0" w:color="auto"/>
                <w:left w:val="none" w:sz="0" w:space="0" w:color="auto"/>
                <w:bottom w:val="none" w:sz="0" w:space="0" w:color="auto"/>
                <w:right w:val="none" w:sz="0" w:space="0" w:color="auto"/>
              </w:divBdr>
            </w:div>
            <w:div w:id="1173226696">
              <w:marLeft w:val="0"/>
              <w:marRight w:val="0"/>
              <w:marTop w:val="0"/>
              <w:marBottom w:val="0"/>
              <w:divBdr>
                <w:top w:val="none" w:sz="0" w:space="0" w:color="auto"/>
                <w:left w:val="none" w:sz="0" w:space="0" w:color="auto"/>
                <w:bottom w:val="none" w:sz="0" w:space="0" w:color="auto"/>
                <w:right w:val="none" w:sz="0" w:space="0" w:color="auto"/>
              </w:divBdr>
            </w:div>
            <w:div w:id="1274164755">
              <w:marLeft w:val="0"/>
              <w:marRight w:val="0"/>
              <w:marTop w:val="0"/>
              <w:marBottom w:val="0"/>
              <w:divBdr>
                <w:top w:val="none" w:sz="0" w:space="0" w:color="auto"/>
                <w:left w:val="none" w:sz="0" w:space="0" w:color="auto"/>
                <w:bottom w:val="none" w:sz="0" w:space="0" w:color="auto"/>
                <w:right w:val="none" w:sz="0" w:space="0" w:color="auto"/>
              </w:divBdr>
            </w:div>
            <w:div w:id="534271297">
              <w:marLeft w:val="0"/>
              <w:marRight w:val="0"/>
              <w:marTop w:val="0"/>
              <w:marBottom w:val="0"/>
              <w:divBdr>
                <w:top w:val="none" w:sz="0" w:space="0" w:color="auto"/>
                <w:left w:val="none" w:sz="0" w:space="0" w:color="auto"/>
                <w:bottom w:val="none" w:sz="0" w:space="0" w:color="auto"/>
                <w:right w:val="none" w:sz="0" w:space="0" w:color="auto"/>
              </w:divBdr>
            </w:div>
            <w:div w:id="958220939">
              <w:marLeft w:val="0"/>
              <w:marRight w:val="0"/>
              <w:marTop w:val="0"/>
              <w:marBottom w:val="0"/>
              <w:divBdr>
                <w:top w:val="none" w:sz="0" w:space="0" w:color="auto"/>
                <w:left w:val="none" w:sz="0" w:space="0" w:color="auto"/>
                <w:bottom w:val="none" w:sz="0" w:space="0" w:color="auto"/>
                <w:right w:val="none" w:sz="0" w:space="0" w:color="auto"/>
              </w:divBdr>
            </w:div>
            <w:div w:id="1577546485">
              <w:marLeft w:val="0"/>
              <w:marRight w:val="0"/>
              <w:marTop w:val="0"/>
              <w:marBottom w:val="0"/>
              <w:divBdr>
                <w:top w:val="none" w:sz="0" w:space="0" w:color="auto"/>
                <w:left w:val="none" w:sz="0" w:space="0" w:color="auto"/>
                <w:bottom w:val="none" w:sz="0" w:space="0" w:color="auto"/>
                <w:right w:val="none" w:sz="0" w:space="0" w:color="auto"/>
              </w:divBdr>
            </w:div>
            <w:div w:id="1008679656">
              <w:marLeft w:val="0"/>
              <w:marRight w:val="0"/>
              <w:marTop w:val="0"/>
              <w:marBottom w:val="0"/>
              <w:divBdr>
                <w:top w:val="none" w:sz="0" w:space="0" w:color="auto"/>
                <w:left w:val="none" w:sz="0" w:space="0" w:color="auto"/>
                <w:bottom w:val="none" w:sz="0" w:space="0" w:color="auto"/>
                <w:right w:val="none" w:sz="0" w:space="0" w:color="auto"/>
              </w:divBdr>
            </w:div>
            <w:div w:id="1611547356">
              <w:marLeft w:val="0"/>
              <w:marRight w:val="0"/>
              <w:marTop w:val="0"/>
              <w:marBottom w:val="0"/>
              <w:divBdr>
                <w:top w:val="none" w:sz="0" w:space="0" w:color="auto"/>
                <w:left w:val="none" w:sz="0" w:space="0" w:color="auto"/>
                <w:bottom w:val="none" w:sz="0" w:space="0" w:color="auto"/>
                <w:right w:val="none" w:sz="0" w:space="0" w:color="auto"/>
              </w:divBdr>
            </w:div>
            <w:div w:id="32970678">
              <w:marLeft w:val="0"/>
              <w:marRight w:val="0"/>
              <w:marTop w:val="0"/>
              <w:marBottom w:val="0"/>
              <w:divBdr>
                <w:top w:val="none" w:sz="0" w:space="0" w:color="auto"/>
                <w:left w:val="none" w:sz="0" w:space="0" w:color="auto"/>
                <w:bottom w:val="none" w:sz="0" w:space="0" w:color="auto"/>
                <w:right w:val="none" w:sz="0" w:space="0" w:color="auto"/>
              </w:divBdr>
            </w:div>
            <w:div w:id="1064833172">
              <w:marLeft w:val="0"/>
              <w:marRight w:val="0"/>
              <w:marTop w:val="0"/>
              <w:marBottom w:val="0"/>
              <w:divBdr>
                <w:top w:val="none" w:sz="0" w:space="0" w:color="auto"/>
                <w:left w:val="none" w:sz="0" w:space="0" w:color="auto"/>
                <w:bottom w:val="none" w:sz="0" w:space="0" w:color="auto"/>
                <w:right w:val="none" w:sz="0" w:space="0" w:color="auto"/>
              </w:divBdr>
            </w:div>
            <w:div w:id="306864351">
              <w:marLeft w:val="0"/>
              <w:marRight w:val="0"/>
              <w:marTop w:val="0"/>
              <w:marBottom w:val="0"/>
              <w:divBdr>
                <w:top w:val="none" w:sz="0" w:space="0" w:color="auto"/>
                <w:left w:val="none" w:sz="0" w:space="0" w:color="auto"/>
                <w:bottom w:val="none" w:sz="0" w:space="0" w:color="auto"/>
                <w:right w:val="none" w:sz="0" w:space="0" w:color="auto"/>
              </w:divBdr>
            </w:div>
            <w:div w:id="2091390377">
              <w:marLeft w:val="0"/>
              <w:marRight w:val="0"/>
              <w:marTop w:val="0"/>
              <w:marBottom w:val="0"/>
              <w:divBdr>
                <w:top w:val="none" w:sz="0" w:space="0" w:color="auto"/>
                <w:left w:val="none" w:sz="0" w:space="0" w:color="auto"/>
                <w:bottom w:val="none" w:sz="0" w:space="0" w:color="auto"/>
                <w:right w:val="none" w:sz="0" w:space="0" w:color="auto"/>
              </w:divBdr>
            </w:div>
            <w:div w:id="101808068">
              <w:marLeft w:val="0"/>
              <w:marRight w:val="0"/>
              <w:marTop w:val="0"/>
              <w:marBottom w:val="0"/>
              <w:divBdr>
                <w:top w:val="none" w:sz="0" w:space="0" w:color="auto"/>
                <w:left w:val="none" w:sz="0" w:space="0" w:color="auto"/>
                <w:bottom w:val="none" w:sz="0" w:space="0" w:color="auto"/>
                <w:right w:val="none" w:sz="0" w:space="0" w:color="auto"/>
              </w:divBdr>
            </w:div>
          </w:divsChild>
        </w:div>
        <w:div w:id="1745179316">
          <w:marLeft w:val="0"/>
          <w:marRight w:val="0"/>
          <w:marTop w:val="0"/>
          <w:marBottom w:val="0"/>
          <w:divBdr>
            <w:top w:val="none" w:sz="0" w:space="0" w:color="auto"/>
            <w:left w:val="none" w:sz="0" w:space="0" w:color="auto"/>
            <w:bottom w:val="none" w:sz="0" w:space="0" w:color="auto"/>
            <w:right w:val="none" w:sz="0" w:space="0" w:color="auto"/>
          </w:divBdr>
          <w:divsChild>
            <w:div w:id="200898353">
              <w:marLeft w:val="0"/>
              <w:marRight w:val="0"/>
              <w:marTop w:val="0"/>
              <w:marBottom w:val="0"/>
              <w:divBdr>
                <w:top w:val="none" w:sz="0" w:space="0" w:color="auto"/>
                <w:left w:val="none" w:sz="0" w:space="0" w:color="auto"/>
                <w:bottom w:val="none" w:sz="0" w:space="0" w:color="auto"/>
                <w:right w:val="none" w:sz="0" w:space="0" w:color="auto"/>
              </w:divBdr>
            </w:div>
            <w:div w:id="1463502231">
              <w:marLeft w:val="0"/>
              <w:marRight w:val="0"/>
              <w:marTop w:val="0"/>
              <w:marBottom w:val="0"/>
              <w:divBdr>
                <w:top w:val="none" w:sz="0" w:space="0" w:color="auto"/>
                <w:left w:val="none" w:sz="0" w:space="0" w:color="auto"/>
                <w:bottom w:val="none" w:sz="0" w:space="0" w:color="auto"/>
                <w:right w:val="none" w:sz="0" w:space="0" w:color="auto"/>
              </w:divBdr>
            </w:div>
            <w:div w:id="1036738732">
              <w:marLeft w:val="0"/>
              <w:marRight w:val="0"/>
              <w:marTop w:val="0"/>
              <w:marBottom w:val="0"/>
              <w:divBdr>
                <w:top w:val="none" w:sz="0" w:space="0" w:color="auto"/>
                <w:left w:val="none" w:sz="0" w:space="0" w:color="auto"/>
                <w:bottom w:val="none" w:sz="0" w:space="0" w:color="auto"/>
                <w:right w:val="none" w:sz="0" w:space="0" w:color="auto"/>
              </w:divBdr>
            </w:div>
            <w:div w:id="1261645689">
              <w:marLeft w:val="0"/>
              <w:marRight w:val="0"/>
              <w:marTop w:val="0"/>
              <w:marBottom w:val="0"/>
              <w:divBdr>
                <w:top w:val="none" w:sz="0" w:space="0" w:color="auto"/>
                <w:left w:val="none" w:sz="0" w:space="0" w:color="auto"/>
                <w:bottom w:val="none" w:sz="0" w:space="0" w:color="auto"/>
                <w:right w:val="none" w:sz="0" w:space="0" w:color="auto"/>
              </w:divBdr>
            </w:div>
            <w:div w:id="2038505852">
              <w:marLeft w:val="0"/>
              <w:marRight w:val="0"/>
              <w:marTop w:val="0"/>
              <w:marBottom w:val="0"/>
              <w:divBdr>
                <w:top w:val="none" w:sz="0" w:space="0" w:color="auto"/>
                <w:left w:val="none" w:sz="0" w:space="0" w:color="auto"/>
                <w:bottom w:val="none" w:sz="0" w:space="0" w:color="auto"/>
                <w:right w:val="none" w:sz="0" w:space="0" w:color="auto"/>
              </w:divBdr>
            </w:div>
            <w:div w:id="8620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7522">
      <w:bodyDiv w:val="1"/>
      <w:marLeft w:val="0"/>
      <w:marRight w:val="0"/>
      <w:marTop w:val="0"/>
      <w:marBottom w:val="0"/>
      <w:divBdr>
        <w:top w:val="none" w:sz="0" w:space="0" w:color="auto"/>
        <w:left w:val="none" w:sz="0" w:space="0" w:color="auto"/>
        <w:bottom w:val="none" w:sz="0" w:space="0" w:color="auto"/>
        <w:right w:val="none" w:sz="0" w:space="0" w:color="auto"/>
      </w:divBdr>
    </w:div>
    <w:div w:id="1862468786">
      <w:bodyDiv w:val="1"/>
      <w:marLeft w:val="0"/>
      <w:marRight w:val="0"/>
      <w:marTop w:val="0"/>
      <w:marBottom w:val="0"/>
      <w:divBdr>
        <w:top w:val="none" w:sz="0" w:space="0" w:color="auto"/>
        <w:left w:val="none" w:sz="0" w:space="0" w:color="auto"/>
        <w:bottom w:val="none" w:sz="0" w:space="0" w:color="auto"/>
        <w:right w:val="none" w:sz="0" w:space="0" w:color="auto"/>
      </w:divBdr>
      <w:divsChild>
        <w:div w:id="636112491">
          <w:marLeft w:val="0"/>
          <w:marRight w:val="0"/>
          <w:marTop w:val="0"/>
          <w:marBottom w:val="0"/>
          <w:divBdr>
            <w:top w:val="none" w:sz="0" w:space="0" w:color="auto"/>
            <w:left w:val="none" w:sz="0" w:space="0" w:color="auto"/>
            <w:bottom w:val="none" w:sz="0" w:space="0" w:color="auto"/>
            <w:right w:val="none" w:sz="0" w:space="0" w:color="auto"/>
          </w:divBdr>
          <w:divsChild>
            <w:div w:id="1674382672">
              <w:marLeft w:val="0"/>
              <w:marRight w:val="0"/>
              <w:marTop w:val="0"/>
              <w:marBottom w:val="0"/>
              <w:divBdr>
                <w:top w:val="none" w:sz="0" w:space="0" w:color="auto"/>
                <w:left w:val="none" w:sz="0" w:space="0" w:color="auto"/>
                <w:bottom w:val="none" w:sz="0" w:space="0" w:color="auto"/>
                <w:right w:val="none" w:sz="0" w:space="0" w:color="auto"/>
              </w:divBdr>
              <w:divsChild>
                <w:div w:id="1071582010">
                  <w:marLeft w:val="0"/>
                  <w:marRight w:val="0"/>
                  <w:marTop w:val="0"/>
                  <w:marBottom w:val="0"/>
                  <w:divBdr>
                    <w:top w:val="none" w:sz="0" w:space="0" w:color="auto"/>
                    <w:left w:val="none" w:sz="0" w:space="0" w:color="auto"/>
                    <w:bottom w:val="none" w:sz="0" w:space="0" w:color="auto"/>
                    <w:right w:val="none" w:sz="0" w:space="0" w:color="auto"/>
                  </w:divBdr>
                </w:div>
                <w:div w:id="986394011">
                  <w:marLeft w:val="0"/>
                  <w:marRight w:val="0"/>
                  <w:marTop w:val="0"/>
                  <w:marBottom w:val="0"/>
                  <w:divBdr>
                    <w:top w:val="none" w:sz="0" w:space="0" w:color="auto"/>
                    <w:left w:val="none" w:sz="0" w:space="0" w:color="auto"/>
                    <w:bottom w:val="none" w:sz="0" w:space="0" w:color="auto"/>
                    <w:right w:val="none" w:sz="0" w:space="0" w:color="auto"/>
                  </w:divBdr>
                </w:div>
                <w:div w:id="592477798">
                  <w:marLeft w:val="0"/>
                  <w:marRight w:val="0"/>
                  <w:marTop w:val="0"/>
                  <w:marBottom w:val="0"/>
                  <w:divBdr>
                    <w:top w:val="none" w:sz="0" w:space="0" w:color="auto"/>
                    <w:left w:val="none" w:sz="0" w:space="0" w:color="auto"/>
                    <w:bottom w:val="none" w:sz="0" w:space="0" w:color="auto"/>
                    <w:right w:val="none" w:sz="0" w:space="0" w:color="auto"/>
                  </w:divBdr>
                </w:div>
                <w:div w:id="1173035671">
                  <w:marLeft w:val="0"/>
                  <w:marRight w:val="0"/>
                  <w:marTop w:val="0"/>
                  <w:marBottom w:val="0"/>
                  <w:divBdr>
                    <w:top w:val="none" w:sz="0" w:space="0" w:color="auto"/>
                    <w:left w:val="none" w:sz="0" w:space="0" w:color="auto"/>
                    <w:bottom w:val="none" w:sz="0" w:space="0" w:color="auto"/>
                    <w:right w:val="none" w:sz="0" w:space="0" w:color="auto"/>
                  </w:divBdr>
                </w:div>
                <w:div w:id="718163931">
                  <w:marLeft w:val="0"/>
                  <w:marRight w:val="0"/>
                  <w:marTop w:val="0"/>
                  <w:marBottom w:val="0"/>
                  <w:divBdr>
                    <w:top w:val="none" w:sz="0" w:space="0" w:color="auto"/>
                    <w:left w:val="none" w:sz="0" w:space="0" w:color="auto"/>
                    <w:bottom w:val="none" w:sz="0" w:space="0" w:color="auto"/>
                    <w:right w:val="none" w:sz="0" w:space="0" w:color="auto"/>
                  </w:divBdr>
                </w:div>
                <w:div w:id="388574310">
                  <w:marLeft w:val="0"/>
                  <w:marRight w:val="0"/>
                  <w:marTop w:val="0"/>
                  <w:marBottom w:val="0"/>
                  <w:divBdr>
                    <w:top w:val="none" w:sz="0" w:space="0" w:color="auto"/>
                    <w:left w:val="none" w:sz="0" w:space="0" w:color="auto"/>
                    <w:bottom w:val="none" w:sz="0" w:space="0" w:color="auto"/>
                    <w:right w:val="none" w:sz="0" w:space="0" w:color="auto"/>
                  </w:divBdr>
                </w:div>
                <w:div w:id="1310209762">
                  <w:marLeft w:val="0"/>
                  <w:marRight w:val="0"/>
                  <w:marTop w:val="0"/>
                  <w:marBottom w:val="0"/>
                  <w:divBdr>
                    <w:top w:val="none" w:sz="0" w:space="0" w:color="auto"/>
                    <w:left w:val="none" w:sz="0" w:space="0" w:color="auto"/>
                    <w:bottom w:val="none" w:sz="0" w:space="0" w:color="auto"/>
                    <w:right w:val="none" w:sz="0" w:space="0" w:color="auto"/>
                  </w:divBdr>
                </w:div>
                <w:div w:id="1945192216">
                  <w:marLeft w:val="0"/>
                  <w:marRight w:val="0"/>
                  <w:marTop w:val="0"/>
                  <w:marBottom w:val="0"/>
                  <w:divBdr>
                    <w:top w:val="none" w:sz="0" w:space="0" w:color="auto"/>
                    <w:left w:val="none" w:sz="0" w:space="0" w:color="auto"/>
                    <w:bottom w:val="none" w:sz="0" w:space="0" w:color="auto"/>
                    <w:right w:val="none" w:sz="0" w:space="0" w:color="auto"/>
                  </w:divBdr>
                </w:div>
                <w:div w:id="275328275">
                  <w:marLeft w:val="0"/>
                  <w:marRight w:val="0"/>
                  <w:marTop w:val="0"/>
                  <w:marBottom w:val="0"/>
                  <w:divBdr>
                    <w:top w:val="none" w:sz="0" w:space="0" w:color="auto"/>
                    <w:left w:val="none" w:sz="0" w:space="0" w:color="auto"/>
                    <w:bottom w:val="none" w:sz="0" w:space="0" w:color="auto"/>
                    <w:right w:val="none" w:sz="0" w:space="0" w:color="auto"/>
                  </w:divBdr>
                </w:div>
                <w:div w:id="895164780">
                  <w:marLeft w:val="0"/>
                  <w:marRight w:val="0"/>
                  <w:marTop w:val="0"/>
                  <w:marBottom w:val="0"/>
                  <w:divBdr>
                    <w:top w:val="none" w:sz="0" w:space="0" w:color="auto"/>
                    <w:left w:val="none" w:sz="0" w:space="0" w:color="auto"/>
                    <w:bottom w:val="none" w:sz="0" w:space="0" w:color="auto"/>
                    <w:right w:val="none" w:sz="0" w:space="0" w:color="auto"/>
                  </w:divBdr>
                </w:div>
                <w:div w:id="840630949">
                  <w:marLeft w:val="0"/>
                  <w:marRight w:val="0"/>
                  <w:marTop w:val="0"/>
                  <w:marBottom w:val="0"/>
                  <w:divBdr>
                    <w:top w:val="none" w:sz="0" w:space="0" w:color="auto"/>
                    <w:left w:val="none" w:sz="0" w:space="0" w:color="auto"/>
                    <w:bottom w:val="none" w:sz="0" w:space="0" w:color="auto"/>
                    <w:right w:val="none" w:sz="0" w:space="0" w:color="auto"/>
                  </w:divBdr>
                </w:div>
                <w:div w:id="71053264">
                  <w:marLeft w:val="0"/>
                  <w:marRight w:val="0"/>
                  <w:marTop w:val="0"/>
                  <w:marBottom w:val="0"/>
                  <w:divBdr>
                    <w:top w:val="none" w:sz="0" w:space="0" w:color="auto"/>
                    <w:left w:val="none" w:sz="0" w:space="0" w:color="auto"/>
                    <w:bottom w:val="none" w:sz="0" w:space="0" w:color="auto"/>
                    <w:right w:val="none" w:sz="0" w:space="0" w:color="auto"/>
                  </w:divBdr>
                </w:div>
                <w:div w:id="1619798761">
                  <w:marLeft w:val="0"/>
                  <w:marRight w:val="0"/>
                  <w:marTop w:val="0"/>
                  <w:marBottom w:val="0"/>
                  <w:divBdr>
                    <w:top w:val="none" w:sz="0" w:space="0" w:color="auto"/>
                    <w:left w:val="none" w:sz="0" w:space="0" w:color="auto"/>
                    <w:bottom w:val="none" w:sz="0" w:space="0" w:color="auto"/>
                    <w:right w:val="none" w:sz="0" w:space="0" w:color="auto"/>
                  </w:divBdr>
                </w:div>
                <w:div w:id="901601672">
                  <w:marLeft w:val="0"/>
                  <w:marRight w:val="0"/>
                  <w:marTop w:val="0"/>
                  <w:marBottom w:val="0"/>
                  <w:divBdr>
                    <w:top w:val="none" w:sz="0" w:space="0" w:color="auto"/>
                    <w:left w:val="none" w:sz="0" w:space="0" w:color="auto"/>
                    <w:bottom w:val="none" w:sz="0" w:space="0" w:color="auto"/>
                    <w:right w:val="none" w:sz="0" w:space="0" w:color="auto"/>
                  </w:divBdr>
                </w:div>
                <w:div w:id="1181092770">
                  <w:marLeft w:val="0"/>
                  <w:marRight w:val="0"/>
                  <w:marTop w:val="0"/>
                  <w:marBottom w:val="0"/>
                  <w:divBdr>
                    <w:top w:val="none" w:sz="0" w:space="0" w:color="auto"/>
                    <w:left w:val="none" w:sz="0" w:space="0" w:color="auto"/>
                    <w:bottom w:val="none" w:sz="0" w:space="0" w:color="auto"/>
                    <w:right w:val="none" w:sz="0" w:space="0" w:color="auto"/>
                  </w:divBdr>
                </w:div>
                <w:div w:id="1427768431">
                  <w:marLeft w:val="0"/>
                  <w:marRight w:val="0"/>
                  <w:marTop w:val="0"/>
                  <w:marBottom w:val="0"/>
                  <w:divBdr>
                    <w:top w:val="none" w:sz="0" w:space="0" w:color="auto"/>
                    <w:left w:val="none" w:sz="0" w:space="0" w:color="auto"/>
                    <w:bottom w:val="none" w:sz="0" w:space="0" w:color="auto"/>
                    <w:right w:val="none" w:sz="0" w:space="0" w:color="auto"/>
                  </w:divBdr>
                </w:div>
                <w:div w:id="1278947991">
                  <w:marLeft w:val="0"/>
                  <w:marRight w:val="0"/>
                  <w:marTop w:val="0"/>
                  <w:marBottom w:val="0"/>
                  <w:divBdr>
                    <w:top w:val="none" w:sz="0" w:space="0" w:color="auto"/>
                    <w:left w:val="none" w:sz="0" w:space="0" w:color="auto"/>
                    <w:bottom w:val="none" w:sz="0" w:space="0" w:color="auto"/>
                    <w:right w:val="none" w:sz="0" w:space="0" w:color="auto"/>
                  </w:divBdr>
                </w:div>
                <w:div w:id="1524590443">
                  <w:marLeft w:val="0"/>
                  <w:marRight w:val="0"/>
                  <w:marTop w:val="0"/>
                  <w:marBottom w:val="0"/>
                  <w:divBdr>
                    <w:top w:val="none" w:sz="0" w:space="0" w:color="auto"/>
                    <w:left w:val="none" w:sz="0" w:space="0" w:color="auto"/>
                    <w:bottom w:val="none" w:sz="0" w:space="0" w:color="auto"/>
                    <w:right w:val="none" w:sz="0" w:space="0" w:color="auto"/>
                  </w:divBdr>
                </w:div>
                <w:div w:id="600453536">
                  <w:marLeft w:val="0"/>
                  <w:marRight w:val="0"/>
                  <w:marTop w:val="0"/>
                  <w:marBottom w:val="0"/>
                  <w:divBdr>
                    <w:top w:val="none" w:sz="0" w:space="0" w:color="auto"/>
                    <w:left w:val="none" w:sz="0" w:space="0" w:color="auto"/>
                    <w:bottom w:val="none" w:sz="0" w:space="0" w:color="auto"/>
                    <w:right w:val="none" w:sz="0" w:space="0" w:color="auto"/>
                  </w:divBdr>
                </w:div>
              </w:divsChild>
            </w:div>
            <w:div w:id="169100385">
              <w:marLeft w:val="0"/>
              <w:marRight w:val="0"/>
              <w:marTop w:val="0"/>
              <w:marBottom w:val="0"/>
              <w:divBdr>
                <w:top w:val="none" w:sz="0" w:space="0" w:color="auto"/>
                <w:left w:val="none" w:sz="0" w:space="0" w:color="auto"/>
                <w:bottom w:val="none" w:sz="0" w:space="0" w:color="auto"/>
                <w:right w:val="none" w:sz="0" w:space="0" w:color="auto"/>
              </w:divBdr>
              <w:divsChild>
                <w:div w:id="858198754">
                  <w:marLeft w:val="0"/>
                  <w:marRight w:val="0"/>
                  <w:marTop w:val="0"/>
                  <w:marBottom w:val="0"/>
                  <w:divBdr>
                    <w:top w:val="none" w:sz="0" w:space="0" w:color="auto"/>
                    <w:left w:val="none" w:sz="0" w:space="0" w:color="auto"/>
                    <w:bottom w:val="none" w:sz="0" w:space="0" w:color="auto"/>
                    <w:right w:val="none" w:sz="0" w:space="0" w:color="auto"/>
                  </w:divBdr>
                </w:div>
                <w:div w:id="1725565934">
                  <w:marLeft w:val="0"/>
                  <w:marRight w:val="0"/>
                  <w:marTop w:val="0"/>
                  <w:marBottom w:val="0"/>
                  <w:divBdr>
                    <w:top w:val="none" w:sz="0" w:space="0" w:color="auto"/>
                    <w:left w:val="none" w:sz="0" w:space="0" w:color="auto"/>
                    <w:bottom w:val="none" w:sz="0" w:space="0" w:color="auto"/>
                    <w:right w:val="none" w:sz="0" w:space="0" w:color="auto"/>
                  </w:divBdr>
                </w:div>
                <w:div w:id="1193610143">
                  <w:marLeft w:val="0"/>
                  <w:marRight w:val="0"/>
                  <w:marTop w:val="0"/>
                  <w:marBottom w:val="0"/>
                  <w:divBdr>
                    <w:top w:val="none" w:sz="0" w:space="0" w:color="auto"/>
                    <w:left w:val="none" w:sz="0" w:space="0" w:color="auto"/>
                    <w:bottom w:val="none" w:sz="0" w:space="0" w:color="auto"/>
                    <w:right w:val="none" w:sz="0" w:space="0" w:color="auto"/>
                  </w:divBdr>
                </w:div>
                <w:div w:id="1836800554">
                  <w:marLeft w:val="0"/>
                  <w:marRight w:val="0"/>
                  <w:marTop w:val="0"/>
                  <w:marBottom w:val="0"/>
                  <w:divBdr>
                    <w:top w:val="none" w:sz="0" w:space="0" w:color="auto"/>
                    <w:left w:val="none" w:sz="0" w:space="0" w:color="auto"/>
                    <w:bottom w:val="none" w:sz="0" w:space="0" w:color="auto"/>
                    <w:right w:val="none" w:sz="0" w:space="0" w:color="auto"/>
                  </w:divBdr>
                </w:div>
                <w:div w:id="699742955">
                  <w:marLeft w:val="0"/>
                  <w:marRight w:val="0"/>
                  <w:marTop w:val="0"/>
                  <w:marBottom w:val="0"/>
                  <w:divBdr>
                    <w:top w:val="none" w:sz="0" w:space="0" w:color="auto"/>
                    <w:left w:val="none" w:sz="0" w:space="0" w:color="auto"/>
                    <w:bottom w:val="none" w:sz="0" w:space="0" w:color="auto"/>
                    <w:right w:val="none" w:sz="0" w:space="0" w:color="auto"/>
                  </w:divBdr>
                </w:div>
                <w:div w:id="1723286918">
                  <w:marLeft w:val="0"/>
                  <w:marRight w:val="0"/>
                  <w:marTop w:val="0"/>
                  <w:marBottom w:val="0"/>
                  <w:divBdr>
                    <w:top w:val="none" w:sz="0" w:space="0" w:color="auto"/>
                    <w:left w:val="none" w:sz="0" w:space="0" w:color="auto"/>
                    <w:bottom w:val="none" w:sz="0" w:space="0" w:color="auto"/>
                    <w:right w:val="none" w:sz="0" w:space="0" w:color="auto"/>
                  </w:divBdr>
                </w:div>
                <w:div w:id="1275405065">
                  <w:marLeft w:val="0"/>
                  <w:marRight w:val="0"/>
                  <w:marTop w:val="0"/>
                  <w:marBottom w:val="0"/>
                  <w:divBdr>
                    <w:top w:val="none" w:sz="0" w:space="0" w:color="auto"/>
                    <w:left w:val="none" w:sz="0" w:space="0" w:color="auto"/>
                    <w:bottom w:val="none" w:sz="0" w:space="0" w:color="auto"/>
                    <w:right w:val="none" w:sz="0" w:space="0" w:color="auto"/>
                  </w:divBdr>
                </w:div>
                <w:div w:id="887182014">
                  <w:marLeft w:val="0"/>
                  <w:marRight w:val="0"/>
                  <w:marTop w:val="0"/>
                  <w:marBottom w:val="0"/>
                  <w:divBdr>
                    <w:top w:val="none" w:sz="0" w:space="0" w:color="auto"/>
                    <w:left w:val="none" w:sz="0" w:space="0" w:color="auto"/>
                    <w:bottom w:val="none" w:sz="0" w:space="0" w:color="auto"/>
                    <w:right w:val="none" w:sz="0" w:space="0" w:color="auto"/>
                  </w:divBdr>
                </w:div>
                <w:div w:id="1800100508">
                  <w:marLeft w:val="0"/>
                  <w:marRight w:val="0"/>
                  <w:marTop w:val="0"/>
                  <w:marBottom w:val="0"/>
                  <w:divBdr>
                    <w:top w:val="none" w:sz="0" w:space="0" w:color="auto"/>
                    <w:left w:val="none" w:sz="0" w:space="0" w:color="auto"/>
                    <w:bottom w:val="none" w:sz="0" w:space="0" w:color="auto"/>
                    <w:right w:val="none" w:sz="0" w:space="0" w:color="auto"/>
                  </w:divBdr>
                </w:div>
                <w:div w:id="1391272354">
                  <w:marLeft w:val="0"/>
                  <w:marRight w:val="0"/>
                  <w:marTop w:val="0"/>
                  <w:marBottom w:val="0"/>
                  <w:divBdr>
                    <w:top w:val="none" w:sz="0" w:space="0" w:color="auto"/>
                    <w:left w:val="none" w:sz="0" w:space="0" w:color="auto"/>
                    <w:bottom w:val="none" w:sz="0" w:space="0" w:color="auto"/>
                    <w:right w:val="none" w:sz="0" w:space="0" w:color="auto"/>
                  </w:divBdr>
                </w:div>
                <w:div w:id="1682663881">
                  <w:marLeft w:val="0"/>
                  <w:marRight w:val="0"/>
                  <w:marTop w:val="0"/>
                  <w:marBottom w:val="0"/>
                  <w:divBdr>
                    <w:top w:val="none" w:sz="0" w:space="0" w:color="auto"/>
                    <w:left w:val="none" w:sz="0" w:space="0" w:color="auto"/>
                    <w:bottom w:val="none" w:sz="0" w:space="0" w:color="auto"/>
                    <w:right w:val="none" w:sz="0" w:space="0" w:color="auto"/>
                  </w:divBdr>
                </w:div>
                <w:div w:id="1738432999">
                  <w:marLeft w:val="0"/>
                  <w:marRight w:val="0"/>
                  <w:marTop w:val="0"/>
                  <w:marBottom w:val="0"/>
                  <w:divBdr>
                    <w:top w:val="none" w:sz="0" w:space="0" w:color="auto"/>
                    <w:left w:val="none" w:sz="0" w:space="0" w:color="auto"/>
                    <w:bottom w:val="none" w:sz="0" w:space="0" w:color="auto"/>
                    <w:right w:val="none" w:sz="0" w:space="0" w:color="auto"/>
                  </w:divBdr>
                </w:div>
                <w:div w:id="2008170753">
                  <w:marLeft w:val="0"/>
                  <w:marRight w:val="0"/>
                  <w:marTop w:val="0"/>
                  <w:marBottom w:val="0"/>
                  <w:divBdr>
                    <w:top w:val="none" w:sz="0" w:space="0" w:color="auto"/>
                    <w:left w:val="none" w:sz="0" w:space="0" w:color="auto"/>
                    <w:bottom w:val="none" w:sz="0" w:space="0" w:color="auto"/>
                    <w:right w:val="none" w:sz="0" w:space="0" w:color="auto"/>
                  </w:divBdr>
                </w:div>
                <w:div w:id="1371952133">
                  <w:marLeft w:val="0"/>
                  <w:marRight w:val="0"/>
                  <w:marTop w:val="0"/>
                  <w:marBottom w:val="0"/>
                  <w:divBdr>
                    <w:top w:val="none" w:sz="0" w:space="0" w:color="auto"/>
                    <w:left w:val="none" w:sz="0" w:space="0" w:color="auto"/>
                    <w:bottom w:val="none" w:sz="0" w:space="0" w:color="auto"/>
                    <w:right w:val="none" w:sz="0" w:space="0" w:color="auto"/>
                  </w:divBdr>
                </w:div>
                <w:div w:id="1780371239">
                  <w:marLeft w:val="0"/>
                  <w:marRight w:val="0"/>
                  <w:marTop w:val="0"/>
                  <w:marBottom w:val="0"/>
                  <w:divBdr>
                    <w:top w:val="none" w:sz="0" w:space="0" w:color="auto"/>
                    <w:left w:val="none" w:sz="0" w:space="0" w:color="auto"/>
                    <w:bottom w:val="none" w:sz="0" w:space="0" w:color="auto"/>
                    <w:right w:val="none" w:sz="0" w:space="0" w:color="auto"/>
                  </w:divBdr>
                </w:div>
                <w:div w:id="724648814">
                  <w:marLeft w:val="0"/>
                  <w:marRight w:val="0"/>
                  <w:marTop w:val="0"/>
                  <w:marBottom w:val="0"/>
                  <w:divBdr>
                    <w:top w:val="none" w:sz="0" w:space="0" w:color="auto"/>
                    <w:left w:val="none" w:sz="0" w:space="0" w:color="auto"/>
                    <w:bottom w:val="none" w:sz="0" w:space="0" w:color="auto"/>
                    <w:right w:val="none" w:sz="0" w:space="0" w:color="auto"/>
                  </w:divBdr>
                </w:div>
                <w:div w:id="1887639920">
                  <w:marLeft w:val="0"/>
                  <w:marRight w:val="0"/>
                  <w:marTop w:val="0"/>
                  <w:marBottom w:val="0"/>
                  <w:divBdr>
                    <w:top w:val="none" w:sz="0" w:space="0" w:color="auto"/>
                    <w:left w:val="none" w:sz="0" w:space="0" w:color="auto"/>
                    <w:bottom w:val="none" w:sz="0" w:space="0" w:color="auto"/>
                    <w:right w:val="none" w:sz="0" w:space="0" w:color="auto"/>
                  </w:divBdr>
                </w:div>
                <w:div w:id="1758790341">
                  <w:marLeft w:val="0"/>
                  <w:marRight w:val="0"/>
                  <w:marTop w:val="0"/>
                  <w:marBottom w:val="0"/>
                  <w:divBdr>
                    <w:top w:val="none" w:sz="0" w:space="0" w:color="auto"/>
                    <w:left w:val="none" w:sz="0" w:space="0" w:color="auto"/>
                    <w:bottom w:val="none" w:sz="0" w:space="0" w:color="auto"/>
                    <w:right w:val="none" w:sz="0" w:space="0" w:color="auto"/>
                  </w:divBdr>
                </w:div>
                <w:div w:id="969164180">
                  <w:marLeft w:val="0"/>
                  <w:marRight w:val="0"/>
                  <w:marTop w:val="0"/>
                  <w:marBottom w:val="0"/>
                  <w:divBdr>
                    <w:top w:val="none" w:sz="0" w:space="0" w:color="auto"/>
                    <w:left w:val="none" w:sz="0" w:space="0" w:color="auto"/>
                    <w:bottom w:val="none" w:sz="0" w:space="0" w:color="auto"/>
                    <w:right w:val="none" w:sz="0" w:space="0" w:color="auto"/>
                  </w:divBdr>
                </w:div>
                <w:div w:id="1779906650">
                  <w:marLeft w:val="0"/>
                  <w:marRight w:val="0"/>
                  <w:marTop w:val="0"/>
                  <w:marBottom w:val="0"/>
                  <w:divBdr>
                    <w:top w:val="none" w:sz="0" w:space="0" w:color="auto"/>
                    <w:left w:val="none" w:sz="0" w:space="0" w:color="auto"/>
                    <w:bottom w:val="none" w:sz="0" w:space="0" w:color="auto"/>
                    <w:right w:val="none" w:sz="0" w:space="0" w:color="auto"/>
                  </w:divBdr>
                </w:div>
                <w:div w:id="1970743749">
                  <w:marLeft w:val="0"/>
                  <w:marRight w:val="0"/>
                  <w:marTop w:val="0"/>
                  <w:marBottom w:val="0"/>
                  <w:divBdr>
                    <w:top w:val="none" w:sz="0" w:space="0" w:color="auto"/>
                    <w:left w:val="none" w:sz="0" w:space="0" w:color="auto"/>
                    <w:bottom w:val="none" w:sz="0" w:space="0" w:color="auto"/>
                    <w:right w:val="none" w:sz="0" w:space="0" w:color="auto"/>
                  </w:divBdr>
                </w:div>
                <w:div w:id="2138251532">
                  <w:marLeft w:val="0"/>
                  <w:marRight w:val="0"/>
                  <w:marTop w:val="0"/>
                  <w:marBottom w:val="0"/>
                  <w:divBdr>
                    <w:top w:val="none" w:sz="0" w:space="0" w:color="auto"/>
                    <w:left w:val="none" w:sz="0" w:space="0" w:color="auto"/>
                    <w:bottom w:val="none" w:sz="0" w:space="0" w:color="auto"/>
                    <w:right w:val="none" w:sz="0" w:space="0" w:color="auto"/>
                  </w:divBdr>
                </w:div>
                <w:div w:id="1327367342">
                  <w:marLeft w:val="0"/>
                  <w:marRight w:val="0"/>
                  <w:marTop w:val="0"/>
                  <w:marBottom w:val="0"/>
                  <w:divBdr>
                    <w:top w:val="none" w:sz="0" w:space="0" w:color="auto"/>
                    <w:left w:val="none" w:sz="0" w:space="0" w:color="auto"/>
                    <w:bottom w:val="none" w:sz="0" w:space="0" w:color="auto"/>
                    <w:right w:val="none" w:sz="0" w:space="0" w:color="auto"/>
                  </w:divBdr>
                </w:div>
                <w:div w:id="256907061">
                  <w:marLeft w:val="0"/>
                  <w:marRight w:val="0"/>
                  <w:marTop w:val="0"/>
                  <w:marBottom w:val="0"/>
                  <w:divBdr>
                    <w:top w:val="none" w:sz="0" w:space="0" w:color="auto"/>
                    <w:left w:val="none" w:sz="0" w:space="0" w:color="auto"/>
                    <w:bottom w:val="none" w:sz="0" w:space="0" w:color="auto"/>
                    <w:right w:val="none" w:sz="0" w:space="0" w:color="auto"/>
                  </w:divBdr>
                </w:div>
                <w:div w:id="452749247">
                  <w:marLeft w:val="0"/>
                  <w:marRight w:val="0"/>
                  <w:marTop w:val="0"/>
                  <w:marBottom w:val="0"/>
                  <w:divBdr>
                    <w:top w:val="none" w:sz="0" w:space="0" w:color="auto"/>
                    <w:left w:val="none" w:sz="0" w:space="0" w:color="auto"/>
                    <w:bottom w:val="none" w:sz="0" w:space="0" w:color="auto"/>
                    <w:right w:val="none" w:sz="0" w:space="0" w:color="auto"/>
                  </w:divBdr>
                </w:div>
                <w:div w:id="861824942">
                  <w:marLeft w:val="0"/>
                  <w:marRight w:val="0"/>
                  <w:marTop w:val="0"/>
                  <w:marBottom w:val="0"/>
                  <w:divBdr>
                    <w:top w:val="none" w:sz="0" w:space="0" w:color="auto"/>
                    <w:left w:val="none" w:sz="0" w:space="0" w:color="auto"/>
                    <w:bottom w:val="none" w:sz="0" w:space="0" w:color="auto"/>
                    <w:right w:val="none" w:sz="0" w:space="0" w:color="auto"/>
                  </w:divBdr>
                </w:div>
                <w:div w:id="875778242">
                  <w:marLeft w:val="0"/>
                  <w:marRight w:val="0"/>
                  <w:marTop w:val="0"/>
                  <w:marBottom w:val="0"/>
                  <w:divBdr>
                    <w:top w:val="none" w:sz="0" w:space="0" w:color="auto"/>
                    <w:left w:val="none" w:sz="0" w:space="0" w:color="auto"/>
                    <w:bottom w:val="none" w:sz="0" w:space="0" w:color="auto"/>
                    <w:right w:val="none" w:sz="0" w:space="0" w:color="auto"/>
                  </w:divBdr>
                </w:div>
                <w:div w:id="1026754036">
                  <w:marLeft w:val="0"/>
                  <w:marRight w:val="0"/>
                  <w:marTop w:val="0"/>
                  <w:marBottom w:val="0"/>
                  <w:divBdr>
                    <w:top w:val="none" w:sz="0" w:space="0" w:color="auto"/>
                    <w:left w:val="none" w:sz="0" w:space="0" w:color="auto"/>
                    <w:bottom w:val="none" w:sz="0" w:space="0" w:color="auto"/>
                    <w:right w:val="none" w:sz="0" w:space="0" w:color="auto"/>
                  </w:divBdr>
                </w:div>
                <w:div w:id="2027511858">
                  <w:marLeft w:val="0"/>
                  <w:marRight w:val="0"/>
                  <w:marTop w:val="0"/>
                  <w:marBottom w:val="0"/>
                  <w:divBdr>
                    <w:top w:val="none" w:sz="0" w:space="0" w:color="auto"/>
                    <w:left w:val="none" w:sz="0" w:space="0" w:color="auto"/>
                    <w:bottom w:val="none" w:sz="0" w:space="0" w:color="auto"/>
                    <w:right w:val="none" w:sz="0" w:space="0" w:color="auto"/>
                  </w:divBdr>
                </w:div>
                <w:div w:id="406612339">
                  <w:marLeft w:val="0"/>
                  <w:marRight w:val="0"/>
                  <w:marTop w:val="0"/>
                  <w:marBottom w:val="0"/>
                  <w:divBdr>
                    <w:top w:val="none" w:sz="0" w:space="0" w:color="auto"/>
                    <w:left w:val="none" w:sz="0" w:space="0" w:color="auto"/>
                    <w:bottom w:val="none" w:sz="0" w:space="0" w:color="auto"/>
                    <w:right w:val="none" w:sz="0" w:space="0" w:color="auto"/>
                  </w:divBdr>
                </w:div>
                <w:div w:id="149373146">
                  <w:marLeft w:val="0"/>
                  <w:marRight w:val="0"/>
                  <w:marTop w:val="0"/>
                  <w:marBottom w:val="0"/>
                  <w:divBdr>
                    <w:top w:val="none" w:sz="0" w:space="0" w:color="auto"/>
                    <w:left w:val="none" w:sz="0" w:space="0" w:color="auto"/>
                    <w:bottom w:val="none" w:sz="0" w:space="0" w:color="auto"/>
                    <w:right w:val="none" w:sz="0" w:space="0" w:color="auto"/>
                  </w:divBdr>
                </w:div>
                <w:div w:id="1944653671">
                  <w:marLeft w:val="0"/>
                  <w:marRight w:val="0"/>
                  <w:marTop w:val="0"/>
                  <w:marBottom w:val="0"/>
                  <w:divBdr>
                    <w:top w:val="none" w:sz="0" w:space="0" w:color="auto"/>
                    <w:left w:val="none" w:sz="0" w:space="0" w:color="auto"/>
                    <w:bottom w:val="none" w:sz="0" w:space="0" w:color="auto"/>
                    <w:right w:val="none" w:sz="0" w:space="0" w:color="auto"/>
                  </w:divBdr>
                </w:div>
                <w:div w:id="1740518533">
                  <w:marLeft w:val="0"/>
                  <w:marRight w:val="0"/>
                  <w:marTop w:val="0"/>
                  <w:marBottom w:val="0"/>
                  <w:divBdr>
                    <w:top w:val="none" w:sz="0" w:space="0" w:color="auto"/>
                    <w:left w:val="none" w:sz="0" w:space="0" w:color="auto"/>
                    <w:bottom w:val="none" w:sz="0" w:space="0" w:color="auto"/>
                    <w:right w:val="none" w:sz="0" w:space="0" w:color="auto"/>
                  </w:divBdr>
                </w:div>
                <w:div w:id="1798984218">
                  <w:marLeft w:val="0"/>
                  <w:marRight w:val="0"/>
                  <w:marTop w:val="0"/>
                  <w:marBottom w:val="0"/>
                  <w:divBdr>
                    <w:top w:val="none" w:sz="0" w:space="0" w:color="auto"/>
                    <w:left w:val="none" w:sz="0" w:space="0" w:color="auto"/>
                    <w:bottom w:val="none" w:sz="0" w:space="0" w:color="auto"/>
                    <w:right w:val="none" w:sz="0" w:space="0" w:color="auto"/>
                  </w:divBdr>
                </w:div>
                <w:div w:id="1381435559">
                  <w:marLeft w:val="0"/>
                  <w:marRight w:val="0"/>
                  <w:marTop w:val="0"/>
                  <w:marBottom w:val="0"/>
                  <w:divBdr>
                    <w:top w:val="none" w:sz="0" w:space="0" w:color="auto"/>
                    <w:left w:val="none" w:sz="0" w:space="0" w:color="auto"/>
                    <w:bottom w:val="none" w:sz="0" w:space="0" w:color="auto"/>
                    <w:right w:val="none" w:sz="0" w:space="0" w:color="auto"/>
                  </w:divBdr>
                </w:div>
                <w:div w:id="829096855">
                  <w:marLeft w:val="0"/>
                  <w:marRight w:val="0"/>
                  <w:marTop w:val="0"/>
                  <w:marBottom w:val="0"/>
                  <w:divBdr>
                    <w:top w:val="none" w:sz="0" w:space="0" w:color="auto"/>
                    <w:left w:val="none" w:sz="0" w:space="0" w:color="auto"/>
                    <w:bottom w:val="none" w:sz="0" w:space="0" w:color="auto"/>
                    <w:right w:val="none" w:sz="0" w:space="0" w:color="auto"/>
                  </w:divBdr>
                </w:div>
                <w:div w:id="1033074733">
                  <w:marLeft w:val="0"/>
                  <w:marRight w:val="0"/>
                  <w:marTop w:val="0"/>
                  <w:marBottom w:val="0"/>
                  <w:divBdr>
                    <w:top w:val="none" w:sz="0" w:space="0" w:color="auto"/>
                    <w:left w:val="none" w:sz="0" w:space="0" w:color="auto"/>
                    <w:bottom w:val="none" w:sz="0" w:space="0" w:color="auto"/>
                    <w:right w:val="none" w:sz="0" w:space="0" w:color="auto"/>
                  </w:divBdr>
                </w:div>
                <w:div w:id="83963061">
                  <w:marLeft w:val="0"/>
                  <w:marRight w:val="0"/>
                  <w:marTop w:val="0"/>
                  <w:marBottom w:val="0"/>
                  <w:divBdr>
                    <w:top w:val="none" w:sz="0" w:space="0" w:color="auto"/>
                    <w:left w:val="none" w:sz="0" w:space="0" w:color="auto"/>
                    <w:bottom w:val="none" w:sz="0" w:space="0" w:color="auto"/>
                    <w:right w:val="none" w:sz="0" w:space="0" w:color="auto"/>
                  </w:divBdr>
                </w:div>
                <w:div w:id="700476709">
                  <w:marLeft w:val="0"/>
                  <w:marRight w:val="0"/>
                  <w:marTop w:val="0"/>
                  <w:marBottom w:val="0"/>
                  <w:divBdr>
                    <w:top w:val="none" w:sz="0" w:space="0" w:color="auto"/>
                    <w:left w:val="none" w:sz="0" w:space="0" w:color="auto"/>
                    <w:bottom w:val="none" w:sz="0" w:space="0" w:color="auto"/>
                    <w:right w:val="none" w:sz="0" w:space="0" w:color="auto"/>
                  </w:divBdr>
                </w:div>
                <w:div w:id="1222253805">
                  <w:marLeft w:val="0"/>
                  <w:marRight w:val="0"/>
                  <w:marTop w:val="0"/>
                  <w:marBottom w:val="0"/>
                  <w:divBdr>
                    <w:top w:val="none" w:sz="0" w:space="0" w:color="auto"/>
                    <w:left w:val="none" w:sz="0" w:space="0" w:color="auto"/>
                    <w:bottom w:val="none" w:sz="0" w:space="0" w:color="auto"/>
                    <w:right w:val="none" w:sz="0" w:space="0" w:color="auto"/>
                  </w:divBdr>
                </w:div>
                <w:div w:id="959142760">
                  <w:marLeft w:val="0"/>
                  <w:marRight w:val="0"/>
                  <w:marTop w:val="0"/>
                  <w:marBottom w:val="0"/>
                  <w:divBdr>
                    <w:top w:val="none" w:sz="0" w:space="0" w:color="auto"/>
                    <w:left w:val="none" w:sz="0" w:space="0" w:color="auto"/>
                    <w:bottom w:val="none" w:sz="0" w:space="0" w:color="auto"/>
                    <w:right w:val="none" w:sz="0" w:space="0" w:color="auto"/>
                  </w:divBdr>
                </w:div>
                <w:div w:id="954336185">
                  <w:marLeft w:val="0"/>
                  <w:marRight w:val="0"/>
                  <w:marTop w:val="0"/>
                  <w:marBottom w:val="0"/>
                  <w:divBdr>
                    <w:top w:val="none" w:sz="0" w:space="0" w:color="auto"/>
                    <w:left w:val="none" w:sz="0" w:space="0" w:color="auto"/>
                    <w:bottom w:val="none" w:sz="0" w:space="0" w:color="auto"/>
                    <w:right w:val="none" w:sz="0" w:space="0" w:color="auto"/>
                  </w:divBdr>
                </w:div>
                <w:div w:id="1643924802">
                  <w:marLeft w:val="0"/>
                  <w:marRight w:val="0"/>
                  <w:marTop w:val="0"/>
                  <w:marBottom w:val="0"/>
                  <w:divBdr>
                    <w:top w:val="none" w:sz="0" w:space="0" w:color="auto"/>
                    <w:left w:val="none" w:sz="0" w:space="0" w:color="auto"/>
                    <w:bottom w:val="none" w:sz="0" w:space="0" w:color="auto"/>
                    <w:right w:val="none" w:sz="0" w:space="0" w:color="auto"/>
                  </w:divBdr>
                </w:div>
                <w:div w:id="198594062">
                  <w:marLeft w:val="0"/>
                  <w:marRight w:val="0"/>
                  <w:marTop w:val="0"/>
                  <w:marBottom w:val="0"/>
                  <w:divBdr>
                    <w:top w:val="none" w:sz="0" w:space="0" w:color="auto"/>
                    <w:left w:val="none" w:sz="0" w:space="0" w:color="auto"/>
                    <w:bottom w:val="none" w:sz="0" w:space="0" w:color="auto"/>
                    <w:right w:val="none" w:sz="0" w:space="0" w:color="auto"/>
                  </w:divBdr>
                </w:div>
                <w:div w:id="121269194">
                  <w:marLeft w:val="0"/>
                  <w:marRight w:val="0"/>
                  <w:marTop w:val="0"/>
                  <w:marBottom w:val="0"/>
                  <w:divBdr>
                    <w:top w:val="none" w:sz="0" w:space="0" w:color="auto"/>
                    <w:left w:val="none" w:sz="0" w:space="0" w:color="auto"/>
                    <w:bottom w:val="none" w:sz="0" w:space="0" w:color="auto"/>
                    <w:right w:val="none" w:sz="0" w:space="0" w:color="auto"/>
                  </w:divBdr>
                </w:div>
                <w:div w:id="377095328">
                  <w:marLeft w:val="0"/>
                  <w:marRight w:val="0"/>
                  <w:marTop w:val="0"/>
                  <w:marBottom w:val="0"/>
                  <w:divBdr>
                    <w:top w:val="none" w:sz="0" w:space="0" w:color="auto"/>
                    <w:left w:val="none" w:sz="0" w:space="0" w:color="auto"/>
                    <w:bottom w:val="none" w:sz="0" w:space="0" w:color="auto"/>
                    <w:right w:val="none" w:sz="0" w:space="0" w:color="auto"/>
                  </w:divBdr>
                </w:div>
                <w:div w:id="1691837967">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465783306">
                  <w:marLeft w:val="0"/>
                  <w:marRight w:val="0"/>
                  <w:marTop w:val="0"/>
                  <w:marBottom w:val="0"/>
                  <w:divBdr>
                    <w:top w:val="none" w:sz="0" w:space="0" w:color="auto"/>
                    <w:left w:val="none" w:sz="0" w:space="0" w:color="auto"/>
                    <w:bottom w:val="none" w:sz="0" w:space="0" w:color="auto"/>
                    <w:right w:val="none" w:sz="0" w:space="0" w:color="auto"/>
                  </w:divBdr>
                </w:div>
              </w:divsChild>
            </w:div>
            <w:div w:id="1521235729">
              <w:marLeft w:val="0"/>
              <w:marRight w:val="0"/>
              <w:marTop w:val="0"/>
              <w:marBottom w:val="0"/>
              <w:divBdr>
                <w:top w:val="none" w:sz="0" w:space="0" w:color="auto"/>
                <w:left w:val="none" w:sz="0" w:space="0" w:color="auto"/>
                <w:bottom w:val="none" w:sz="0" w:space="0" w:color="auto"/>
                <w:right w:val="none" w:sz="0" w:space="0" w:color="auto"/>
              </w:divBdr>
            </w:div>
            <w:div w:id="675310766">
              <w:marLeft w:val="0"/>
              <w:marRight w:val="0"/>
              <w:marTop w:val="0"/>
              <w:marBottom w:val="0"/>
              <w:divBdr>
                <w:top w:val="none" w:sz="0" w:space="0" w:color="auto"/>
                <w:left w:val="none" w:sz="0" w:space="0" w:color="auto"/>
                <w:bottom w:val="none" w:sz="0" w:space="0" w:color="auto"/>
                <w:right w:val="none" w:sz="0" w:space="0" w:color="auto"/>
              </w:divBdr>
            </w:div>
            <w:div w:id="28770844">
              <w:marLeft w:val="0"/>
              <w:marRight w:val="0"/>
              <w:marTop w:val="0"/>
              <w:marBottom w:val="0"/>
              <w:divBdr>
                <w:top w:val="none" w:sz="0" w:space="0" w:color="auto"/>
                <w:left w:val="none" w:sz="0" w:space="0" w:color="auto"/>
                <w:bottom w:val="none" w:sz="0" w:space="0" w:color="auto"/>
                <w:right w:val="none" w:sz="0" w:space="0" w:color="auto"/>
              </w:divBdr>
            </w:div>
            <w:div w:id="61027300">
              <w:marLeft w:val="0"/>
              <w:marRight w:val="0"/>
              <w:marTop w:val="0"/>
              <w:marBottom w:val="0"/>
              <w:divBdr>
                <w:top w:val="none" w:sz="0" w:space="0" w:color="auto"/>
                <w:left w:val="none" w:sz="0" w:space="0" w:color="auto"/>
                <w:bottom w:val="none" w:sz="0" w:space="0" w:color="auto"/>
                <w:right w:val="none" w:sz="0" w:space="0" w:color="auto"/>
              </w:divBdr>
            </w:div>
            <w:div w:id="1201936353">
              <w:marLeft w:val="0"/>
              <w:marRight w:val="0"/>
              <w:marTop w:val="0"/>
              <w:marBottom w:val="0"/>
              <w:divBdr>
                <w:top w:val="none" w:sz="0" w:space="0" w:color="auto"/>
                <w:left w:val="none" w:sz="0" w:space="0" w:color="auto"/>
                <w:bottom w:val="none" w:sz="0" w:space="0" w:color="auto"/>
                <w:right w:val="none" w:sz="0" w:space="0" w:color="auto"/>
              </w:divBdr>
            </w:div>
            <w:div w:id="511259048">
              <w:marLeft w:val="0"/>
              <w:marRight w:val="0"/>
              <w:marTop w:val="0"/>
              <w:marBottom w:val="0"/>
              <w:divBdr>
                <w:top w:val="none" w:sz="0" w:space="0" w:color="auto"/>
                <w:left w:val="none" w:sz="0" w:space="0" w:color="auto"/>
                <w:bottom w:val="none" w:sz="0" w:space="0" w:color="auto"/>
                <w:right w:val="none" w:sz="0" w:space="0" w:color="auto"/>
              </w:divBdr>
            </w:div>
            <w:div w:id="406079670">
              <w:marLeft w:val="0"/>
              <w:marRight w:val="0"/>
              <w:marTop w:val="0"/>
              <w:marBottom w:val="0"/>
              <w:divBdr>
                <w:top w:val="none" w:sz="0" w:space="0" w:color="auto"/>
                <w:left w:val="none" w:sz="0" w:space="0" w:color="auto"/>
                <w:bottom w:val="none" w:sz="0" w:space="0" w:color="auto"/>
                <w:right w:val="none" w:sz="0" w:space="0" w:color="auto"/>
              </w:divBdr>
            </w:div>
            <w:div w:id="69086296">
              <w:marLeft w:val="0"/>
              <w:marRight w:val="0"/>
              <w:marTop w:val="0"/>
              <w:marBottom w:val="0"/>
              <w:divBdr>
                <w:top w:val="none" w:sz="0" w:space="0" w:color="auto"/>
                <w:left w:val="none" w:sz="0" w:space="0" w:color="auto"/>
                <w:bottom w:val="none" w:sz="0" w:space="0" w:color="auto"/>
                <w:right w:val="none" w:sz="0" w:space="0" w:color="auto"/>
              </w:divBdr>
            </w:div>
            <w:div w:id="1164011717">
              <w:marLeft w:val="0"/>
              <w:marRight w:val="0"/>
              <w:marTop w:val="0"/>
              <w:marBottom w:val="0"/>
              <w:divBdr>
                <w:top w:val="none" w:sz="0" w:space="0" w:color="auto"/>
                <w:left w:val="none" w:sz="0" w:space="0" w:color="auto"/>
                <w:bottom w:val="none" w:sz="0" w:space="0" w:color="auto"/>
                <w:right w:val="none" w:sz="0" w:space="0" w:color="auto"/>
              </w:divBdr>
            </w:div>
            <w:div w:id="1732459713">
              <w:marLeft w:val="0"/>
              <w:marRight w:val="0"/>
              <w:marTop w:val="0"/>
              <w:marBottom w:val="0"/>
              <w:divBdr>
                <w:top w:val="none" w:sz="0" w:space="0" w:color="auto"/>
                <w:left w:val="none" w:sz="0" w:space="0" w:color="auto"/>
                <w:bottom w:val="none" w:sz="0" w:space="0" w:color="auto"/>
                <w:right w:val="none" w:sz="0" w:space="0" w:color="auto"/>
              </w:divBdr>
            </w:div>
            <w:div w:id="1419213610">
              <w:marLeft w:val="0"/>
              <w:marRight w:val="0"/>
              <w:marTop w:val="0"/>
              <w:marBottom w:val="0"/>
              <w:divBdr>
                <w:top w:val="none" w:sz="0" w:space="0" w:color="auto"/>
                <w:left w:val="none" w:sz="0" w:space="0" w:color="auto"/>
                <w:bottom w:val="none" w:sz="0" w:space="0" w:color="auto"/>
                <w:right w:val="none" w:sz="0" w:space="0" w:color="auto"/>
              </w:divBdr>
            </w:div>
            <w:div w:id="491680326">
              <w:marLeft w:val="0"/>
              <w:marRight w:val="0"/>
              <w:marTop w:val="0"/>
              <w:marBottom w:val="0"/>
              <w:divBdr>
                <w:top w:val="none" w:sz="0" w:space="0" w:color="auto"/>
                <w:left w:val="none" w:sz="0" w:space="0" w:color="auto"/>
                <w:bottom w:val="none" w:sz="0" w:space="0" w:color="auto"/>
                <w:right w:val="none" w:sz="0" w:space="0" w:color="auto"/>
              </w:divBdr>
            </w:div>
            <w:div w:id="142084189">
              <w:marLeft w:val="0"/>
              <w:marRight w:val="0"/>
              <w:marTop w:val="0"/>
              <w:marBottom w:val="0"/>
              <w:divBdr>
                <w:top w:val="none" w:sz="0" w:space="0" w:color="auto"/>
                <w:left w:val="none" w:sz="0" w:space="0" w:color="auto"/>
                <w:bottom w:val="none" w:sz="0" w:space="0" w:color="auto"/>
                <w:right w:val="none" w:sz="0" w:space="0" w:color="auto"/>
              </w:divBdr>
            </w:div>
            <w:div w:id="1508203629">
              <w:marLeft w:val="0"/>
              <w:marRight w:val="0"/>
              <w:marTop w:val="0"/>
              <w:marBottom w:val="0"/>
              <w:divBdr>
                <w:top w:val="none" w:sz="0" w:space="0" w:color="auto"/>
                <w:left w:val="none" w:sz="0" w:space="0" w:color="auto"/>
                <w:bottom w:val="none" w:sz="0" w:space="0" w:color="auto"/>
                <w:right w:val="none" w:sz="0" w:space="0" w:color="auto"/>
              </w:divBdr>
            </w:div>
            <w:div w:id="1390224386">
              <w:marLeft w:val="0"/>
              <w:marRight w:val="0"/>
              <w:marTop w:val="0"/>
              <w:marBottom w:val="0"/>
              <w:divBdr>
                <w:top w:val="none" w:sz="0" w:space="0" w:color="auto"/>
                <w:left w:val="none" w:sz="0" w:space="0" w:color="auto"/>
                <w:bottom w:val="none" w:sz="0" w:space="0" w:color="auto"/>
                <w:right w:val="none" w:sz="0" w:space="0" w:color="auto"/>
              </w:divBdr>
            </w:div>
            <w:div w:id="1681618026">
              <w:marLeft w:val="0"/>
              <w:marRight w:val="0"/>
              <w:marTop w:val="0"/>
              <w:marBottom w:val="0"/>
              <w:divBdr>
                <w:top w:val="none" w:sz="0" w:space="0" w:color="auto"/>
                <w:left w:val="none" w:sz="0" w:space="0" w:color="auto"/>
                <w:bottom w:val="none" w:sz="0" w:space="0" w:color="auto"/>
                <w:right w:val="none" w:sz="0" w:space="0" w:color="auto"/>
              </w:divBdr>
            </w:div>
            <w:div w:id="705369444">
              <w:marLeft w:val="0"/>
              <w:marRight w:val="0"/>
              <w:marTop w:val="0"/>
              <w:marBottom w:val="0"/>
              <w:divBdr>
                <w:top w:val="none" w:sz="0" w:space="0" w:color="auto"/>
                <w:left w:val="none" w:sz="0" w:space="0" w:color="auto"/>
                <w:bottom w:val="none" w:sz="0" w:space="0" w:color="auto"/>
                <w:right w:val="none" w:sz="0" w:space="0" w:color="auto"/>
              </w:divBdr>
            </w:div>
            <w:div w:id="978530415">
              <w:marLeft w:val="0"/>
              <w:marRight w:val="0"/>
              <w:marTop w:val="0"/>
              <w:marBottom w:val="0"/>
              <w:divBdr>
                <w:top w:val="none" w:sz="0" w:space="0" w:color="auto"/>
                <w:left w:val="none" w:sz="0" w:space="0" w:color="auto"/>
                <w:bottom w:val="none" w:sz="0" w:space="0" w:color="auto"/>
                <w:right w:val="none" w:sz="0" w:space="0" w:color="auto"/>
              </w:divBdr>
            </w:div>
            <w:div w:id="810823963">
              <w:marLeft w:val="0"/>
              <w:marRight w:val="0"/>
              <w:marTop w:val="0"/>
              <w:marBottom w:val="0"/>
              <w:divBdr>
                <w:top w:val="none" w:sz="0" w:space="0" w:color="auto"/>
                <w:left w:val="none" w:sz="0" w:space="0" w:color="auto"/>
                <w:bottom w:val="none" w:sz="0" w:space="0" w:color="auto"/>
                <w:right w:val="none" w:sz="0" w:space="0" w:color="auto"/>
              </w:divBdr>
            </w:div>
            <w:div w:id="1741899528">
              <w:marLeft w:val="0"/>
              <w:marRight w:val="0"/>
              <w:marTop w:val="0"/>
              <w:marBottom w:val="0"/>
              <w:divBdr>
                <w:top w:val="none" w:sz="0" w:space="0" w:color="auto"/>
                <w:left w:val="none" w:sz="0" w:space="0" w:color="auto"/>
                <w:bottom w:val="none" w:sz="0" w:space="0" w:color="auto"/>
                <w:right w:val="none" w:sz="0" w:space="0" w:color="auto"/>
              </w:divBdr>
            </w:div>
            <w:div w:id="569924476">
              <w:marLeft w:val="0"/>
              <w:marRight w:val="0"/>
              <w:marTop w:val="0"/>
              <w:marBottom w:val="0"/>
              <w:divBdr>
                <w:top w:val="none" w:sz="0" w:space="0" w:color="auto"/>
                <w:left w:val="none" w:sz="0" w:space="0" w:color="auto"/>
                <w:bottom w:val="none" w:sz="0" w:space="0" w:color="auto"/>
                <w:right w:val="none" w:sz="0" w:space="0" w:color="auto"/>
              </w:divBdr>
            </w:div>
            <w:div w:id="882671239">
              <w:marLeft w:val="0"/>
              <w:marRight w:val="0"/>
              <w:marTop w:val="0"/>
              <w:marBottom w:val="0"/>
              <w:divBdr>
                <w:top w:val="none" w:sz="0" w:space="0" w:color="auto"/>
                <w:left w:val="none" w:sz="0" w:space="0" w:color="auto"/>
                <w:bottom w:val="none" w:sz="0" w:space="0" w:color="auto"/>
                <w:right w:val="none" w:sz="0" w:space="0" w:color="auto"/>
              </w:divBdr>
            </w:div>
            <w:div w:id="728306175">
              <w:marLeft w:val="0"/>
              <w:marRight w:val="0"/>
              <w:marTop w:val="0"/>
              <w:marBottom w:val="0"/>
              <w:divBdr>
                <w:top w:val="none" w:sz="0" w:space="0" w:color="auto"/>
                <w:left w:val="none" w:sz="0" w:space="0" w:color="auto"/>
                <w:bottom w:val="none" w:sz="0" w:space="0" w:color="auto"/>
                <w:right w:val="none" w:sz="0" w:space="0" w:color="auto"/>
              </w:divBdr>
            </w:div>
            <w:div w:id="1713192299">
              <w:marLeft w:val="0"/>
              <w:marRight w:val="0"/>
              <w:marTop w:val="0"/>
              <w:marBottom w:val="0"/>
              <w:divBdr>
                <w:top w:val="none" w:sz="0" w:space="0" w:color="auto"/>
                <w:left w:val="none" w:sz="0" w:space="0" w:color="auto"/>
                <w:bottom w:val="none" w:sz="0" w:space="0" w:color="auto"/>
                <w:right w:val="none" w:sz="0" w:space="0" w:color="auto"/>
              </w:divBdr>
            </w:div>
            <w:div w:id="989673355">
              <w:marLeft w:val="0"/>
              <w:marRight w:val="0"/>
              <w:marTop w:val="0"/>
              <w:marBottom w:val="0"/>
              <w:divBdr>
                <w:top w:val="none" w:sz="0" w:space="0" w:color="auto"/>
                <w:left w:val="none" w:sz="0" w:space="0" w:color="auto"/>
                <w:bottom w:val="none" w:sz="0" w:space="0" w:color="auto"/>
                <w:right w:val="none" w:sz="0" w:space="0" w:color="auto"/>
              </w:divBdr>
            </w:div>
            <w:div w:id="1991135468">
              <w:marLeft w:val="0"/>
              <w:marRight w:val="0"/>
              <w:marTop w:val="0"/>
              <w:marBottom w:val="0"/>
              <w:divBdr>
                <w:top w:val="none" w:sz="0" w:space="0" w:color="auto"/>
                <w:left w:val="none" w:sz="0" w:space="0" w:color="auto"/>
                <w:bottom w:val="none" w:sz="0" w:space="0" w:color="auto"/>
                <w:right w:val="none" w:sz="0" w:space="0" w:color="auto"/>
              </w:divBdr>
            </w:div>
            <w:div w:id="441656251">
              <w:marLeft w:val="0"/>
              <w:marRight w:val="0"/>
              <w:marTop w:val="0"/>
              <w:marBottom w:val="0"/>
              <w:divBdr>
                <w:top w:val="none" w:sz="0" w:space="0" w:color="auto"/>
                <w:left w:val="none" w:sz="0" w:space="0" w:color="auto"/>
                <w:bottom w:val="none" w:sz="0" w:space="0" w:color="auto"/>
                <w:right w:val="none" w:sz="0" w:space="0" w:color="auto"/>
              </w:divBdr>
            </w:div>
            <w:div w:id="12576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1388">
      <w:bodyDiv w:val="1"/>
      <w:marLeft w:val="0"/>
      <w:marRight w:val="0"/>
      <w:marTop w:val="0"/>
      <w:marBottom w:val="0"/>
      <w:divBdr>
        <w:top w:val="none" w:sz="0" w:space="0" w:color="auto"/>
        <w:left w:val="none" w:sz="0" w:space="0" w:color="auto"/>
        <w:bottom w:val="none" w:sz="0" w:space="0" w:color="auto"/>
        <w:right w:val="none" w:sz="0" w:space="0" w:color="auto"/>
      </w:divBdr>
    </w:div>
    <w:div w:id="1887832099">
      <w:bodyDiv w:val="1"/>
      <w:marLeft w:val="0"/>
      <w:marRight w:val="0"/>
      <w:marTop w:val="0"/>
      <w:marBottom w:val="0"/>
      <w:divBdr>
        <w:top w:val="none" w:sz="0" w:space="0" w:color="auto"/>
        <w:left w:val="none" w:sz="0" w:space="0" w:color="auto"/>
        <w:bottom w:val="none" w:sz="0" w:space="0" w:color="auto"/>
        <w:right w:val="none" w:sz="0" w:space="0" w:color="auto"/>
      </w:divBdr>
    </w:div>
    <w:div w:id="1990015429">
      <w:bodyDiv w:val="1"/>
      <w:marLeft w:val="0"/>
      <w:marRight w:val="0"/>
      <w:marTop w:val="0"/>
      <w:marBottom w:val="0"/>
      <w:divBdr>
        <w:top w:val="none" w:sz="0" w:space="0" w:color="auto"/>
        <w:left w:val="none" w:sz="0" w:space="0" w:color="auto"/>
        <w:bottom w:val="none" w:sz="0" w:space="0" w:color="auto"/>
        <w:right w:val="none" w:sz="0" w:space="0" w:color="auto"/>
      </w:divBdr>
    </w:div>
    <w:div w:id="2026593486">
      <w:bodyDiv w:val="1"/>
      <w:marLeft w:val="0"/>
      <w:marRight w:val="0"/>
      <w:marTop w:val="0"/>
      <w:marBottom w:val="0"/>
      <w:divBdr>
        <w:top w:val="none" w:sz="0" w:space="0" w:color="auto"/>
        <w:left w:val="none" w:sz="0" w:space="0" w:color="auto"/>
        <w:bottom w:val="none" w:sz="0" w:space="0" w:color="auto"/>
        <w:right w:val="none" w:sz="0" w:space="0" w:color="auto"/>
      </w:divBdr>
      <w:divsChild>
        <w:div w:id="2000307244">
          <w:marLeft w:val="0"/>
          <w:marRight w:val="0"/>
          <w:marTop w:val="0"/>
          <w:marBottom w:val="0"/>
          <w:divBdr>
            <w:top w:val="none" w:sz="0" w:space="0" w:color="auto"/>
            <w:left w:val="none" w:sz="0" w:space="0" w:color="auto"/>
            <w:bottom w:val="none" w:sz="0" w:space="0" w:color="auto"/>
            <w:right w:val="none" w:sz="0" w:space="0" w:color="auto"/>
          </w:divBdr>
          <w:divsChild>
            <w:div w:id="682434880">
              <w:marLeft w:val="0"/>
              <w:marRight w:val="0"/>
              <w:marTop w:val="0"/>
              <w:marBottom w:val="0"/>
              <w:divBdr>
                <w:top w:val="none" w:sz="0" w:space="0" w:color="auto"/>
                <w:left w:val="none" w:sz="0" w:space="0" w:color="auto"/>
                <w:bottom w:val="none" w:sz="0" w:space="0" w:color="auto"/>
                <w:right w:val="none" w:sz="0" w:space="0" w:color="auto"/>
              </w:divBdr>
            </w:div>
            <w:div w:id="788082724">
              <w:marLeft w:val="0"/>
              <w:marRight w:val="0"/>
              <w:marTop w:val="0"/>
              <w:marBottom w:val="0"/>
              <w:divBdr>
                <w:top w:val="none" w:sz="0" w:space="0" w:color="auto"/>
                <w:left w:val="none" w:sz="0" w:space="0" w:color="auto"/>
                <w:bottom w:val="none" w:sz="0" w:space="0" w:color="auto"/>
                <w:right w:val="none" w:sz="0" w:space="0" w:color="auto"/>
              </w:divBdr>
            </w:div>
            <w:div w:id="1680498345">
              <w:marLeft w:val="0"/>
              <w:marRight w:val="0"/>
              <w:marTop w:val="0"/>
              <w:marBottom w:val="0"/>
              <w:divBdr>
                <w:top w:val="none" w:sz="0" w:space="0" w:color="auto"/>
                <w:left w:val="none" w:sz="0" w:space="0" w:color="auto"/>
                <w:bottom w:val="none" w:sz="0" w:space="0" w:color="auto"/>
                <w:right w:val="none" w:sz="0" w:space="0" w:color="auto"/>
              </w:divBdr>
            </w:div>
            <w:div w:id="472404036">
              <w:marLeft w:val="0"/>
              <w:marRight w:val="0"/>
              <w:marTop w:val="0"/>
              <w:marBottom w:val="0"/>
              <w:divBdr>
                <w:top w:val="none" w:sz="0" w:space="0" w:color="auto"/>
                <w:left w:val="none" w:sz="0" w:space="0" w:color="auto"/>
                <w:bottom w:val="none" w:sz="0" w:space="0" w:color="auto"/>
                <w:right w:val="none" w:sz="0" w:space="0" w:color="auto"/>
              </w:divBdr>
            </w:div>
            <w:div w:id="1711418523">
              <w:marLeft w:val="0"/>
              <w:marRight w:val="0"/>
              <w:marTop w:val="0"/>
              <w:marBottom w:val="0"/>
              <w:divBdr>
                <w:top w:val="none" w:sz="0" w:space="0" w:color="auto"/>
                <w:left w:val="none" w:sz="0" w:space="0" w:color="auto"/>
                <w:bottom w:val="none" w:sz="0" w:space="0" w:color="auto"/>
                <w:right w:val="none" w:sz="0" w:space="0" w:color="auto"/>
              </w:divBdr>
            </w:div>
            <w:div w:id="984241255">
              <w:marLeft w:val="0"/>
              <w:marRight w:val="0"/>
              <w:marTop w:val="0"/>
              <w:marBottom w:val="0"/>
              <w:divBdr>
                <w:top w:val="none" w:sz="0" w:space="0" w:color="auto"/>
                <w:left w:val="none" w:sz="0" w:space="0" w:color="auto"/>
                <w:bottom w:val="none" w:sz="0" w:space="0" w:color="auto"/>
                <w:right w:val="none" w:sz="0" w:space="0" w:color="auto"/>
              </w:divBdr>
            </w:div>
            <w:div w:id="464350465">
              <w:marLeft w:val="0"/>
              <w:marRight w:val="0"/>
              <w:marTop w:val="0"/>
              <w:marBottom w:val="0"/>
              <w:divBdr>
                <w:top w:val="none" w:sz="0" w:space="0" w:color="auto"/>
                <w:left w:val="none" w:sz="0" w:space="0" w:color="auto"/>
                <w:bottom w:val="none" w:sz="0" w:space="0" w:color="auto"/>
                <w:right w:val="none" w:sz="0" w:space="0" w:color="auto"/>
              </w:divBdr>
            </w:div>
            <w:div w:id="439688501">
              <w:marLeft w:val="0"/>
              <w:marRight w:val="0"/>
              <w:marTop w:val="0"/>
              <w:marBottom w:val="0"/>
              <w:divBdr>
                <w:top w:val="none" w:sz="0" w:space="0" w:color="auto"/>
                <w:left w:val="none" w:sz="0" w:space="0" w:color="auto"/>
                <w:bottom w:val="none" w:sz="0" w:space="0" w:color="auto"/>
                <w:right w:val="none" w:sz="0" w:space="0" w:color="auto"/>
              </w:divBdr>
            </w:div>
            <w:div w:id="2022657625">
              <w:marLeft w:val="0"/>
              <w:marRight w:val="0"/>
              <w:marTop w:val="0"/>
              <w:marBottom w:val="0"/>
              <w:divBdr>
                <w:top w:val="none" w:sz="0" w:space="0" w:color="auto"/>
                <w:left w:val="none" w:sz="0" w:space="0" w:color="auto"/>
                <w:bottom w:val="none" w:sz="0" w:space="0" w:color="auto"/>
                <w:right w:val="none" w:sz="0" w:space="0" w:color="auto"/>
              </w:divBdr>
            </w:div>
            <w:div w:id="1120538676">
              <w:marLeft w:val="0"/>
              <w:marRight w:val="0"/>
              <w:marTop w:val="0"/>
              <w:marBottom w:val="0"/>
              <w:divBdr>
                <w:top w:val="none" w:sz="0" w:space="0" w:color="auto"/>
                <w:left w:val="none" w:sz="0" w:space="0" w:color="auto"/>
                <w:bottom w:val="none" w:sz="0" w:space="0" w:color="auto"/>
                <w:right w:val="none" w:sz="0" w:space="0" w:color="auto"/>
              </w:divBdr>
            </w:div>
            <w:div w:id="693766737">
              <w:marLeft w:val="0"/>
              <w:marRight w:val="0"/>
              <w:marTop w:val="0"/>
              <w:marBottom w:val="0"/>
              <w:divBdr>
                <w:top w:val="none" w:sz="0" w:space="0" w:color="auto"/>
                <w:left w:val="none" w:sz="0" w:space="0" w:color="auto"/>
                <w:bottom w:val="none" w:sz="0" w:space="0" w:color="auto"/>
                <w:right w:val="none" w:sz="0" w:space="0" w:color="auto"/>
              </w:divBdr>
            </w:div>
            <w:div w:id="1625119741">
              <w:marLeft w:val="0"/>
              <w:marRight w:val="0"/>
              <w:marTop w:val="0"/>
              <w:marBottom w:val="0"/>
              <w:divBdr>
                <w:top w:val="none" w:sz="0" w:space="0" w:color="auto"/>
                <w:left w:val="none" w:sz="0" w:space="0" w:color="auto"/>
                <w:bottom w:val="none" w:sz="0" w:space="0" w:color="auto"/>
                <w:right w:val="none" w:sz="0" w:space="0" w:color="auto"/>
              </w:divBdr>
            </w:div>
            <w:div w:id="731004244">
              <w:marLeft w:val="0"/>
              <w:marRight w:val="0"/>
              <w:marTop w:val="0"/>
              <w:marBottom w:val="0"/>
              <w:divBdr>
                <w:top w:val="none" w:sz="0" w:space="0" w:color="auto"/>
                <w:left w:val="none" w:sz="0" w:space="0" w:color="auto"/>
                <w:bottom w:val="none" w:sz="0" w:space="0" w:color="auto"/>
                <w:right w:val="none" w:sz="0" w:space="0" w:color="auto"/>
              </w:divBdr>
            </w:div>
            <w:div w:id="1378972210">
              <w:marLeft w:val="0"/>
              <w:marRight w:val="0"/>
              <w:marTop w:val="0"/>
              <w:marBottom w:val="0"/>
              <w:divBdr>
                <w:top w:val="none" w:sz="0" w:space="0" w:color="auto"/>
                <w:left w:val="none" w:sz="0" w:space="0" w:color="auto"/>
                <w:bottom w:val="none" w:sz="0" w:space="0" w:color="auto"/>
                <w:right w:val="none" w:sz="0" w:space="0" w:color="auto"/>
              </w:divBdr>
            </w:div>
            <w:div w:id="132335046">
              <w:marLeft w:val="0"/>
              <w:marRight w:val="0"/>
              <w:marTop w:val="0"/>
              <w:marBottom w:val="0"/>
              <w:divBdr>
                <w:top w:val="none" w:sz="0" w:space="0" w:color="auto"/>
                <w:left w:val="none" w:sz="0" w:space="0" w:color="auto"/>
                <w:bottom w:val="none" w:sz="0" w:space="0" w:color="auto"/>
                <w:right w:val="none" w:sz="0" w:space="0" w:color="auto"/>
              </w:divBdr>
            </w:div>
            <w:div w:id="1618295952">
              <w:marLeft w:val="0"/>
              <w:marRight w:val="0"/>
              <w:marTop w:val="0"/>
              <w:marBottom w:val="0"/>
              <w:divBdr>
                <w:top w:val="none" w:sz="0" w:space="0" w:color="auto"/>
                <w:left w:val="none" w:sz="0" w:space="0" w:color="auto"/>
                <w:bottom w:val="none" w:sz="0" w:space="0" w:color="auto"/>
                <w:right w:val="none" w:sz="0" w:space="0" w:color="auto"/>
              </w:divBdr>
            </w:div>
            <w:div w:id="462886993">
              <w:marLeft w:val="0"/>
              <w:marRight w:val="0"/>
              <w:marTop w:val="0"/>
              <w:marBottom w:val="0"/>
              <w:divBdr>
                <w:top w:val="none" w:sz="0" w:space="0" w:color="auto"/>
                <w:left w:val="none" w:sz="0" w:space="0" w:color="auto"/>
                <w:bottom w:val="none" w:sz="0" w:space="0" w:color="auto"/>
                <w:right w:val="none" w:sz="0" w:space="0" w:color="auto"/>
              </w:divBdr>
            </w:div>
            <w:div w:id="1572353434">
              <w:marLeft w:val="0"/>
              <w:marRight w:val="0"/>
              <w:marTop w:val="0"/>
              <w:marBottom w:val="0"/>
              <w:divBdr>
                <w:top w:val="none" w:sz="0" w:space="0" w:color="auto"/>
                <w:left w:val="none" w:sz="0" w:space="0" w:color="auto"/>
                <w:bottom w:val="none" w:sz="0" w:space="0" w:color="auto"/>
                <w:right w:val="none" w:sz="0" w:space="0" w:color="auto"/>
              </w:divBdr>
            </w:div>
            <w:div w:id="1894998553">
              <w:marLeft w:val="0"/>
              <w:marRight w:val="0"/>
              <w:marTop w:val="0"/>
              <w:marBottom w:val="0"/>
              <w:divBdr>
                <w:top w:val="none" w:sz="0" w:space="0" w:color="auto"/>
                <w:left w:val="none" w:sz="0" w:space="0" w:color="auto"/>
                <w:bottom w:val="none" w:sz="0" w:space="0" w:color="auto"/>
                <w:right w:val="none" w:sz="0" w:space="0" w:color="auto"/>
              </w:divBdr>
            </w:div>
          </w:divsChild>
        </w:div>
        <w:div w:id="415444709">
          <w:marLeft w:val="0"/>
          <w:marRight w:val="0"/>
          <w:marTop w:val="0"/>
          <w:marBottom w:val="0"/>
          <w:divBdr>
            <w:top w:val="none" w:sz="0" w:space="0" w:color="auto"/>
            <w:left w:val="none" w:sz="0" w:space="0" w:color="auto"/>
            <w:bottom w:val="none" w:sz="0" w:space="0" w:color="auto"/>
            <w:right w:val="none" w:sz="0" w:space="0" w:color="auto"/>
          </w:divBdr>
          <w:divsChild>
            <w:div w:id="1810828179">
              <w:marLeft w:val="0"/>
              <w:marRight w:val="0"/>
              <w:marTop w:val="0"/>
              <w:marBottom w:val="0"/>
              <w:divBdr>
                <w:top w:val="none" w:sz="0" w:space="0" w:color="auto"/>
                <w:left w:val="none" w:sz="0" w:space="0" w:color="auto"/>
                <w:bottom w:val="none" w:sz="0" w:space="0" w:color="auto"/>
                <w:right w:val="none" w:sz="0" w:space="0" w:color="auto"/>
              </w:divBdr>
            </w:div>
            <w:div w:id="113257645">
              <w:marLeft w:val="0"/>
              <w:marRight w:val="0"/>
              <w:marTop w:val="0"/>
              <w:marBottom w:val="0"/>
              <w:divBdr>
                <w:top w:val="none" w:sz="0" w:space="0" w:color="auto"/>
                <w:left w:val="none" w:sz="0" w:space="0" w:color="auto"/>
                <w:bottom w:val="none" w:sz="0" w:space="0" w:color="auto"/>
                <w:right w:val="none" w:sz="0" w:space="0" w:color="auto"/>
              </w:divBdr>
            </w:div>
            <w:div w:id="15664915">
              <w:marLeft w:val="0"/>
              <w:marRight w:val="0"/>
              <w:marTop w:val="0"/>
              <w:marBottom w:val="0"/>
              <w:divBdr>
                <w:top w:val="none" w:sz="0" w:space="0" w:color="auto"/>
                <w:left w:val="none" w:sz="0" w:space="0" w:color="auto"/>
                <w:bottom w:val="none" w:sz="0" w:space="0" w:color="auto"/>
                <w:right w:val="none" w:sz="0" w:space="0" w:color="auto"/>
              </w:divBdr>
            </w:div>
            <w:div w:id="2078092361">
              <w:marLeft w:val="0"/>
              <w:marRight w:val="0"/>
              <w:marTop w:val="0"/>
              <w:marBottom w:val="0"/>
              <w:divBdr>
                <w:top w:val="none" w:sz="0" w:space="0" w:color="auto"/>
                <w:left w:val="none" w:sz="0" w:space="0" w:color="auto"/>
                <w:bottom w:val="none" w:sz="0" w:space="0" w:color="auto"/>
                <w:right w:val="none" w:sz="0" w:space="0" w:color="auto"/>
              </w:divBdr>
            </w:div>
            <w:div w:id="199711525">
              <w:marLeft w:val="0"/>
              <w:marRight w:val="0"/>
              <w:marTop w:val="0"/>
              <w:marBottom w:val="0"/>
              <w:divBdr>
                <w:top w:val="none" w:sz="0" w:space="0" w:color="auto"/>
                <w:left w:val="none" w:sz="0" w:space="0" w:color="auto"/>
                <w:bottom w:val="none" w:sz="0" w:space="0" w:color="auto"/>
                <w:right w:val="none" w:sz="0" w:space="0" w:color="auto"/>
              </w:divBdr>
            </w:div>
            <w:div w:id="1155730284">
              <w:marLeft w:val="0"/>
              <w:marRight w:val="0"/>
              <w:marTop w:val="0"/>
              <w:marBottom w:val="0"/>
              <w:divBdr>
                <w:top w:val="none" w:sz="0" w:space="0" w:color="auto"/>
                <w:left w:val="none" w:sz="0" w:space="0" w:color="auto"/>
                <w:bottom w:val="none" w:sz="0" w:space="0" w:color="auto"/>
                <w:right w:val="none" w:sz="0" w:space="0" w:color="auto"/>
              </w:divBdr>
            </w:div>
            <w:div w:id="714735933">
              <w:marLeft w:val="0"/>
              <w:marRight w:val="0"/>
              <w:marTop w:val="0"/>
              <w:marBottom w:val="0"/>
              <w:divBdr>
                <w:top w:val="none" w:sz="0" w:space="0" w:color="auto"/>
                <w:left w:val="none" w:sz="0" w:space="0" w:color="auto"/>
                <w:bottom w:val="none" w:sz="0" w:space="0" w:color="auto"/>
                <w:right w:val="none" w:sz="0" w:space="0" w:color="auto"/>
              </w:divBdr>
            </w:div>
            <w:div w:id="200016541">
              <w:marLeft w:val="0"/>
              <w:marRight w:val="0"/>
              <w:marTop w:val="0"/>
              <w:marBottom w:val="0"/>
              <w:divBdr>
                <w:top w:val="none" w:sz="0" w:space="0" w:color="auto"/>
                <w:left w:val="none" w:sz="0" w:space="0" w:color="auto"/>
                <w:bottom w:val="none" w:sz="0" w:space="0" w:color="auto"/>
                <w:right w:val="none" w:sz="0" w:space="0" w:color="auto"/>
              </w:divBdr>
            </w:div>
            <w:div w:id="1079133288">
              <w:marLeft w:val="0"/>
              <w:marRight w:val="0"/>
              <w:marTop w:val="0"/>
              <w:marBottom w:val="0"/>
              <w:divBdr>
                <w:top w:val="none" w:sz="0" w:space="0" w:color="auto"/>
                <w:left w:val="none" w:sz="0" w:space="0" w:color="auto"/>
                <w:bottom w:val="none" w:sz="0" w:space="0" w:color="auto"/>
                <w:right w:val="none" w:sz="0" w:space="0" w:color="auto"/>
              </w:divBdr>
            </w:div>
            <w:div w:id="515772217">
              <w:marLeft w:val="0"/>
              <w:marRight w:val="0"/>
              <w:marTop w:val="0"/>
              <w:marBottom w:val="0"/>
              <w:divBdr>
                <w:top w:val="none" w:sz="0" w:space="0" w:color="auto"/>
                <w:left w:val="none" w:sz="0" w:space="0" w:color="auto"/>
                <w:bottom w:val="none" w:sz="0" w:space="0" w:color="auto"/>
                <w:right w:val="none" w:sz="0" w:space="0" w:color="auto"/>
              </w:divBdr>
            </w:div>
            <w:div w:id="2066448375">
              <w:marLeft w:val="0"/>
              <w:marRight w:val="0"/>
              <w:marTop w:val="0"/>
              <w:marBottom w:val="0"/>
              <w:divBdr>
                <w:top w:val="none" w:sz="0" w:space="0" w:color="auto"/>
                <w:left w:val="none" w:sz="0" w:space="0" w:color="auto"/>
                <w:bottom w:val="none" w:sz="0" w:space="0" w:color="auto"/>
                <w:right w:val="none" w:sz="0" w:space="0" w:color="auto"/>
              </w:divBdr>
            </w:div>
            <w:div w:id="1396244884">
              <w:marLeft w:val="0"/>
              <w:marRight w:val="0"/>
              <w:marTop w:val="0"/>
              <w:marBottom w:val="0"/>
              <w:divBdr>
                <w:top w:val="none" w:sz="0" w:space="0" w:color="auto"/>
                <w:left w:val="none" w:sz="0" w:space="0" w:color="auto"/>
                <w:bottom w:val="none" w:sz="0" w:space="0" w:color="auto"/>
                <w:right w:val="none" w:sz="0" w:space="0" w:color="auto"/>
              </w:divBdr>
            </w:div>
            <w:div w:id="581449973">
              <w:marLeft w:val="0"/>
              <w:marRight w:val="0"/>
              <w:marTop w:val="0"/>
              <w:marBottom w:val="0"/>
              <w:divBdr>
                <w:top w:val="none" w:sz="0" w:space="0" w:color="auto"/>
                <w:left w:val="none" w:sz="0" w:space="0" w:color="auto"/>
                <w:bottom w:val="none" w:sz="0" w:space="0" w:color="auto"/>
                <w:right w:val="none" w:sz="0" w:space="0" w:color="auto"/>
              </w:divBdr>
            </w:div>
            <w:div w:id="891429789">
              <w:marLeft w:val="0"/>
              <w:marRight w:val="0"/>
              <w:marTop w:val="0"/>
              <w:marBottom w:val="0"/>
              <w:divBdr>
                <w:top w:val="none" w:sz="0" w:space="0" w:color="auto"/>
                <w:left w:val="none" w:sz="0" w:space="0" w:color="auto"/>
                <w:bottom w:val="none" w:sz="0" w:space="0" w:color="auto"/>
                <w:right w:val="none" w:sz="0" w:space="0" w:color="auto"/>
              </w:divBdr>
            </w:div>
            <w:div w:id="824778496">
              <w:marLeft w:val="0"/>
              <w:marRight w:val="0"/>
              <w:marTop w:val="0"/>
              <w:marBottom w:val="0"/>
              <w:divBdr>
                <w:top w:val="none" w:sz="0" w:space="0" w:color="auto"/>
                <w:left w:val="none" w:sz="0" w:space="0" w:color="auto"/>
                <w:bottom w:val="none" w:sz="0" w:space="0" w:color="auto"/>
                <w:right w:val="none" w:sz="0" w:space="0" w:color="auto"/>
              </w:divBdr>
            </w:div>
            <w:div w:id="1498691449">
              <w:marLeft w:val="0"/>
              <w:marRight w:val="0"/>
              <w:marTop w:val="0"/>
              <w:marBottom w:val="0"/>
              <w:divBdr>
                <w:top w:val="none" w:sz="0" w:space="0" w:color="auto"/>
                <w:left w:val="none" w:sz="0" w:space="0" w:color="auto"/>
                <w:bottom w:val="none" w:sz="0" w:space="0" w:color="auto"/>
                <w:right w:val="none" w:sz="0" w:space="0" w:color="auto"/>
              </w:divBdr>
            </w:div>
            <w:div w:id="788940368">
              <w:marLeft w:val="0"/>
              <w:marRight w:val="0"/>
              <w:marTop w:val="0"/>
              <w:marBottom w:val="0"/>
              <w:divBdr>
                <w:top w:val="none" w:sz="0" w:space="0" w:color="auto"/>
                <w:left w:val="none" w:sz="0" w:space="0" w:color="auto"/>
                <w:bottom w:val="none" w:sz="0" w:space="0" w:color="auto"/>
                <w:right w:val="none" w:sz="0" w:space="0" w:color="auto"/>
              </w:divBdr>
            </w:div>
            <w:div w:id="439682779">
              <w:marLeft w:val="0"/>
              <w:marRight w:val="0"/>
              <w:marTop w:val="0"/>
              <w:marBottom w:val="0"/>
              <w:divBdr>
                <w:top w:val="none" w:sz="0" w:space="0" w:color="auto"/>
                <w:left w:val="none" w:sz="0" w:space="0" w:color="auto"/>
                <w:bottom w:val="none" w:sz="0" w:space="0" w:color="auto"/>
                <w:right w:val="none" w:sz="0" w:space="0" w:color="auto"/>
              </w:divBdr>
            </w:div>
            <w:div w:id="2067952861">
              <w:marLeft w:val="0"/>
              <w:marRight w:val="0"/>
              <w:marTop w:val="0"/>
              <w:marBottom w:val="0"/>
              <w:divBdr>
                <w:top w:val="none" w:sz="0" w:space="0" w:color="auto"/>
                <w:left w:val="none" w:sz="0" w:space="0" w:color="auto"/>
                <w:bottom w:val="none" w:sz="0" w:space="0" w:color="auto"/>
                <w:right w:val="none" w:sz="0" w:space="0" w:color="auto"/>
              </w:divBdr>
            </w:div>
            <w:div w:id="2118941582">
              <w:marLeft w:val="0"/>
              <w:marRight w:val="0"/>
              <w:marTop w:val="0"/>
              <w:marBottom w:val="0"/>
              <w:divBdr>
                <w:top w:val="none" w:sz="0" w:space="0" w:color="auto"/>
                <w:left w:val="none" w:sz="0" w:space="0" w:color="auto"/>
                <w:bottom w:val="none" w:sz="0" w:space="0" w:color="auto"/>
                <w:right w:val="none" w:sz="0" w:space="0" w:color="auto"/>
              </w:divBdr>
            </w:div>
            <w:div w:id="421336723">
              <w:marLeft w:val="0"/>
              <w:marRight w:val="0"/>
              <w:marTop w:val="0"/>
              <w:marBottom w:val="0"/>
              <w:divBdr>
                <w:top w:val="none" w:sz="0" w:space="0" w:color="auto"/>
                <w:left w:val="none" w:sz="0" w:space="0" w:color="auto"/>
                <w:bottom w:val="none" w:sz="0" w:space="0" w:color="auto"/>
                <w:right w:val="none" w:sz="0" w:space="0" w:color="auto"/>
              </w:divBdr>
            </w:div>
            <w:div w:id="176889195">
              <w:marLeft w:val="0"/>
              <w:marRight w:val="0"/>
              <w:marTop w:val="0"/>
              <w:marBottom w:val="0"/>
              <w:divBdr>
                <w:top w:val="none" w:sz="0" w:space="0" w:color="auto"/>
                <w:left w:val="none" w:sz="0" w:space="0" w:color="auto"/>
                <w:bottom w:val="none" w:sz="0" w:space="0" w:color="auto"/>
                <w:right w:val="none" w:sz="0" w:space="0" w:color="auto"/>
              </w:divBdr>
            </w:div>
            <w:div w:id="310600565">
              <w:marLeft w:val="0"/>
              <w:marRight w:val="0"/>
              <w:marTop w:val="0"/>
              <w:marBottom w:val="0"/>
              <w:divBdr>
                <w:top w:val="none" w:sz="0" w:space="0" w:color="auto"/>
                <w:left w:val="none" w:sz="0" w:space="0" w:color="auto"/>
                <w:bottom w:val="none" w:sz="0" w:space="0" w:color="auto"/>
                <w:right w:val="none" w:sz="0" w:space="0" w:color="auto"/>
              </w:divBdr>
            </w:div>
            <w:div w:id="861014969">
              <w:marLeft w:val="0"/>
              <w:marRight w:val="0"/>
              <w:marTop w:val="0"/>
              <w:marBottom w:val="0"/>
              <w:divBdr>
                <w:top w:val="none" w:sz="0" w:space="0" w:color="auto"/>
                <w:left w:val="none" w:sz="0" w:space="0" w:color="auto"/>
                <w:bottom w:val="none" w:sz="0" w:space="0" w:color="auto"/>
                <w:right w:val="none" w:sz="0" w:space="0" w:color="auto"/>
              </w:divBdr>
            </w:div>
            <w:div w:id="174614349">
              <w:marLeft w:val="0"/>
              <w:marRight w:val="0"/>
              <w:marTop w:val="0"/>
              <w:marBottom w:val="0"/>
              <w:divBdr>
                <w:top w:val="none" w:sz="0" w:space="0" w:color="auto"/>
                <w:left w:val="none" w:sz="0" w:space="0" w:color="auto"/>
                <w:bottom w:val="none" w:sz="0" w:space="0" w:color="auto"/>
                <w:right w:val="none" w:sz="0" w:space="0" w:color="auto"/>
              </w:divBdr>
            </w:div>
            <w:div w:id="220751558">
              <w:marLeft w:val="0"/>
              <w:marRight w:val="0"/>
              <w:marTop w:val="0"/>
              <w:marBottom w:val="0"/>
              <w:divBdr>
                <w:top w:val="none" w:sz="0" w:space="0" w:color="auto"/>
                <w:left w:val="none" w:sz="0" w:space="0" w:color="auto"/>
                <w:bottom w:val="none" w:sz="0" w:space="0" w:color="auto"/>
                <w:right w:val="none" w:sz="0" w:space="0" w:color="auto"/>
              </w:divBdr>
            </w:div>
            <w:div w:id="1560824321">
              <w:marLeft w:val="0"/>
              <w:marRight w:val="0"/>
              <w:marTop w:val="0"/>
              <w:marBottom w:val="0"/>
              <w:divBdr>
                <w:top w:val="none" w:sz="0" w:space="0" w:color="auto"/>
                <w:left w:val="none" w:sz="0" w:space="0" w:color="auto"/>
                <w:bottom w:val="none" w:sz="0" w:space="0" w:color="auto"/>
                <w:right w:val="none" w:sz="0" w:space="0" w:color="auto"/>
              </w:divBdr>
            </w:div>
            <w:div w:id="861092870">
              <w:marLeft w:val="0"/>
              <w:marRight w:val="0"/>
              <w:marTop w:val="0"/>
              <w:marBottom w:val="0"/>
              <w:divBdr>
                <w:top w:val="none" w:sz="0" w:space="0" w:color="auto"/>
                <w:left w:val="none" w:sz="0" w:space="0" w:color="auto"/>
                <w:bottom w:val="none" w:sz="0" w:space="0" w:color="auto"/>
                <w:right w:val="none" w:sz="0" w:space="0" w:color="auto"/>
              </w:divBdr>
            </w:div>
            <w:div w:id="1216812008">
              <w:marLeft w:val="0"/>
              <w:marRight w:val="0"/>
              <w:marTop w:val="0"/>
              <w:marBottom w:val="0"/>
              <w:divBdr>
                <w:top w:val="none" w:sz="0" w:space="0" w:color="auto"/>
                <w:left w:val="none" w:sz="0" w:space="0" w:color="auto"/>
                <w:bottom w:val="none" w:sz="0" w:space="0" w:color="auto"/>
                <w:right w:val="none" w:sz="0" w:space="0" w:color="auto"/>
              </w:divBdr>
            </w:div>
            <w:div w:id="1859078155">
              <w:marLeft w:val="0"/>
              <w:marRight w:val="0"/>
              <w:marTop w:val="0"/>
              <w:marBottom w:val="0"/>
              <w:divBdr>
                <w:top w:val="none" w:sz="0" w:space="0" w:color="auto"/>
                <w:left w:val="none" w:sz="0" w:space="0" w:color="auto"/>
                <w:bottom w:val="none" w:sz="0" w:space="0" w:color="auto"/>
                <w:right w:val="none" w:sz="0" w:space="0" w:color="auto"/>
              </w:divBdr>
            </w:div>
            <w:div w:id="1980106302">
              <w:marLeft w:val="0"/>
              <w:marRight w:val="0"/>
              <w:marTop w:val="0"/>
              <w:marBottom w:val="0"/>
              <w:divBdr>
                <w:top w:val="none" w:sz="0" w:space="0" w:color="auto"/>
                <w:left w:val="none" w:sz="0" w:space="0" w:color="auto"/>
                <w:bottom w:val="none" w:sz="0" w:space="0" w:color="auto"/>
                <w:right w:val="none" w:sz="0" w:space="0" w:color="auto"/>
              </w:divBdr>
            </w:div>
            <w:div w:id="232666286">
              <w:marLeft w:val="0"/>
              <w:marRight w:val="0"/>
              <w:marTop w:val="0"/>
              <w:marBottom w:val="0"/>
              <w:divBdr>
                <w:top w:val="none" w:sz="0" w:space="0" w:color="auto"/>
                <w:left w:val="none" w:sz="0" w:space="0" w:color="auto"/>
                <w:bottom w:val="none" w:sz="0" w:space="0" w:color="auto"/>
                <w:right w:val="none" w:sz="0" w:space="0" w:color="auto"/>
              </w:divBdr>
            </w:div>
            <w:div w:id="5982023">
              <w:marLeft w:val="0"/>
              <w:marRight w:val="0"/>
              <w:marTop w:val="0"/>
              <w:marBottom w:val="0"/>
              <w:divBdr>
                <w:top w:val="none" w:sz="0" w:space="0" w:color="auto"/>
                <w:left w:val="none" w:sz="0" w:space="0" w:color="auto"/>
                <w:bottom w:val="none" w:sz="0" w:space="0" w:color="auto"/>
                <w:right w:val="none" w:sz="0" w:space="0" w:color="auto"/>
              </w:divBdr>
            </w:div>
            <w:div w:id="430859371">
              <w:marLeft w:val="0"/>
              <w:marRight w:val="0"/>
              <w:marTop w:val="0"/>
              <w:marBottom w:val="0"/>
              <w:divBdr>
                <w:top w:val="none" w:sz="0" w:space="0" w:color="auto"/>
                <w:left w:val="none" w:sz="0" w:space="0" w:color="auto"/>
                <w:bottom w:val="none" w:sz="0" w:space="0" w:color="auto"/>
                <w:right w:val="none" w:sz="0" w:space="0" w:color="auto"/>
              </w:divBdr>
            </w:div>
            <w:div w:id="2007004837">
              <w:marLeft w:val="0"/>
              <w:marRight w:val="0"/>
              <w:marTop w:val="0"/>
              <w:marBottom w:val="0"/>
              <w:divBdr>
                <w:top w:val="none" w:sz="0" w:space="0" w:color="auto"/>
                <w:left w:val="none" w:sz="0" w:space="0" w:color="auto"/>
                <w:bottom w:val="none" w:sz="0" w:space="0" w:color="auto"/>
                <w:right w:val="none" w:sz="0" w:space="0" w:color="auto"/>
              </w:divBdr>
            </w:div>
            <w:div w:id="880047343">
              <w:marLeft w:val="0"/>
              <w:marRight w:val="0"/>
              <w:marTop w:val="0"/>
              <w:marBottom w:val="0"/>
              <w:divBdr>
                <w:top w:val="none" w:sz="0" w:space="0" w:color="auto"/>
                <w:left w:val="none" w:sz="0" w:space="0" w:color="auto"/>
                <w:bottom w:val="none" w:sz="0" w:space="0" w:color="auto"/>
                <w:right w:val="none" w:sz="0" w:space="0" w:color="auto"/>
              </w:divBdr>
            </w:div>
            <w:div w:id="404301751">
              <w:marLeft w:val="0"/>
              <w:marRight w:val="0"/>
              <w:marTop w:val="0"/>
              <w:marBottom w:val="0"/>
              <w:divBdr>
                <w:top w:val="none" w:sz="0" w:space="0" w:color="auto"/>
                <w:left w:val="none" w:sz="0" w:space="0" w:color="auto"/>
                <w:bottom w:val="none" w:sz="0" w:space="0" w:color="auto"/>
                <w:right w:val="none" w:sz="0" w:space="0" w:color="auto"/>
              </w:divBdr>
            </w:div>
            <w:div w:id="556087162">
              <w:marLeft w:val="0"/>
              <w:marRight w:val="0"/>
              <w:marTop w:val="0"/>
              <w:marBottom w:val="0"/>
              <w:divBdr>
                <w:top w:val="none" w:sz="0" w:space="0" w:color="auto"/>
                <w:left w:val="none" w:sz="0" w:space="0" w:color="auto"/>
                <w:bottom w:val="none" w:sz="0" w:space="0" w:color="auto"/>
                <w:right w:val="none" w:sz="0" w:space="0" w:color="auto"/>
              </w:divBdr>
            </w:div>
            <w:div w:id="1579290704">
              <w:marLeft w:val="0"/>
              <w:marRight w:val="0"/>
              <w:marTop w:val="0"/>
              <w:marBottom w:val="0"/>
              <w:divBdr>
                <w:top w:val="none" w:sz="0" w:space="0" w:color="auto"/>
                <w:left w:val="none" w:sz="0" w:space="0" w:color="auto"/>
                <w:bottom w:val="none" w:sz="0" w:space="0" w:color="auto"/>
                <w:right w:val="none" w:sz="0" w:space="0" w:color="auto"/>
              </w:divBdr>
            </w:div>
            <w:div w:id="1780904830">
              <w:marLeft w:val="0"/>
              <w:marRight w:val="0"/>
              <w:marTop w:val="0"/>
              <w:marBottom w:val="0"/>
              <w:divBdr>
                <w:top w:val="none" w:sz="0" w:space="0" w:color="auto"/>
                <w:left w:val="none" w:sz="0" w:space="0" w:color="auto"/>
                <w:bottom w:val="none" w:sz="0" w:space="0" w:color="auto"/>
                <w:right w:val="none" w:sz="0" w:space="0" w:color="auto"/>
              </w:divBdr>
            </w:div>
            <w:div w:id="1452744852">
              <w:marLeft w:val="0"/>
              <w:marRight w:val="0"/>
              <w:marTop w:val="0"/>
              <w:marBottom w:val="0"/>
              <w:divBdr>
                <w:top w:val="none" w:sz="0" w:space="0" w:color="auto"/>
                <w:left w:val="none" w:sz="0" w:space="0" w:color="auto"/>
                <w:bottom w:val="none" w:sz="0" w:space="0" w:color="auto"/>
                <w:right w:val="none" w:sz="0" w:space="0" w:color="auto"/>
              </w:divBdr>
            </w:div>
            <w:div w:id="1346517443">
              <w:marLeft w:val="0"/>
              <w:marRight w:val="0"/>
              <w:marTop w:val="0"/>
              <w:marBottom w:val="0"/>
              <w:divBdr>
                <w:top w:val="none" w:sz="0" w:space="0" w:color="auto"/>
                <w:left w:val="none" w:sz="0" w:space="0" w:color="auto"/>
                <w:bottom w:val="none" w:sz="0" w:space="0" w:color="auto"/>
                <w:right w:val="none" w:sz="0" w:space="0" w:color="auto"/>
              </w:divBdr>
            </w:div>
            <w:div w:id="405079629">
              <w:marLeft w:val="0"/>
              <w:marRight w:val="0"/>
              <w:marTop w:val="0"/>
              <w:marBottom w:val="0"/>
              <w:divBdr>
                <w:top w:val="none" w:sz="0" w:space="0" w:color="auto"/>
                <w:left w:val="none" w:sz="0" w:space="0" w:color="auto"/>
                <w:bottom w:val="none" w:sz="0" w:space="0" w:color="auto"/>
                <w:right w:val="none" w:sz="0" w:space="0" w:color="auto"/>
              </w:divBdr>
            </w:div>
            <w:div w:id="1351106687">
              <w:marLeft w:val="0"/>
              <w:marRight w:val="0"/>
              <w:marTop w:val="0"/>
              <w:marBottom w:val="0"/>
              <w:divBdr>
                <w:top w:val="none" w:sz="0" w:space="0" w:color="auto"/>
                <w:left w:val="none" w:sz="0" w:space="0" w:color="auto"/>
                <w:bottom w:val="none" w:sz="0" w:space="0" w:color="auto"/>
                <w:right w:val="none" w:sz="0" w:space="0" w:color="auto"/>
              </w:divBdr>
            </w:div>
            <w:div w:id="1877425928">
              <w:marLeft w:val="0"/>
              <w:marRight w:val="0"/>
              <w:marTop w:val="0"/>
              <w:marBottom w:val="0"/>
              <w:divBdr>
                <w:top w:val="none" w:sz="0" w:space="0" w:color="auto"/>
                <w:left w:val="none" w:sz="0" w:space="0" w:color="auto"/>
                <w:bottom w:val="none" w:sz="0" w:space="0" w:color="auto"/>
                <w:right w:val="none" w:sz="0" w:space="0" w:color="auto"/>
              </w:divBdr>
            </w:div>
            <w:div w:id="618727409">
              <w:marLeft w:val="0"/>
              <w:marRight w:val="0"/>
              <w:marTop w:val="0"/>
              <w:marBottom w:val="0"/>
              <w:divBdr>
                <w:top w:val="none" w:sz="0" w:space="0" w:color="auto"/>
                <w:left w:val="none" w:sz="0" w:space="0" w:color="auto"/>
                <w:bottom w:val="none" w:sz="0" w:space="0" w:color="auto"/>
                <w:right w:val="none" w:sz="0" w:space="0" w:color="auto"/>
              </w:divBdr>
            </w:div>
            <w:div w:id="876091748">
              <w:marLeft w:val="0"/>
              <w:marRight w:val="0"/>
              <w:marTop w:val="0"/>
              <w:marBottom w:val="0"/>
              <w:divBdr>
                <w:top w:val="none" w:sz="0" w:space="0" w:color="auto"/>
                <w:left w:val="none" w:sz="0" w:space="0" w:color="auto"/>
                <w:bottom w:val="none" w:sz="0" w:space="0" w:color="auto"/>
                <w:right w:val="none" w:sz="0" w:space="0" w:color="auto"/>
              </w:divBdr>
            </w:div>
            <w:div w:id="682168867">
              <w:marLeft w:val="0"/>
              <w:marRight w:val="0"/>
              <w:marTop w:val="0"/>
              <w:marBottom w:val="0"/>
              <w:divBdr>
                <w:top w:val="none" w:sz="0" w:space="0" w:color="auto"/>
                <w:left w:val="none" w:sz="0" w:space="0" w:color="auto"/>
                <w:bottom w:val="none" w:sz="0" w:space="0" w:color="auto"/>
                <w:right w:val="none" w:sz="0" w:space="0" w:color="auto"/>
              </w:divBdr>
            </w:div>
            <w:div w:id="1683121220">
              <w:marLeft w:val="0"/>
              <w:marRight w:val="0"/>
              <w:marTop w:val="0"/>
              <w:marBottom w:val="0"/>
              <w:divBdr>
                <w:top w:val="none" w:sz="0" w:space="0" w:color="auto"/>
                <w:left w:val="none" w:sz="0" w:space="0" w:color="auto"/>
                <w:bottom w:val="none" w:sz="0" w:space="0" w:color="auto"/>
                <w:right w:val="none" w:sz="0" w:space="0" w:color="auto"/>
              </w:divBdr>
            </w:div>
          </w:divsChild>
        </w:div>
        <w:div w:id="297533762">
          <w:marLeft w:val="0"/>
          <w:marRight w:val="0"/>
          <w:marTop w:val="0"/>
          <w:marBottom w:val="0"/>
          <w:divBdr>
            <w:top w:val="none" w:sz="0" w:space="0" w:color="auto"/>
            <w:left w:val="none" w:sz="0" w:space="0" w:color="auto"/>
            <w:bottom w:val="none" w:sz="0" w:space="0" w:color="auto"/>
            <w:right w:val="none" w:sz="0" w:space="0" w:color="auto"/>
          </w:divBdr>
        </w:div>
        <w:div w:id="1439831308">
          <w:marLeft w:val="0"/>
          <w:marRight w:val="0"/>
          <w:marTop w:val="0"/>
          <w:marBottom w:val="0"/>
          <w:divBdr>
            <w:top w:val="none" w:sz="0" w:space="0" w:color="auto"/>
            <w:left w:val="none" w:sz="0" w:space="0" w:color="auto"/>
            <w:bottom w:val="none" w:sz="0" w:space="0" w:color="auto"/>
            <w:right w:val="none" w:sz="0" w:space="0" w:color="auto"/>
          </w:divBdr>
        </w:div>
        <w:div w:id="1804540597">
          <w:marLeft w:val="0"/>
          <w:marRight w:val="0"/>
          <w:marTop w:val="0"/>
          <w:marBottom w:val="0"/>
          <w:divBdr>
            <w:top w:val="none" w:sz="0" w:space="0" w:color="auto"/>
            <w:left w:val="none" w:sz="0" w:space="0" w:color="auto"/>
            <w:bottom w:val="none" w:sz="0" w:space="0" w:color="auto"/>
            <w:right w:val="none" w:sz="0" w:space="0" w:color="auto"/>
          </w:divBdr>
        </w:div>
        <w:div w:id="531571572">
          <w:marLeft w:val="0"/>
          <w:marRight w:val="0"/>
          <w:marTop w:val="0"/>
          <w:marBottom w:val="0"/>
          <w:divBdr>
            <w:top w:val="none" w:sz="0" w:space="0" w:color="auto"/>
            <w:left w:val="none" w:sz="0" w:space="0" w:color="auto"/>
            <w:bottom w:val="none" w:sz="0" w:space="0" w:color="auto"/>
            <w:right w:val="none" w:sz="0" w:space="0" w:color="auto"/>
          </w:divBdr>
        </w:div>
        <w:div w:id="521015069">
          <w:marLeft w:val="0"/>
          <w:marRight w:val="0"/>
          <w:marTop w:val="0"/>
          <w:marBottom w:val="0"/>
          <w:divBdr>
            <w:top w:val="none" w:sz="0" w:space="0" w:color="auto"/>
            <w:left w:val="none" w:sz="0" w:space="0" w:color="auto"/>
            <w:bottom w:val="none" w:sz="0" w:space="0" w:color="auto"/>
            <w:right w:val="none" w:sz="0" w:space="0" w:color="auto"/>
          </w:divBdr>
        </w:div>
        <w:div w:id="1331634807">
          <w:marLeft w:val="0"/>
          <w:marRight w:val="0"/>
          <w:marTop w:val="0"/>
          <w:marBottom w:val="0"/>
          <w:divBdr>
            <w:top w:val="none" w:sz="0" w:space="0" w:color="auto"/>
            <w:left w:val="none" w:sz="0" w:space="0" w:color="auto"/>
            <w:bottom w:val="none" w:sz="0" w:space="0" w:color="auto"/>
            <w:right w:val="none" w:sz="0" w:space="0" w:color="auto"/>
          </w:divBdr>
        </w:div>
        <w:div w:id="845678780">
          <w:marLeft w:val="0"/>
          <w:marRight w:val="0"/>
          <w:marTop w:val="0"/>
          <w:marBottom w:val="0"/>
          <w:divBdr>
            <w:top w:val="none" w:sz="0" w:space="0" w:color="auto"/>
            <w:left w:val="none" w:sz="0" w:space="0" w:color="auto"/>
            <w:bottom w:val="none" w:sz="0" w:space="0" w:color="auto"/>
            <w:right w:val="none" w:sz="0" w:space="0" w:color="auto"/>
          </w:divBdr>
        </w:div>
        <w:div w:id="685667699">
          <w:marLeft w:val="0"/>
          <w:marRight w:val="0"/>
          <w:marTop w:val="0"/>
          <w:marBottom w:val="0"/>
          <w:divBdr>
            <w:top w:val="none" w:sz="0" w:space="0" w:color="auto"/>
            <w:left w:val="none" w:sz="0" w:space="0" w:color="auto"/>
            <w:bottom w:val="none" w:sz="0" w:space="0" w:color="auto"/>
            <w:right w:val="none" w:sz="0" w:space="0" w:color="auto"/>
          </w:divBdr>
        </w:div>
        <w:div w:id="1583177342">
          <w:marLeft w:val="0"/>
          <w:marRight w:val="0"/>
          <w:marTop w:val="0"/>
          <w:marBottom w:val="0"/>
          <w:divBdr>
            <w:top w:val="none" w:sz="0" w:space="0" w:color="auto"/>
            <w:left w:val="none" w:sz="0" w:space="0" w:color="auto"/>
            <w:bottom w:val="none" w:sz="0" w:space="0" w:color="auto"/>
            <w:right w:val="none" w:sz="0" w:space="0" w:color="auto"/>
          </w:divBdr>
        </w:div>
        <w:div w:id="885920374">
          <w:marLeft w:val="0"/>
          <w:marRight w:val="0"/>
          <w:marTop w:val="0"/>
          <w:marBottom w:val="0"/>
          <w:divBdr>
            <w:top w:val="none" w:sz="0" w:space="0" w:color="auto"/>
            <w:left w:val="none" w:sz="0" w:space="0" w:color="auto"/>
            <w:bottom w:val="none" w:sz="0" w:space="0" w:color="auto"/>
            <w:right w:val="none" w:sz="0" w:space="0" w:color="auto"/>
          </w:divBdr>
        </w:div>
        <w:div w:id="1482575677">
          <w:marLeft w:val="0"/>
          <w:marRight w:val="0"/>
          <w:marTop w:val="0"/>
          <w:marBottom w:val="0"/>
          <w:divBdr>
            <w:top w:val="none" w:sz="0" w:space="0" w:color="auto"/>
            <w:left w:val="none" w:sz="0" w:space="0" w:color="auto"/>
            <w:bottom w:val="none" w:sz="0" w:space="0" w:color="auto"/>
            <w:right w:val="none" w:sz="0" w:space="0" w:color="auto"/>
          </w:divBdr>
        </w:div>
        <w:div w:id="5331636">
          <w:marLeft w:val="0"/>
          <w:marRight w:val="0"/>
          <w:marTop w:val="0"/>
          <w:marBottom w:val="0"/>
          <w:divBdr>
            <w:top w:val="none" w:sz="0" w:space="0" w:color="auto"/>
            <w:left w:val="none" w:sz="0" w:space="0" w:color="auto"/>
            <w:bottom w:val="none" w:sz="0" w:space="0" w:color="auto"/>
            <w:right w:val="none" w:sz="0" w:space="0" w:color="auto"/>
          </w:divBdr>
        </w:div>
        <w:div w:id="1116678447">
          <w:marLeft w:val="0"/>
          <w:marRight w:val="0"/>
          <w:marTop w:val="0"/>
          <w:marBottom w:val="0"/>
          <w:divBdr>
            <w:top w:val="none" w:sz="0" w:space="0" w:color="auto"/>
            <w:left w:val="none" w:sz="0" w:space="0" w:color="auto"/>
            <w:bottom w:val="none" w:sz="0" w:space="0" w:color="auto"/>
            <w:right w:val="none" w:sz="0" w:space="0" w:color="auto"/>
          </w:divBdr>
        </w:div>
        <w:div w:id="1990160519">
          <w:marLeft w:val="0"/>
          <w:marRight w:val="0"/>
          <w:marTop w:val="0"/>
          <w:marBottom w:val="0"/>
          <w:divBdr>
            <w:top w:val="none" w:sz="0" w:space="0" w:color="auto"/>
            <w:left w:val="none" w:sz="0" w:space="0" w:color="auto"/>
            <w:bottom w:val="none" w:sz="0" w:space="0" w:color="auto"/>
            <w:right w:val="none" w:sz="0" w:space="0" w:color="auto"/>
          </w:divBdr>
        </w:div>
        <w:div w:id="347028572">
          <w:marLeft w:val="0"/>
          <w:marRight w:val="0"/>
          <w:marTop w:val="0"/>
          <w:marBottom w:val="0"/>
          <w:divBdr>
            <w:top w:val="none" w:sz="0" w:space="0" w:color="auto"/>
            <w:left w:val="none" w:sz="0" w:space="0" w:color="auto"/>
            <w:bottom w:val="none" w:sz="0" w:space="0" w:color="auto"/>
            <w:right w:val="none" w:sz="0" w:space="0" w:color="auto"/>
          </w:divBdr>
        </w:div>
        <w:div w:id="596327229">
          <w:marLeft w:val="0"/>
          <w:marRight w:val="0"/>
          <w:marTop w:val="0"/>
          <w:marBottom w:val="0"/>
          <w:divBdr>
            <w:top w:val="none" w:sz="0" w:space="0" w:color="auto"/>
            <w:left w:val="none" w:sz="0" w:space="0" w:color="auto"/>
            <w:bottom w:val="none" w:sz="0" w:space="0" w:color="auto"/>
            <w:right w:val="none" w:sz="0" w:space="0" w:color="auto"/>
          </w:divBdr>
        </w:div>
        <w:div w:id="840513424">
          <w:marLeft w:val="0"/>
          <w:marRight w:val="0"/>
          <w:marTop w:val="0"/>
          <w:marBottom w:val="0"/>
          <w:divBdr>
            <w:top w:val="none" w:sz="0" w:space="0" w:color="auto"/>
            <w:left w:val="none" w:sz="0" w:space="0" w:color="auto"/>
            <w:bottom w:val="none" w:sz="0" w:space="0" w:color="auto"/>
            <w:right w:val="none" w:sz="0" w:space="0" w:color="auto"/>
          </w:divBdr>
        </w:div>
        <w:div w:id="748431840">
          <w:marLeft w:val="0"/>
          <w:marRight w:val="0"/>
          <w:marTop w:val="0"/>
          <w:marBottom w:val="0"/>
          <w:divBdr>
            <w:top w:val="none" w:sz="0" w:space="0" w:color="auto"/>
            <w:left w:val="none" w:sz="0" w:space="0" w:color="auto"/>
            <w:bottom w:val="none" w:sz="0" w:space="0" w:color="auto"/>
            <w:right w:val="none" w:sz="0" w:space="0" w:color="auto"/>
          </w:divBdr>
        </w:div>
        <w:div w:id="153423674">
          <w:marLeft w:val="0"/>
          <w:marRight w:val="0"/>
          <w:marTop w:val="0"/>
          <w:marBottom w:val="0"/>
          <w:divBdr>
            <w:top w:val="none" w:sz="0" w:space="0" w:color="auto"/>
            <w:left w:val="none" w:sz="0" w:space="0" w:color="auto"/>
            <w:bottom w:val="none" w:sz="0" w:space="0" w:color="auto"/>
            <w:right w:val="none" w:sz="0" w:space="0" w:color="auto"/>
          </w:divBdr>
        </w:div>
        <w:div w:id="891775528">
          <w:marLeft w:val="0"/>
          <w:marRight w:val="0"/>
          <w:marTop w:val="0"/>
          <w:marBottom w:val="0"/>
          <w:divBdr>
            <w:top w:val="none" w:sz="0" w:space="0" w:color="auto"/>
            <w:left w:val="none" w:sz="0" w:space="0" w:color="auto"/>
            <w:bottom w:val="none" w:sz="0" w:space="0" w:color="auto"/>
            <w:right w:val="none" w:sz="0" w:space="0" w:color="auto"/>
          </w:divBdr>
        </w:div>
        <w:div w:id="656541357">
          <w:marLeft w:val="0"/>
          <w:marRight w:val="0"/>
          <w:marTop w:val="0"/>
          <w:marBottom w:val="0"/>
          <w:divBdr>
            <w:top w:val="none" w:sz="0" w:space="0" w:color="auto"/>
            <w:left w:val="none" w:sz="0" w:space="0" w:color="auto"/>
            <w:bottom w:val="none" w:sz="0" w:space="0" w:color="auto"/>
            <w:right w:val="none" w:sz="0" w:space="0" w:color="auto"/>
          </w:divBdr>
        </w:div>
        <w:div w:id="362286836">
          <w:marLeft w:val="0"/>
          <w:marRight w:val="0"/>
          <w:marTop w:val="0"/>
          <w:marBottom w:val="0"/>
          <w:divBdr>
            <w:top w:val="none" w:sz="0" w:space="0" w:color="auto"/>
            <w:left w:val="none" w:sz="0" w:space="0" w:color="auto"/>
            <w:bottom w:val="none" w:sz="0" w:space="0" w:color="auto"/>
            <w:right w:val="none" w:sz="0" w:space="0" w:color="auto"/>
          </w:divBdr>
        </w:div>
        <w:div w:id="1065688229">
          <w:marLeft w:val="0"/>
          <w:marRight w:val="0"/>
          <w:marTop w:val="0"/>
          <w:marBottom w:val="0"/>
          <w:divBdr>
            <w:top w:val="none" w:sz="0" w:space="0" w:color="auto"/>
            <w:left w:val="none" w:sz="0" w:space="0" w:color="auto"/>
            <w:bottom w:val="none" w:sz="0" w:space="0" w:color="auto"/>
            <w:right w:val="none" w:sz="0" w:space="0" w:color="auto"/>
          </w:divBdr>
        </w:div>
        <w:div w:id="1983385130">
          <w:marLeft w:val="0"/>
          <w:marRight w:val="0"/>
          <w:marTop w:val="0"/>
          <w:marBottom w:val="0"/>
          <w:divBdr>
            <w:top w:val="none" w:sz="0" w:space="0" w:color="auto"/>
            <w:left w:val="none" w:sz="0" w:space="0" w:color="auto"/>
            <w:bottom w:val="none" w:sz="0" w:space="0" w:color="auto"/>
            <w:right w:val="none" w:sz="0" w:space="0" w:color="auto"/>
          </w:divBdr>
        </w:div>
        <w:div w:id="2142578437">
          <w:marLeft w:val="0"/>
          <w:marRight w:val="0"/>
          <w:marTop w:val="0"/>
          <w:marBottom w:val="0"/>
          <w:divBdr>
            <w:top w:val="none" w:sz="0" w:space="0" w:color="auto"/>
            <w:left w:val="none" w:sz="0" w:space="0" w:color="auto"/>
            <w:bottom w:val="none" w:sz="0" w:space="0" w:color="auto"/>
            <w:right w:val="none" w:sz="0" w:space="0" w:color="auto"/>
          </w:divBdr>
        </w:div>
        <w:div w:id="2054692642">
          <w:marLeft w:val="0"/>
          <w:marRight w:val="0"/>
          <w:marTop w:val="0"/>
          <w:marBottom w:val="0"/>
          <w:divBdr>
            <w:top w:val="none" w:sz="0" w:space="0" w:color="auto"/>
            <w:left w:val="none" w:sz="0" w:space="0" w:color="auto"/>
            <w:bottom w:val="none" w:sz="0" w:space="0" w:color="auto"/>
            <w:right w:val="none" w:sz="0" w:space="0" w:color="auto"/>
          </w:divBdr>
        </w:div>
        <w:div w:id="1578246303">
          <w:marLeft w:val="0"/>
          <w:marRight w:val="0"/>
          <w:marTop w:val="0"/>
          <w:marBottom w:val="0"/>
          <w:divBdr>
            <w:top w:val="none" w:sz="0" w:space="0" w:color="auto"/>
            <w:left w:val="none" w:sz="0" w:space="0" w:color="auto"/>
            <w:bottom w:val="none" w:sz="0" w:space="0" w:color="auto"/>
            <w:right w:val="none" w:sz="0" w:space="0" w:color="auto"/>
          </w:divBdr>
        </w:div>
        <w:div w:id="1952977970">
          <w:marLeft w:val="0"/>
          <w:marRight w:val="0"/>
          <w:marTop w:val="0"/>
          <w:marBottom w:val="0"/>
          <w:divBdr>
            <w:top w:val="none" w:sz="0" w:space="0" w:color="auto"/>
            <w:left w:val="none" w:sz="0" w:space="0" w:color="auto"/>
            <w:bottom w:val="none" w:sz="0" w:space="0" w:color="auto"/>
            <w:right w:val="none" w:sz="0" w:space="0" w:color="auto"/>
          </w:divBdr>
        </w:div>
        <w:div w:id="1228608137">
          <w:marLeft w:val="0"/>
          <w:marRight w:val="0"/>
          <w:marTop w:val="0"/>
          <w:marBottom w:val="0"/>
          <w:divBdr>
            <w:top w:val="none" w:sz="0" w:space="0" w:color="auto"/>
            <w:left w:val="none" w:sz="0" w:space="0" w:color="auto"/>
            <w:bottom w:val="none" w:sz="0" w:space="0" w:color="auto"/>
            <w:right w:val="none" w:sz="0" w:space="0" w:color="auto"/>
          </w:divBdr>
          <w:divsChild>
            <w:div w:id="1396784059">
              <w:marLeft w:val="0"/>
              <w:marRight w:val="0"/>
              <w:marTop w:val="0"/>
              <w:marBottom w:val="0"/>
              <w:divBdr>
                <w:top w:val="none" w:sz="0" w:space="0" w:color="auto"/>
                <w:left w:val="none" w:sz="0" w:space="0" w:color="auto"/>
                <w:bottom w:val="none" w:sz="0" w:space="0" w:color="auto"/>
                <w:right w:val="none" w:sz="0" w:space="0" w:color="auto"/>
              </w:divBdr>
            </w:div>
            <w:div w:id="395931088">
              <w:marLeft w:val="0"/>
              <w:marRight w:val="0"/>
              <w:marTop w:val="0"/>
              <w:marBottom w:val="0"/>
              <w:divBdr>
                <w:top w:val="none" w:sz="0" w:space="0" w:color="auto"/>
                <w:left w:val="none" w:sz="0" w:space="0" w:color="auto"/>
                <w:bottom w:val="none" w:sz="0" w:space="0" w:color="auto"/>
                <w:right w:val="none" w:sz="0" w:space="0" w:color="auto"/>
              </w:divBdr>
            </w:div>
            <w:div w:id="1682972426">
              <w:marLeft w:val="0"/>
              <w:marRight w:val="0"/>
              <w:marTop w:val="0"/>
              <w:marBottom w:val="0"/>
              <w:divBdr>
                <w:top w:val="none" w:sz="0" w:space="0" w:color="auto"/>
                <w:left w:val="none" w:sz="0" w:space="0" w:color="auto"/>
                <w:bottom w:val="none" w:sz="0" w:space="0" w:color="auto"/>
                <w:right w:val="none" w:sz="0" w:space="0" w:color="auto"/>
              </w:divBdr>
            </w:div>
            <w:div w:id="1426262547">
              <w:marLeft w:val="0"/>
              <w:marRight w:val="0"/>
              <w:marTop w:val="0"/>
              <w:marBottom w:val="0"/>
              <w:divBdr>
                <w:top w:val="none" w:sz="0" w:space="0" w:color="auto"/>
                <w:left w:val="none" w:sz="0" w:space="0" w:color="auto"/>
                <w:bottom w:val="none" w:sz="0" w:space="0" w:color="auto"/>
                <w:right w:val="none" w:sz="0" w:space="0" w:color="auto"/>
              </w:divBdr>
            </w:div>
            <w:div w:id="2023895373">
              <w:marLeft w:val="0"/>
              <w:marRight w:val="0"/>
              <w:marTop w:val="0"/>
              <w:marBottom w:val="0"/>
              <w:divBdr>
                <w:top w:val="none" w:sz="0" w:space="0" w:color="auto"/>
                <w:left w:val="none" w:sz="0" w:space="0" w:color="auto"/>
                <w:bottom w:val="none" w:sz="0" w:space="0" w:color="auto"/>
                <w:right w:val="none" w:sz="0" w:space="0" w:color="auto"/>
              </w:divBdr>
            </w:div>
            <w:div w:id="2116509606">
              <w:marLeft w:val="0"/>
              <w:marRight w:val="0"/>
              <w:marTop w:val="0"/>
              <w:marBottom w:val="0"/>
              <w:divBdr>
                <w:top w:val="none" w:sz="0" w:space="0" w:color="auto"/>
                <w:left w:val="none" w:sz="0" w:space="0" w:color="auto"/>
                <w:bottom w:val="none" w:sz="0" w:space="0" w:color="auto"/>
                <w:right w:val="none" w:sz="0" w:space="0" w:color="auto"/>
              </w:divBdr>
            </w:div>
            <w:div w:id="80831748">
              <w:marLeft w:val="0"/>
              <w:marRight w:val="0"/>
              <w:marTop w:val="0"/>
              <w:marBottom w:val="0"/>
              <w:divBdr>
                <w:top w:val="none" w:sz="0" w:space="0" w:color="auto"/>
                <w:left w:val="none" w:sz="0" w:space="0" w:color="auto"/>
                <w:bottom w:val="none" w:sz="0" w:space="0" w:color="auto"/>
                <w:right w:val="none" w:sz="0" w:space="0" w:color="auto"/>
              </w:divBdr>
            </w:div>
            <w:div w:id="1628850864">
              <w:marLeft w:val="0"/>
              <w:marRight w:val="0"/>
              <w:marTop w:val="0"/>
              <w:marBottom w:val="0"/>
              <w:divBdr>
                <w:top w:val="none" w:sz="0" w:space="0" w:color="auto"/>
                <w:left w:val="none" w:sz="0" w:space="0" w:color="auto"/>
                <w:bottom w:val="none" w:sz="0" w:space="0" w:color="auto"/>
                <w:right w:val="none" w:sz="0" w:space="0" w:color="auto"/>
              </w:divBdr>
            </w:div>
            <w:div w:id="1543902197">
              <w:marLeft w:val="0"/>
              <w:marRight w:val="0"/>
              <w:marTop w:val="0"/>
              <w:marBottom w:val="0"/>
              <w:divBdr>
                <w:top w:val="none" w:sz="0" w:space="0" w:color="auto"/>
                <w:left w:val="none" w:sz="0" w:space="0" w:color="auto"/>
                <w:bottom w:val="none" w:sz="0" w:space="0" w:color="auto"/>
                <w:right w:val="none" w:sz="0" w:space="0" w:color="auto"/>
              </w:divBdr>
            </w:div>
            <w:div w:id="919481807">
              <w:marLeft w:val="0"/>
              <w:marRight w:val="0"/>
              <w:marTop w:val="0"/>
              <w:marBottom w:val="0"/>
              <w:divBdr>
                <w:top w:val="none" w:sz="0" w:space="0" w:color="auto"/>
                <w:left w:val="none" w:sz="0" w:space="0" w:color="auto"/>
                <w:bottom w:val="none" w:sz="0" w:space="0" w:color="auto"/>
                <w:right w:val="none" w:sz="0" w:space="0" w:color="auto"/>
              </w:divBdr>
            </w:div>
            <w:div w:id="79722663">
              <w:marLeft w:val="0"/>
              <w:marRight w:val="0"/>
              <w:marTop w:val="0"/>
              <w:marBottom w:val="0"/>
              <w:divBdr>
                <w:top w:val="none" w:sz="0" w:space="0" w:color="auto"/>
                <w:left w:val="none" w:sz="0" w:space="0" w:color="auto"/>
                <w:bottom w:val="none" w:sz="0" w:space="0" w:color="auto"/>
                <w:right w:val="none" w:sz="0" w:space="0" w:color="auto"/>
              </w:divBdr>
            </w:div>
            <w:div w:id="203566607">
              <w:marLeft w:val="0"/>
              <w:marRight w:val="0"/>
              <w:marTop w:val="0"/>
              <w:marBottom w:val="0"/>
              <w:divBdr>
                <w:top w:val="none" w:sz="0" w:space="0" w:color="auto"/>
                <w:left w:val="none" w:sz="0" w:space="0" w:color="auto"/>
                <w:bottom w:val="none" w:sz="0" w:space="0" w:color="auto"/>
                <w:right w:val="none" w:sz="0" w:space="0" w:color="auto"/>
              </w:divBdr>
            </w:div>
            <w:div w:id="474833684">
              <w:marLeft w:val="0"/>
              <w:marRight w:val="0"/>
              <w:marTop w:val="0"/>
              <w:marBottom w:val="0"/>
              <w:divBdr>
                <w:top w:val="none" w:sz="0" w:space="0" w:color="auto"/>
                <w:left w:val="none" w:sz="0" w:space="0" w:color="auto"/>
                <w:bottom w:val="none" w:sz="0" w:space="0" w:color="auto"/>
                <w:right w:val="none" w:sz="0" w:space="0" w:color="auto"/>
              </w:divBdr>
            </w:div>
            <w:div w:id="415171785">
              <w:marLeft w:val="0"/>
              <w:marRight w:val="0"/>
              <w:marTop w:val="0"/>
              <w:marBottom w:val="0"/>
              <w:divBdr>
                <w:top w:val="none" w:sz="0" w:space="0" w:color="auto"/>
                <w:left w:val="none" w:sz="0" w:space="0" w:color="auto"/>
                <w:bottom w:val="none" w:sz="0" w:space="0" w:color="auto"/>
                <w:right w:val="none" w:sz="0" w:space="0" w:color="auto"/>
              </w:divBdr>
            </w:div>
            <w:div w:id="334916210">
              <w:marLeft w:val="0"/>
              <w:marRight w:val="0"/>
              <w:marTop w:val="0"/>
              <w:marBottom w:val="0"/>
              <w:divBdr>
                <w:top w:val="none" w:sz="0" w:space="0" w:color="auto"/>
                <w:left w:val="none" w:sz="0" w:space="0" w:color="auto"/>
                <w:bottom w:val="none" w:sz="0" w:space="0" w:color="auto"/>
                <w:right w:val="none" w:sz="0" w:space="0" w:color="auto"/>
              </w:divBdr>
            </w:div>
            <w:div w:id="1357849219">
              <w:marLeft w:val="0"/>
              <w:marRight w:val="0"/>
              <w:marTop w:val="0"/>
              <w:marBottom w:val="0"/>
              <w:divBdr>
                <w:top w:val="none" w:sz="0" w:space="0" w:color="auto"/>
                <w:left w:val="none" w:sz="0" w:space="0" w:color="auto"/>
                <w:bottom w:val="none" w:sz="0" w:space="0" w:color="auto"/>
                <w:right w:val="none" w:sz="0" w:space="0" w:color="auto"/>
              </w:divBdr>
            </w:div>
            <w:div w:id="370885685">
              <w:marLeft w:val="0"/>
              <w:marRight w:val="0"/>
              <w:marTop w:val="0"/>
              <w:marBottom w:val="0"/>
              <w:divBdr>
                <w:top w:val="none" w:sz="0" w:space="0" w:color="auto"/>
                <w:left w:val="none" w:sz="0" w:space="0" w:color="auto"/>
                <w:bottom w:val="none" w:sz="0" w:space="0" w:color="auto"/>
                <w:right w:val="none" w:sz="0" w:space="0" w:color="auto"/>
              </w:divBdr>
            </w:div>
            <w:div w:id="1935900150">
              <w:marLeft w:val="0"/>
              <w:marRight w:val="0"/>
              <w:marTop w:val="0"/>
              <w:marBottom w:val="0"/>
              <w:divBdr>
                <w:top w:val="none" w:sz="0" w:space="0" w:color="auto"/>
                <w:left w:val="none" w:sz="0" w:space="0" w:color="auto"/>
                <w:bottom w:val="none" w:sz="0" w:space="0" w:color="auto"/>
                <w:right w:val="none" w:sz="0" w:space="0" w:color="auto"/>
              </w:divBdr>
            </w:div>
            <w:div w:id="1713580563">
              <w:marLeft w:val="0"/>
              <w:marRight w:val="0"/>
              <w:marTop w:val="0"/>
              <w:marBottom w:val="0"/>
              <w:divBdr>
                <w:top w:val="none" w:sz="0" w:space="0" w:color="auto"/>
                <w:left w:val="none" w:sz="0" w:space="0" w:color="auto"/>
                <w:bottom w:val="none" w:sz="0" w:space="0" w:color="auto"/>
                <w:right w:val="none" w:sz="0" w:space="0" w:color="auto"/>
              </w:divBdr>
            </w:div>
            <w:div w:id="987243364">
              <w:marLeft w:val="0"/>
              <w:marRight w:val="0"/>
              <w:marTop w:val="0"/>
              <w:marBottom w:val="0"/>
              <w:divBdr>
                <w:top w:val="none" w:sz="0" w:space="0" w:color="auto"/>
                <w:left w:val="none" w:sz="0" w:space="0" w:color="auto"/>
                <w:bottom w:val="none" w:sz="0" w:space="0" w:color="auto"/>
                <w:right w:val="none" w:sz="0" w:space="0" w:color="auto"/>
              </w:divBdr>
            </w:div>
            <w:div w:id="1455058808">
              <w:marLeft w:val="0"/>
              <w:marRight w:val="0"/>
              <w:marTop w:val="0"/>
              <w:marBottom w:val="0"/>
              <w:divBdr>
                <w:top w:val="none" w:sz="0" w:space="0" w:color="auto"/>
                <w:left w:val="none" w:sz="0" w:space="0" w:color="auto"/>
                <w:bottom w:val="none" w:sz="0" w:space="0" w:color="auto"/>
                <w:right w:val="none" w:sz="0" w:space="0" w:color="auto"/>
              </w:divBdr>
            </w:div>
            <w:div w:id="1816292531">
              <w:marLeft w:val="0"/>
              <w:marRight w:val="0"/>
              <w:marTop w:val="0"/>
              <w:marBottom w:val="0"/>
              <w:divBdr>
                <w:top w:val="none" w:sz="0" w:space="0" w:color="auto"/>
                <w:left w:val="none" w:sz="0" w:space="0" w:color="auto"/>
                <w:bottom w:val="none" w:sz="0" w:space="0" w:color="auto"/>
                <w:right w:val="none" w:sz="0" w:space="0" w:color="auto"/>
              </w:divBdr>
            </w:div>
          </w:divsChild>
        </w:div>
        <w:div w:id="139466183">
          <w:marLeft w:val="0"/>
          <w:marRight w:val="0"/>
          <w:marTop w:val="0"/>
          <w:marBottom w:val="0"/>
          <w:divBdr>
            <w:top w:val="none" w:sz="0" w:space="0" w:color="auto"/>
            <w:left w:val="none" w:sz="0" w:space="0" w:color="auto"/>
            <w:bottom w:val="none" w:sz="0" w:space="0" w:color="auto"/>
            <w:right w:val="none" w:sz="0" w:space="0" w:color="auto"/>
          </w:divBdr>
          <w:divsChild>
            <w:div w:id="323048108">
              <w:marLeft w:val="0"/>
              <w:marRight w:val="0"/>
              <w:marTop w:val="0"/>
              <w:marBottom w:val="0"/>
              <w:divBdr>
                <w:top w:val="none" w:sz="0" w:space="0" w:color="auto"/>
                <w:left w:val="none" w:sz="0" w:space="0" w:color="auto"/>
                <w:bottom w:val="none" w:sz="0" w:space="0" w:color="auto"/>
                <w:right w:val="none" w:sz="0" w:space="0" w:color="auto"/>
              </w:divBdr>
            </w:div>
            <w:div w:id="905451371">
              <w:marLeft w:val="0"/>
              <w:marRight w:val="0"/>
              <w:marTop w:val="0"/>
              <w:marBottom w:val="0"/>
              <w:divBdr>
                <w:top w:val="none" w:sz="0" w:space="0" w:color="auto"/>
                <w:left w:val="none" w:sz="0" w:space="0" w:color="auto"/>
                <w:bottom w:val="none" w:sz="0" w:space="0" w:color="auto"/>
                <w:right w:val="none" w:sz="0" w:space="0" w:color="auto"/>
              </w:divBdr>
            </w:div>
            <w:div w:id="642850486">
              <w:marLeft w:val="0"/>
              <w:marRight w:val="0"/>
              <w:marTop w:val="0"/>
              <w:marBottom w:val="0"/>
              <w:divBdr>
                <w:top w:val="none" w:sz="0" w:space="0" w:color="auto"/>
                <w:left w:val="none" w:sz="0" w:space="0" w:color="auto"/>
                <w:bottom w:val="none" w:sz="0" w:space="0" w:color="auto"/>
                <w:right w:val="none" w:sz="0" w:space="0" w:color="auto"/>
              </w:divBdr>
            </w:div>
            <w:div w:id="1142769263">
              <w:marLeft w:val="0"/>
              <w:marRight w:val="0"/>
              <w:marTop w:val="0"/>
              <w:marBottom w:val="0"/>
              <w:divBdr>
                <w:top w:val="none" w:sz="0" w:space="0" w:color="auto"/>
                <w:left w:val="none" w:sz="0" w:space="0" w:color="auto"/>
                <w:bottom w:val="none" w:sz="0" w:space="0" w:color="auto"/>
                <w:right w:val="none" w:sz="0" w:space="0" w:color="auto"/>
              </w:divBdr>
            </w:div>
            <w:div w:id="456339793">
              <w:marLeft w:val="0"/>
              <w:marRight w:val="0"/>
              <w:marTop w:val="0"/>
              <w:marBottom w:val="0"/>
              <w:divBdr>
                <w:top w:val="none" w:sz="0" w:space="0" w:color="auto"/>
                <w:left w:val="none" w:sz="0" w:space="0" w:color="auto"/>
                <w:bottom w:val="none" w:sz="0" w:space="0" w:color="auto"/>
                <w:right w:val="none" w:sz="0" w:space="0" w:color="auto"/>
              </w:divBdr>
            </w:div>
            <w:div w:id="45566562">
              <w:marLeft w:val="0"/>
              <w:marRight w:val="0"/>
              <w:marTop w:val="0"/>
              <w:marBottom w:val="0"/>
              <w:divBdr>
                <w:top w:val="none" w:sz="0" w:space="0" w:color="auto"/>
                <w:left w:val="none" w:sz="0" w:space="0" w:color="auto"/>
                <w:bottom w:val="none" w:sz="0" w:space="0" w:color="auto"/>
                <w:right w:val="none" w:sz="0" w:space="0" w:color="auto"/>
              </w:divBdr>
            </w:div>
            <w:div w:id="1338002665">
              <w:marLeft w:val="0"/>
              <w:marRight w:val="0"/>
              <w:marTop w:val="0"/>
              <w:marBottom w:val="0"/>
              <w:divBdr>
                <w:top w:val="none" w:sz="0" w:space="0" w:color="auto"/>
                <w:left w:val="none" w:sz="0" w:space="0" w:color="auto"/>
                <w:bottom w:val="none" w:sz="0" w:space="0" w:color="auto"/>
                <w:right w:val="none" w:sz="0" w:space="0" w:color="auto"/>
              </w:divBdr>
            </w:div>
            <w:div w:id="362101406">
              <w:marLeft w:val="0"/>
              <w:marRight w:val="0"/>
              <w:marTop w:val="0"/>
              <w:marBottom w:val="0"/>
              <w:divBdr>
                <w:top w:val="none" w:sz="0" w:space="0" w:color="auto"/>
                <w:left w:val="none" w:sz="0" w:space="0" w:color="auto"/>
                <w:bottom w:val="none" w:sz="0" w:space="0" w:color="auto"/>
                <w:right w:val="none" w:sz="0" w:space="0" w:color="auto"/>
              </w:divBdr>
            </w:div>
            <w:div w:id="1285842996">
              <w:marLeft w:val="0"/>
              <w:marRight w:val="0"/>
              <w:marTop w:val="0"/>
              <w:marBottom w:val="0"/>
              <w:divBdr>
                <w:top w:val="none" w:sz="0" w:space="0" w:color="auto"/>
                <w:left w:val="none" w:sz="0" w:space="0" w:color="auto"/>
                <w:bottom w:val="none" w:sz="0" w:space="0" w:color="auto"/>
                <w:right w:val="none" w:sz="0" w:space="0" w:color="auto"/>
              </w:divBdr>
            </w:div>
            <w:div w:id="803423811">
              <w:marLeft w:val="0"/>
              <w:marRight w:val="0"/>
              <w:marTop w:val="0"/>
              <w:marBottom w:val="0"/>
              <w:divBdr>
                <w:top w:val="none" w:sz="0" w:space="0" w:color="auto"/>
                <w:left w:val="none" w:sz="0" w:space="0" w:color="auto"/>
                <w:bottom w:val="none" w:sz="0" w:space="0" w:color="auto"/>
                <w:right w:val="none" w:sz="0" w:space="0" w:color="auto"/>
              </w:divBdr>
            </w:div>
            <w:div w:id="985820445">
              <w:marLeft w:val="0"/>
              <w:marRight w:val="0"/>
              <w:marTop w:val="0"/>
              <w:marBottom w:val="0"/>
              <w:divBdr>
                <w:top w:val="none" w:sz="0" w:space="0" w:color="auto"/>
                <w:left w:val="none" w:sz="0" w:space="0" w:color="auto"/>
                <w:bottom w:val="none" w:sz="0" w:space="0" w:color="auto"/>
                <w:right w:val="none" w:sz="0" w:space="0" w:color="auto"/>
              </w:divBdr>
            </w:div>
          </w:divsChild>
        </w:div>
        <w:div w:id="917329615">
          <w:marLeft w:val="0"/>
          <w:marRight w:val="0"/>
          <w:marTop w:val="0"/>
          <w:marBottom w:val="0"/>
          <w:divBdr>
            <w:top w:val="none" w:sz="0" w:space="0" w:color="auto"/>
            <w:left w:val="none" w:sz="0" w:space="0" w:color="auto"/>
            <w:bottom w:val="none" w:sz="0" w:space="0" w:color="auto"/>
            <w:right w:val="none" w:sz="0" w:space="0" w:color="auto"/>
          </w:divBdr>
          <w:divsChild>
            <w:div w:id="322588871">
              <w:marLeft w:val="0"/>
              <w:marRight w:val="0"/>
              <w:marTop w:val="0"/>
              <w:marBottom w:val="0"/>
              <w:divBdr>
                <w:top w:val="none" w:sz="0" w:space="0" w:color="auto"/>
                <w:left w:val="none" w:sz="0" w:space="0" w:color="auto"/>
                <w:bottom w:val="none" w:sz="0" w:space="0" w:color="auto"/>
                <w:right w:val="none" w:sz="0" w:space="0" w:color="auto"/>
              </w:divBdr>
            </w:div>
            <w:div w:id="58090504">
              <w:marLeft w:val="0"/>
              <w:marRight w:val="0"/>
              <w:marTop w:val="0"/>
              <w:marBottom w:val="0"/>
              <w:divBdr>
                <w:top w:val="none" w:sz="0" w:space="0" w:color="auto"/>
                <w:left w:val="none" w:sz="0" w:space="0" w:color="auto"/>
                <w:bottom w:val="none" w:sz="0" w:space="0" w:color="auto"/>
                <w:right w:val="none" w:sz="0" w:space="0" w:color="auto"/>
              </w:divBdr>
            </w:div>
            <w:div w:id="1013147008">
              <w:marLeft w:val="0"/>
              <w:marRight w:val="0"/>
              <w:marTop w:val="0"/>
              <w:marBottom w:val="0"/>
              <w:divBdr>
                <w:top w:val="none" w:sz="0" w:space="0" w:color="auto"/>
                <w:left w:val="none" w:sz="0" w:space="0" w:color="auto"/>
                <w:bottom w:val="none" w:sz="0" w:space="0" w:color="auto"/>
                <w:right w:val="none" w:sz="0" w:space="0" w:color="auto"/>
              </w:divBdr>
            </w:div>
            <w:div w:id="283193820">
              <w:marLeft w:val="0"/>
              <w:marRight w:val="0"/>
              <w:marTop w:val="0"/>
              <w:marBottom w:val="0"/>
              <w:divBdr>
                <w:top w:val="none" w:sz="0" w:space="0" w:color="auto"/>
                <w:left w:val="none" w:sz="0" w:space="0" w:color="auto"/>
                <w:bottom w:val="none" w:sz="0" w:space="0" w:color="auto"/>
                <w:right w:val="none" w:sz="0" w:space="0" w:color="auto"/>
              </w:divBdr>
            </w:div>
            <w:div w:id="1462529885">
              <w:marLeft w:val="0"/>
              <w:marRight w:val="0"/>
              <w:marTop w:val="0"/>
              <w:marBottom w:val="0"/>
              <w:divBdr>
                <w:top w:val="none" w:sz="0" w:space="0" w:color="auto"/>
                <w:left w:val="none" w:sz="0" w:space="0" w:color="auto"/>
                <w:bottom w:val="none" w:sz="0" w:space="0" w:color="auto"/>
                <w:right w:val="none" w:sz="0" w:space="0" w:color="auto"/>
              </w:divBdr>
            </w:div>
            <w:div w:id="1674532511">
              <w:marLeft w:val="0"/>
              <w:marRight w:val="0"/>
              <w:marTop w:val="0"/>
              <w:marBottom w:val="0"/>
              <w:divBdr>
                <w:top w:val="none" w:sz="0" w:space="0" w:color="auto"/>
                <w:left w:val="none" w:sz="0" w:space="0" w:color="auto"/>
                <w:bottom w:val="none" w:sz="0" w:space="0" w:color="auto"/>
                <w:right w:val="none" w:sz="0" w:space="0" w:color="auto"/>
              </w:divBdr>
            </w:div>
            <w:div w:id="648821683">
              <w:marLeft w:val="0"/>
              <w:marRight w:val="0"/>
              <w:marTop w:val="0"/>
              <w:marBottom w:val="0"/>
              <w:divBdr>
                <w:top w:val="none" w:sz="0" w:space="0" w:color="auto"/>
                <w:left w:val="none" w:sz="0" w:space="0" w:color="auto"/>
                <w:bottom w:val="none" w:sz="0" w:space="0" w:color="auto"/>
                <w:right w:val="none" w:sz="0" w:space="0" w:color="auto"/>
              </w:divBdr>
            </w:div>
            <w:div w:id="1693609181">
              <w:marLeft w:val="0"/>
              <w:marRight w:val="0"/>
              <w:marTop w:val="0"/>
              <w:marBottom w:val="0"/>
              <w:divBdr>
                <w:top w:val="none" w:sz="0" w:space="0" w:color="auto"/>
                <w:left w:val="none" w:sz="0" w:space="0" w:color="auto"/>
                <w:bottom w:val="none" w:sz="0" w:space="0" w:color="auto"/>
                <w:right w:val="none" w:sz="0" w:space="0" w:color="auto"/>
              </w:divBdr>
            </w:div>
            <w:div w:id="351029513">
              <w:marLeft w:val="0"/>
              <w:marRight w:val="0"/>
              <w:marTop w:val="0"/>
              <w:marBottom w:val="0"/>
              <w:divBdr>
                <w:top w:val="none" w:sz="0" w:space="0" w:color="auto"/>
                <w:left w:val="none" w:sz="0" w:space="0" w:color="auto"/>
                <w:bottom w:val="none" w:sz="0" w:space="0" w:color="auto"/>
                <w:right w:val="none" w:sz="0" w:space="0" w:color="auto"/>
              </w:divBdr>
            </w:div>
            <w:div w:id="1934389824">
              <w:marLeft w:val="0"/>
              <w:marRight w:val="0"/>
              <w:marTop w:val="0"/>
              <w:marBottom w:val="0"/>
              <w:divBdr>
                <w:top w:val="none" w:sz="0" w:space="0" w:color="auto"/>
                <w:left w:val="none" w:sz="0" w:space="0" w:color="auto"/>
                <w:bottom w:val="none" w:sz="0" w:space="0" w:color="auto"/>
                <w:right w:val="none" w:sz="0" w:space="0" w:color="auto"/>
              </w:divBdr>
            </w:div>
            <w:div w:id="935866587">
              <w:marLeft w:val="0"/>
              <w:marRight w:val="0"/>
              <w:marTop w:val="0"/>
              <w:marBottom w:val="0"/>
              <w:divBdr>
                <w:top w:val="none" w:sz="0" w:space="0" w:color="auto"/>
                <w:left w:val="none" w:sz="0" w:space="0" w:color="auto"/>
                <w:bottom w:val="none" w:sz="0" w:space="0" w:color="auto"/>
                <w:right w:val="none" w:sz="0" w:space="0" w:color="auto"/>
              </w:divBdr>
            </w:div>
            <w:div w:id="2026327012">
              <w:marLeft w:val="0"/>
              <w:marRight w:val="0"/>
              <w:marTop w:val="0"/>
              <w:marBottom w:val="0"/>
              <w:divBdr>
                <w:top w:val="none" w:sz="0" w:space="0" w:color="auto"/>
                <w:left w:val="none" w:sz="0" w:space="0" w:color="auto"/>
                <w:bottom w:val="none" w:sz="0" w:space="0" w:color="auto"/>
                <w:right w:val="none" w:sz="0" w:space="0" w:color="auto"/>
              </w:divBdr>
            </w:div>
            <w:div w:id="369764022">
              <w:marLeft w:val="0"/>
              <w:marRight w:val="0"/>
              <w:marTop w:val="0"/>
              <w:marBottom w:val="0"/>
              <w:divBdr>
                <w:top w:val="none" w:sz="0" w:space="0" w:color="auto"/>
                <w:left w:val="none" w:sz="0" w:space="0" w:color="auto"/>
                <w:bottom w:val="none" w:sz="0" w:space="0" w:color="auto"/>
                <w:right w:val="none" w:sz="0" w:space="0" w:color="auto"/>
              </w:divBdr>
            </w:div>
            <w:div w:id="909929325">
              <w:marLeft w:val="0"/>
              <w:marRight w:val="0"/>
              <w:marTop w:val="0"/>
              <w:marBottom w:val="0"/>
              <w:divBdr>
                <w:top w:val="none" w:sz="0" w:space="0" w:color="auto"/>
                <w:left w:val="none" w:sz="0" w:space="0" w:color="auto"/>
                <w:bottom w:val="none" w:sz="0" w:space="0" w:color="auto"/>
                <w:right w:val="none" w:sz="0" w:space="0" w:color="auto"/>
              </w:divBdr>
            </w:div>
            <w:div w:id="1651667252">
              <w:marLeft w:val="0"/>
              <w:marRight w:val="0"/>
              <w:marTop w:val="0"/>
              <w:marBottom w:val="0"/>
              <w:divBdr>
                <w:top w:val="none" w:sz="0" w:space="0" w:color="auto"/>
                <w:left w:val="none" w:sz="0" w:space="0" w:color="auto"/>
                <w:bottom w:val="none" w:sz="0" w:space="0" w:color="auto"/>
                <w:right w:val="none" w:sz="0" w:space="0" w:color="auto"/>
              </w:divBdr>
            </w:div>
            <w:div w:id="216628844">
              <w:marLeft w:val="0"/>
              <w:marRight w:val="0"/>
              <w:marTop w:val="0"/>
              <w:marBottom w:val="0"/>
              <w:divBdr>
                <w:top w:val="none" w:sz="0" w:space="0" w:color="auto"/>
                <w:left w:val="none" w:sz="0" w:space="0" w:color="auto"/>
                <w:bottom w:val="none" w:sz="0" w:space="0" w:color="auto"/>
                <w:right w:val="none" w:sz="0" w:space="0" w:color="auto"/>
              </w:divBdr>
            </w:div>
            <w:div w:id="613363573">
              <w:marLeft w:val="0"/>
              <w:marRight w:val="0"/>
              <w:marTop w:val="0"/>
              <w:marBottom w:val="0"/>
              <w:divBdr>
                <w:top w:val="none" w:sz="0" w:space="0" w:color="auto"/>
                <w:left w:val="none" w:sz="0" w:space="0" w:color="auto"/>
                <w:bottom w:val="none" w:sz="0" w:space="0" w:color="auto"/>
                <w:right w:val="none" w:sz="0" w:space="0" w:color="auto"/>
              </w:divBdr>
            </w:div>
            <w:div w:id="1070813484">
              <w:marLeft w:val="0"/>
              <w:marRight w:val="0"/>
              <w:marTop w:val="0"/>
              <w:marBottom w:val="0"/>
              <w:divBdr>
                <w:top w:val="none" w:sz="0" w:space="0" w:color="auto"/>
                <w:left w:val="none" w:sz="0" w:space="0" w:color="auto"/>
                <w:bottom w:val="none" w:sz="0" w:space="0" w:color="auto"/>
                <w:right w:val="none" w:sz="0" w:space="0" w:color="auto"/>
              </w:divBdr>
            </w:div>
          </w:divsChild>
        </w:div>
        <w:div w:id="1247108511">
          <w:marLeft w:val="0"/>
          <w:marRight w:val="0"/>
          <w:marTop w:val="0"/>
          <w:marBottom w:val="0"/>
          <w:divBdr>
            <w:top w:val="none" w:sz="0" w:space="0" w:color="auto"/>
            <w:left w:val="none" w:sz="0" w:space="0" w:color="auto"/>
            <w:bottom w:val="none" w:sz="0" w:space="0" w:color="auto"/>
            <w:right w:val="none" w:sz="0" w:space="0" w:color="auto"/>
          </w:divBdr>
          <w:divsChild>
            <w:div w:id="797262141">
              <w:marLeft w:val="0"/>
              <w:marRight w:val="0"/>
              <w:marTop w:val="0"/>
              <w:marBottom w:val="0"/>
              <w:divBdr>
                <w:top w:val="none" w:sz="0" w:space="0" w:color="auto"/>
                <w:left w:val="none" w:sz="0" w:space="0" w:color="auto"/>
                <w:bottom w:val="none" w:sz="0" w:space="0" w:color="auto"/>
                <w:right w:val="none" w:sz="0" w:space="0" w:color="auto"/>
              </w:divBdr>
            </w:div>
            <w:div w:id="1710490428">
              <w:marLeft w:val="0"/>
              <w:marRight w:val="0"/>
              <w:marTop w:val="0"/>
              <w:marBottom w:val="0"/>
              <w:divBdr>
                <w:top w:val="none" w:sz="0" w:space="0" w:color="auto"/>
                <w:left w:val="none" w:sz="0" w:space="0" w:color="auto"/>
                <w:bottom w:val="none" w:sz="0" w:space="0" w:color="auto"/>
                <w:right w:val="none" w:sz="0" w:space="0" w:color="auto"/>
              </w:divBdr>
            </w:div>
            <w:div w:id="398286304">
              <w:marLeft w:val="0"/>
              <w:marRight w:val="0"/>
              <w:marTop w:val="0"/>
              <w:marBottom w:val="0"/>
              <w:divBdr>
                <w:top w:val="none" w:sz="0" w:space="0" w:color="auto"/>
                <w:left w:val="none" w:sz="0" w:space="0" w:color="auto"/>
                <w:bottom w:val="none" w:sz="0" w:space="0" w:color="auto"/>
                <w:right w:val="none" w:sz="0" w:space="0" w:color="auto"/>
              </w:divBdr>
            </w:div>
            <w:div w:id="66345461">
              <w:marLeft w:val="0"/>
              <w:marRight w:val="0"/>
              <w:marTop w:val="0"/>
              <w:marBottom w:val="0"/>
              <w:divBdr>
                <w:top w:val="none" w:sz="0" w:space="0" w:color="auto"/>
                <w:left w:val="none" w:sz="0" w:space="0" w:color="auto"/>
                <w:bottom w:val="none" w:sz="0" w:space="0" w:color="auto"/>
                <w:right w:val="none" w:sz="0" w:space="0" w:color="auto"/>
              </w:divBdr>
            </w:div>
            <w:div w:id="175772793">
              <w:marLeft w:val="0"/>
              <w:marRight w:val="0"/>
              <w:marTop w:val="0"/>
              <w:marBottom w:val="0"/>
              <w:divBdr>
                <w:top w:val="none" w:sz="0" w:space="0" w:color="auto"/>
                <w:left w:val="none" w:sz="0" w:space="0" w:color="auto"/>
                <w:bottom w:val="none" w:sz="0" w:space="0" w:color="auto"/>
                <w:right w:val="none" w:sz="0" w:space="0" w:color="auto"/>
              </w:divBdr>
            </w:div>
            <w:div w:id="1786190520">
              <w:marLeft w:val="0"/>
              <w:marRight w:val="0"/>
              <w:marTop w:val="0"/>
              <w:marBottom w:val="0"/>
              <w:divBdr>
                <w:top w:val="none" w:sz="0" w:space="0" w:color="auto"/>
                <w:left w:val="none" w:sz="0" w:space="0" w:color="auto"/>
                <w:bottom w:val="none" w:sz="0" w:space="0" w:color="auto"/>
                <w:right w:val="none" w:sz="0" w:space="0" w:color="auto"/>
              </w:divBdr>
            </w:div>
            <w:div w:id="382289713">
              <w:marLeft w:val="0"/>
              <w:marRight w:val="0"/>
              <w:marTop w:val="0"/>
              <w:marBottom w:val="0"/>
              <w:divBdr>
                <w:top w:val="none" w:sz="0" w:space="0" w:color="auto"/>
                <w:left w:val="none" w:sz="0" w:space="0" w:color="auto"/>
                <w:bottom w:val="none" w:sz="0" w:space="0" w:color="auto"/>
                <w:right w:val="none" w:sz="0" w:space="0" w:color="auto"/>
              </w:divBdr>
            </w:div>
            <w:div w:id="1007828882">
              <w:marLeft w:val="0"/>
              <w:marRight w:val="0"/>
              <w:marTop w:val="0"/>
              <w:marBottom w:val="0"/>
              <w:divBdr>
                <w:top w:val="none" w:sz="0" w:space="0" w:color="auto"/>
                <w:left w:val="none" w:sz="0" w:space="0" w:color="auto"/>
                <w:bottom w:val="none" w:sz="0" w:space="0" w:color="auto"/>
                <w:right w:val="none" w:sz="0" w:space="0" w:color="auto"/>
              </w:divBdr>
            </w:div>
            <w:div w:id="1407344395">
              <w:marLeft w:val="0"/>
              <w:marRight w:val="0"/>
              <w:marTop w:val="0"/>
              <w:marBottom w:val="0"/>
              <w:divBdr>
                <w:top w:val="none" w:sz="0" w:space="0" w:color="auto"/>
                <w:left w:val="none" w:sz="0" w:space="0" w:color="auto"/>
                <w:bottom w:val="none" w:sz="0" w:space="0" w:color="auto"/>
                <w:right w:val="none" w:sz="0" w:space="0" w:color="auto"/>
              </w:divBdr>
            </w:div>
          </w:divsChild>
        </w:div>
        <w:div w:id="1020428208">
          <w:marLeft w:val="0"/>
          <w:marRight w:val="0"/>
          <w:marTop w:val="0"/>
          <w:marBottom w:val="0"/>
          <w:divBdr>
            <w:top w:val="none" w:sz="0" w:space="0" w:color="auto"/>
            <w:left w:val="none" w:sz="0" w:space="0" w:color="auto"/>
            <w:bottom w:val="none" w:sz="0" w:space="0" w:color="auto"/>
            <w:right w:val="none" w:sz="0" w:space="0" w:color="auto"/>
          </w:divBdr>
        </w:div>
        <w:div w:id="780800861">
          <w:marLeft w:val="0"/>
          <w:marRight w:val="0"/>
          <w:marTop w:val="0"/>
          <w:marBottom w:val="0"/>
          <w:divBdr>
            <w:top w:val="none" w:sz="0" w:space="0" w:color="auto"/>
            <w:left w:val="none" w:sz="0" w:space="0" w:color="auto"/>
            <w:bottom w:val="none" w:sz="0" w:space="0" w:color="auto"/>
            <w:right w:val="none" w:sz="0" w:space="0" w:color="auto"/>
          </w:divBdr>
        </w:div>
        <w:div w:id="1532111086">
          <w:marLeft w:val="0"/>
          <w:marRight w:val="0"/>
          <w:marTop w:val="0"/>
          <w:marBottom w:val="0"/>
          <w:divBdr>
            <w:top w:val="none" w:sz="0" w:space="0" w:color="auto"/>
            <w:left w:val="none" w:sz="0" w:space="0" w:color="auto"/>
            <w:bottom w:val="none" w:sz="0" w:space="0" w:color="auto"/>
            <w:right w:val="none" w:sz="0" w:space="0" w:color="auto"/>
          </w:divBdr>
        </w:div>
        <w:div w:id="1130708383">
          <w:marLeft w:val="0"/>
          <w:marRight w:val="0"/>
          <w:marTop w:val="0"/>
          <w:marBottom w:val="0"/>
          <w:divBdr>
            <w:top w:val="none" w:sz="0" w:space="0" w:color="auto"/>
            <w:left w:val="none" w:sz="0" w:space="0" w:color="auto"/>
            <w:bottom w:val="none" w:sz="0" w:space="0" w:color="auto"/>
            <w:right w:val="none" w:sz="0" w:space="0" w:color="auto"/>
          </w:divBdr>
        </w:div>
        <w:div w:id="223563641">
          <w:marLeft w:val="0"/>
          <w:marRight w:val="0"/>
          <w:marTop w:val="0"/>
          <w:marBottom w:val="0"/>
          <w:divBdr>
            <w:top w:val="none" w:sz="0" w:space="0" w:color="auto"/>
            <w:left w:val="none" w:sz="0" w:space="0" w:color="auto"/>
            <w:bottom w:val="none" w:sz="0" w:space="0" w:color="auto"/>
            <w:right w:val="none" w:sz="0" w:space="0" w:color="auto"/>
          </w:divBdr>
        </w:div>
        <w:div w:id="1736465120">
          <w:marLeft w:val="0"/>
          <w:marRight w:val="0"/>
          <w:marTop w:val="0"/>
          <w:marBottom w:val="0"/>
          <w:divBdr>
            <w:top w:val="none" w:sz="0" w:space="0" w:color="auto"/>
            <w:left w:val="none" w:sz="0" w:space="0" w:color="auto"/>
            <w:bottom w:val="none" w:sz="0" w:space="0" w:color="auto"/>
            <w:right w:val="none" w:sz="0" w:space="0" w:color="auto"/>
          </w:divBdr>
        </w:div>
        <w:div w:id="1733045191">
          <w:marLeft w:val="0"/>
          <w:marRight w:val="0"/>
          <w:marTop w:val="0"/>
          <w:marBottom w:val="0"/>
          <w:divBdr>
            <w:top w:val="none" w:sz="0" w:space="0" w:color="auto"/>
            <w:left w:val="none" w:sz="0" w:space="0" w:color="auto"/>
            <w:bottom w:val="none" w:sz="0" w:space="0" w:color="auto"/>
            <w:right w:val="none" w:sz="0" w:space="0" w:color="auto"/>
          </w:divBdr>
        </w:div>
        <w:div w:id="64112899">
          <w:marLeft w:val="0"/>
          <w:marRight w:val="0"/>
          <w:marTop w:val="0"/>
          <w:marBottom w:val="0"/>
          <w:divBdr>
            <w:top w:val="none" w:sz="0" w:space="0" w:color="auto"/>
            <w:left w:val="none" w:sz="0" w:space="0" w:color="auto"/>
            <w:bottom w:val="none" w:sz="0" w:space="0" w:color="auto"/>
            <w:right w:val="none" w:sz="0" w:space="0" w:color="auto"/>
          </w:divBdr>
        </w:div>
        <w:div w:id="308023382">
          <w:marLeft w:val="0"/>
          <w:marRight w:val="0"/>
          <w:marTop w:val="0"/>
          <w:marBottom w:val="0"/>
          <w:divBdr>
            <w:top w:val="none" w:sz="0" w:space="0" w:color="auto"/>
            <w:left w:val="none" w:sz="0" w:space="0" w:color="auto"/>
            <w:bottom w:val="none" w:sz="0" w:space="0" w:color="auto"/>
            <w:right w:val="none" w:sz="0" w:space="0" w:color="auto"/>
          </w:divBdr>
        </w:div>
        <w:div w:id="1096902963">
          <w:marLeft w:val="0"/>
          <w:marRight w:val="0"/>
          <w:marTop w:val="0"/>
          <w:marBottom w:val="0"/>
          <w:divBdr>
            <w:top w:val="none" w:sz="0" w:space="0" w:color="auto"/>
            <w:left w:val="none" w:sz="0" w:space="0" w:color="auto"/>
            <w:bottom w:val="none" w:sz="0" w:space="0" w:color="auto"/>
            <w:right w:val="none" w:sz="0" w:space="0" w:color="auto"/>
          </w:divBdr>
        </w:div>
        <w:div w:id="1740667603">
          <w:marLeft w:val="0"/>
          <w:marRight w:val="0"/>
          <w:marTop w:val="0"/>
          <w:marBottom w:val="0"/>
          <w:divBdr>
            <w:top w:val="none" w:sz="0" w:space="0" w:color="auto"/>
            <w:left w:val="none" w:sz="0" w:space="0" w:color="auto"/>
            <w:bottom w:val="none" w:sz="0" w:space="0" w:color="auto"/>
            <w:right w:val="none" w:sz="0" w:space="0" w:color="auto"/>
          </w:divBdr>
        </w:div>
        <w:div w:id="752356393">
          <w:marLeft w:val="0"/>
          <w:marRight w:val="0"/>
          <w:marTop w:val="0"/>
          <w:marBottom w:val="0"/>
          <w:divBdr>
            <w:top w:val="none" w:sz="0" w:space="0" w:color="auto"/>
            <w:left w:val="none" w:sz="0" w:space="0" w:color="auto"/>
            <w:bottom w:val="none" w:sz="0" w:space="0" w:color="auto"/>
            <w:right w:val="none" w:sz="0" w:space="0" w:color="auto"/>
          </w:divBdr>
        </w:div>
        <w:div w:id="456921764">
          <w:marLeft w:val="0"/>
          <w:marRight w:val="0"/>
          <w:marTop w:val="0"/>
          <w:marBottom w:val="0"/>
          <w:divBdr>
            <w:top w:val="none" w:sz="0" w:space="0" w:color="auto"/>
            <w:left w:val="none" w:sz="0" w:space="0" w:color="auto"/>
            <w:bottom w:val="none" w:sz="0" w:space="0" w:color="auto"/>
            <w:right w:val="none" w:sz="0" w:space="0" w:color="auto"/>
          </w:divBdr>
          <w:divsChild>
            <w:div w:id="45957545">
              <w:marLeft w:val="0"/>
              <w:marRight w:val="0"/>
              <w:marTop w:val="0"/>
              <w:marBottom w:val="0"/>
              <w:divBdr>
                <w:top w:val="none" w:sz="0" w:space="0" w:color="auto"/>
                <w:left w:val="none" w:sz="0" w:space="0" w:color="auto"/>
                <w:bottom w:val="none" w:sz="0" w:space="0" w:color="auto"/>
                <w:right w:val="none" w:sz="0" w:space="0" w:color="auto"/>
              </w:divBdr>
            </w:div>
          </w:divsChild>
        </w:div>
        <w:div w:id="904606542">
          <w:marLeft w:val="0"/>
          <w:marRight w:val="0"/>
          <w:marTop w:val="0"/>
          <w:marBottom w:val="0"/>
          <w:divBdr>
            <w:top w:val="none" w:sz="0" w:space="0" w:color="auto"/>
            <w:left w:val="none" w:sz="0" w:space="0" w:color="auto"/>
            <w:bottom w:val="none" w:sz="0" w:space="0" w:color="auto"/>
            <w:right w:val="none" w:sz="0" w:space="0" w:color="auto"/>
          </w:divBdr>
        </w:div>
        <w:div w:id="1072775610">
          <w:marLeft w:val="0"/>
          <w:marRight w:val="0"/>
          <w:marTop w:val="0"/>
          <w:marBottom w:val="0"/>
          <w:divBdr>
            <w:top w:val="none" w:sz="0" w:space="0" w:color="auto"/>
            <w:left w:val="none" w:sz="0" w:space="0" w:color="auto"/>
            <w:bottom w:val="none" w:sz="0" w:space="0" w:color="auto"/>
            <w:right w:val="none" w:sz="0" w:space="0" w:color="auto"/>
          </w:divBdr>
        </w:div>
        <w:div w:id="587665137">
          <w:marLeft w:val="0"/>
          <w:marRight w:val="0"/>
          <w:marTop w:val="0"/>
          <w:marBottom w:val="0"/>
          <w:divBdr>
            <w:top w:val="none" w:sz="0" w:space="0" w:color="auto"/>
            <w:left w:val="none" w:sz="0" w:space="0" w:color="auto"/>
            <w:bottom w:val="none" w:sz="0" w:space="0" w:color="auto"/>
            <w:right w:val="none" w:sz="0" w:space="0" w:color="auto"/>
          </w:divBdr>
        </w:div>
        <w:div w:id="1484738029">
          <w:marLeft w:val="0"/>
          <w:marRight w:val="0"/>
          <w:marTop w:val="0"/>
          <w:marBottom w:val="0"/>
          <w:divBdr>
            <w:top w:val="none" w:sz="0" w:space="0" w:color="auto"/>
            <w:left w:val="none" w:sz="0" w:space="0" w:color="auto"/>
            <w:bottom w:val="none" w:sz="0" w:space="0" w:color="auto"/>
            <w:right w:val="none" w:sz="0" w:space="0" w:color="auto"/>
          </w:divBdr>
          <w:divsChild>
            <w:div w:id="1017082014">
              <w:marLeft w:val="0"/>
              <w:marRight w:val="0"/>
              <w:marTop w:val="0"/>
              <w:marBottom w:val="0"/>
              <w:divBdr>
                <w:top w:val="none" w:sz="0" w:space="0" w:color="auto"/>
                <w:left w:val="none" w:sz="0" w:space="0" w:color="auto"/>
                <w:bottom w:val="none" w:sz="0" w:space="0" w:color="auto"/>
                <w:right w:val="none" w:sz="0" w:space="0" w:color="auto"/>
              </w:divBdr>
            </w:div>
            <w:div w:id="322859002">
              <w:marLeft w:val="0"/>
              <w:marRight w:val="0"/>
              <w:marTop w:val="0"/>
              <w:marBottom w:val="0"/>
              <w:divBdr>
                <w:top w:val="none" w:sz="0" w:space="0" w:color="auto"/>
                <w:left w:val="none" w:sz="0" w:space="0" w:color="auto"/>
                <w:bottom w:val="none" w:sz="0" w:space="0" w:color="auto"/>
                <w:right w:val="none" w:sz="0" w:space="0" w:color="auto"/>
              </w:divBdr>
            </w:div>
            <w:div w:id="1639872936">
              <w:marLeft w:val="0"/>
              <w:marRight w:val="0"/>
              <w:marTop w:val="0"/>
              <w:marBottom w:val="0"/>
              <w:divBdr>
                <w:top w:val="none" w:sz="0" w:space="0" w:color="auto"/>
                <w:left w:val="none" w:sz="0" w:space="0" w:color="auto"/>
                <w:bottom w:val="none" w:sz="0" w:space="0" w:color="auto"/>
                <w:right w:val="none" w:sz="0" w:space="0" w:color="auto"/>
              </w:divBdr>
            </w:div>
            <w:div w:id="1625964851">
              <w:marLeft w:val="0"/>
              <w:marRight w:val="0"/>
              <w:marTop w:val="0"/>
              <w:marBottom w:val="0"/>
              <w:divBdr>
                <w:top w:val="none" w:sz="0" w:space="0" w:color="auto"/>
                <w:left w:val="none" w:sz="0" w:space="0" w:color="auto"/>
                <w:bottom w:val="none" w:sz="0" w:space="0" w:color="auto"/>
                <w:right w:val="none" w:sz="0" w:space="0" w:color="auto"/>
              </w:divBdr>
            </w:div>
            <w:div w:id="1580140931">
              <w:marLeft w:val="0"/>
              <w:marRight w:val="0"/>
              <w:marTop w:val="0"/>
              <w:marBottom w:val="0"/>
              <w:divBdr>
                <w:top w:val="none" w:sz="0" w:space="0" w:color="auto"/>
                <w:left w:val="none" w:sz="0" w:space="0" w:color="auto"/>
                <w:bottom w:val="none" w:sz="0" w:space="0" w:color="auto"/>
                <w:right w:val="none" w:sz="0" w:space="0" w:color="auto"/>
              </w:divBdr>
            </w:div>
            <w:div w:id="1439333090">
              <w:marLeft w:val="0"/>
              <w:marRight w:val="0"/>
              <w:marTop w:val="0"/>
              <w:marBottom w:val="0"/>
              <w:divBdr>
                <w:top w:val="none" w:sz="0" w:space="0" w:color="auto"/>
                <w:left w:val="none" w:sz="0" w:space="0" w:color="auto"/>
                <w:bottom w:val="none" w:sz="0" w:space="0" w:color="auto"/>
                <w:right w:val="none" w:sz="0" w:space="0" w:color="auto"/>
              </w:divBdr>
            </w:div>
            <w:div w:id="1503813909">
              <w:marLeft w:val="0"/>
              <w:marRight w:val="0"/>
              <w:marTop w:val="0"/>
              <w:marBottom w:val="0"/>
              <w:divBdr>
                <w:top w:val="none" w:sz="0" w:space="0" w:color="auto"/>
                <w:left w:val="none" w:sz="0" w:space="0" w:color="auto"/>
                <w:bottom w:val="none" w:sz="0" w:space="0" w:color="auto"/>
                <w:right w:val="none" w:sz="0" w:space="0" w:color="auto"/>
              </w:divBdr>
            </w:div>
            <w:div w:id="208297707">
              <w:marLeft w:val="0"/>
              <w:marRight w:val="0"/>
              <w:marTop w:val="0"/>
              <w:marBottom w:val="0"/>
              <w:divBdr>
                <w:top w:val="none" w:sz="0" w:space="0" w:color="auto"/>
                <w:left w:val="none" w:sz="0" w:space="0" w:color="auto"/>
                <w:bottom w:val="none" w:sz="0" w:space="0" w:color="auto"/>
                <w:right w:val="none" w:sz="0" w:space="0" w:color="auto"/>
              </w:divBdr>
            </w:div>
            <w:div w:id="2097286606">
              <w:marLeft w:val="0"/>
              <w:marRight w:val="0"/>
              <w:marTop w:val="0"/>
              <w:marBottom w:val="0"/>
              <w:divBdr>
                <w:top w:val="none" w:sz="0" w:space="0" w:color="auto"/>
                <w:left w:val="none" w:sz="0" w:space="0" w:color="auto"/>
                <w:bottom w:val="none" w:sz="0" w:space="0" w:color="auto"/>
                <w:right w:val="none" w:sz="0" w:space="0" w:color="auto"/>
              </w:divBdr>
            </w:div>
            <w:div w:id="482889317">
              <w:marLeft w:val="0"/>
              <w:marRight w:val="0"/>
              <w:marTop w:val="0"/>
              <w:marBottom w:val="0"/>
              <w:divBdr>
                <w:top w:val="none" w:sz="0" w:space="0" w:color="auto"/>
                <w:left w:val="none" w:sz="0" w:space="0" w:color="auto"/>
                <w:bottom w:val="none" w:sz="0" w:space="0" w:color="auto"/>
                <w:right w:val="none" w:sz="0" w:space="0" w:color="auto"/>
              </w:divBdr>
            </w:div>
            <w:div w:id="240868667">
              <w:marLeft w:val="0"/>
              <w:marRight w:val="0"/>
              <w:marTop w:val="0"/>
              <w:marBottom w:val="0"/>
              <w:divBdr>
                <w:top w:val="none" w:sz="0" w:space="0" w:color="auto"/>
                <w:left w:val="none" w:sz="0" w:space="0" w:color="auto"/>
                <w:bottom w:val="none" w:sz="0" w:space="0" w:color="auto"/>
                <w:right w:val="none" w:sz="0" w:space="0" w:color="auto"/>
              </w:divBdr>
            </w:div>
            <w:div w:id="1384062277">
              <w:marLeft w:val="0"/>
              <w:marRight w:val="0"/>
              <w:marTop w:val="0"/>
              <w:marBottom w:val="0"/>
              <w:divBdr>
                <w:top w:val="none" w:sz="0" w:space="0" w:color="auto"/>
                <w:left w:val="none" w:sz="0" w:space="0" w:color="auto"/>
                <w:bottom w:val="none" w:sz="0" w:space="0" w:color="auto"/>
                <w:right w:val="none" w:sz="0" w:space="0" w:color="auto"/>
              </w:divBdr>
            </w:div>
            <w:div w:id="1815296564">
              <w:marLeft w:val="0"/>
              <w:marRight w:val="0"/>
              <w:marTop w:val="0"/>
              <w:marBottom w:val="0"/>
              <w:divBdr>
                <w:top w:val="none" w:sz="0" w:space="0" w:color="auto"/>
                <w:left w:val="none" w:sz="0" w:space="0" w:color="auto"/>
                <w:bottom w:val="none" w:sz="0" w:space="0" w:color="auto"/>
                <w:right w:val="none" w:sz="0" w:space="0" w:color="auto"/>
              </w:divBdr>
            </w:div>
            <w:div w:id="2090347641">
              <w:marLeft w:val="0"/>
              <w:marRight w:val="0"/>
              <w:marTop w:val="0"/>
              <w:marBottom w:val="0"/>
              <w:divBdr>
                <w:top w:val="none" w:sz="0" w:space="0" w:color="auto"/>
                <w:left w:val="none" w:sz="0" w:space="0" w:color="auto"/>
                <w:bottom w:val="none" w:sz="0" w:space="0" w:color="auto"/>
                <w:right w:val="none" w:sz="0" w:space="0" w:color="auto"/>
              </w:divBdr>
            </w:div>
            <w:div w:id="733697652">
              <w:marLeft w:val="0"/>
              <w:marRight w:val="0"/>
              <w:marTop w:val="0"/>
              <w:marBottom w:val="0"/>
              <w:divBdr>
                <w:top w:val="none" w:sz="0" w:space="0" w:color="auto"/>
                <w:left w:val="none" w:sz="0" w:space="0" w:color="auto"/>
                <w:bottom w:val="none" w:sz="0" w:space="0" w:color="auto"/>
                <w:right w:val="none" w:sz="0" w:space="0" w:color="auto"/>
              </w:divBdr>
            </w:div>
            <w:div w:id="1321301849">
              <w:marLeft w:val="0"/>
              <w:marRight w:val="0"/>
              <w:marTop w:val="0"/>
              <w:marBottom w:val="0"/>
              <w:divBdr>
                <w:top w:val="none" w:sz="0" w:space="0" w:color="auto"/>
                <w:left w:val="none" w:sz="0" w:space="0" w:color="auto"/>
                <w:bottom w:val="none" w:sz="0" w:space="0" w:color="auto"/>
                <w:right w:val="none" w:sz="0" w:space="0" w:color="auto"/>
              </w:divBdr>
            </w:div>
            <w:div w:id="1163082165">
              <w:marLeft w:val="0"/>
              <w:marRight w:val="0"/>
              <w:marTop w:val="0"/>
              <w:marBottom w:val="0"/>
              <w:divBdr>
                <w:top w:val="none" w:sz="0" w:space="0" w:color="auto"/>
                <w:left w:val="none" w:sz="0" w:space="0" w:color="auto"/>
                <w:bottom w:val="none" w:sz="0" w:space="0" w:color="auto"/>
                <w:right w:val="none" w:sz="0" w:space="0" w:color="auto"/>
              </w:divBdr>
            </w:div>
            <w:div w:id="1589772561">
              <w:marLeft w:val="0"/>
              <w:marRight w:val="0"/>
              <w:marTop w:val="0"/>
              <w:marBottom w:val="0"/>
              <w:divBdr>
                <w:top w:val="none" w:sz="0" w:space="0" w:color="auto"/>
                <w:left w:val="none" w:sz="0" w:space="0" w:color="auto"/>
                <w:bottom w:val="none" w:sz="0" w:space="0" w:color="auto"/>
                <w:right w:val="none" w:sz="0" w:space="0" w:color="auto"/>
              </w:divBdr>
            </w:div>
            <w:div w:id="1637947570">
              <w:marLeft w:val="0"/>
              <w:marRight w:val="0"/>
              <w:marTop w:val="0"/>
              <w:marBottom w:val="0"/>
              <w:divBdr>
                <w:top w:val="none" w:sz="0" w:space="0" w:color="auto"/>
                <w:left w:val="none" w:sz="0" w:space="0" w:color="auto"/>
                <w:bottom w:val="none" w:sz="0" w:space="0" w:color="auto"/>
                <w:right w:val="none" w:sz="0" w:space="0" w:color="auto"/>
              </w:divBdr>
            </w:div>
            <w:div w:id="1737321617">
              <w:marLeft w:val="0"/>
              <w:marRight w:val="0"/>
              <w:marTop w:val="0"/>
              <w:marBottom w:val="0"/>
              <w:divBdr>
                <w:top w:val="none" w:sz="0" w:space="0" w:color="auto"/>
                <w:left w:val="none" w:sz="0" w:space="0" w:color="auto"/>
                <w:bottom w:val="none" w:sz="0" w:space="0" w:color="auto"/>
                <w:right w:val="none" w:sz="0" w:space="0" w:color="auto"/>
              </w:divBdr>
            </w:div>
            <w:div w:id="701125334">
              <w:marLeft w:val="0"/>
              <w:marRight w:val="0"/>
              <w:marTop w:val="0"/>
              <w:marBottom w:val="0"/>
              <w:divBdr>
                <w:top w:val="none" w:sz="0" w:space="0" w:color="auto"/>
                <w:left w:val="none" w:sz="0" w:space="0" w:color="auto"/>
                <w:bottom w:val="none" w:sz="0" w:space="0" w:color="auto"/>
                <w:right w:val="none" w:sz="0" w:space="0" w:color="auto"/>
              </w:divBdr>
            </w:div>
            <w:div w:id="1834487823">
              <w:marLeft w:val="0"/>
              <w:marRight w:val="0"/>
              <w:marTop w:val="0"/>
              <w:marBottom w:val="0"/>
              <w:divBdr>
                <w:top w:val="none" w:sz="0" w:space="0" w:color="auto"/>
                <w:left w:val="none" w:sz="0" w:space="0" w:color="auto"/>
                <w:bottom w:val="none" w:sz="0" w:space="0" w:color="auto"/>
                <w:right w:val="none" w:sz="0" w:space="0" w:color="auto"/>
              </w:divBdr>
            </w:div>
            <w:div w:id="352148121">
              <w:marLeft w:val="0"/>
              <w:marRight w:val="0"/>
              <w:marTop w:val="0"/>
              <w:marBottom w:val="0"/>
              <w:divBdr>
                <w:top w:val="none" w:sz="0" w:space="0" w:color="auto"/>
                <w:left w:val="none" w:sz="0" w:space="0" w:color="auto"/>
                <w:bottom w:val="none" w:sz="0" w:space="0" w:color="auto"/>
                <w:right w:val="none" w:sz="0" w:space="0" w:color="auto"/>
              </w:divBdr>
            </w:div>
            <w:div w:id="1064454467">
              <w:marLeft w:val="0"/>
              <w:marRight w:val="0"/>
              <w:marTop w:val="0"/>
              <w:marBottom w:val="0"/>
              <w:divBdr>
                <w:top w:val="none" w:sz="0" w:space="0" w:color="auto"/>
                <w:left w:val="none" w:sz="0" w:space="0" w:color="auto"/>
                <w:bottom w:val="none" w:sz="0" w:space="0" w:color="auto"/>
                <w:right w:val="none" w:sz="0" w:space="0" w:color="auto"/>
              </w:divBdr>
            </w:div>
            <w:div w:id="560756381">
              <w:marLeft w:val="0"/>
              <w:marRight w:val="0"/>
              <w:marTop w:val="0"/>
              <w:marBottom w:val="0"/>
              <w:divBdr>
                <w:top w:val="none" w:sz="0" w:space="0" w:color="auto"/>
                <w:left w:val="none" w:sz="0" w:space="0" w:color="auto"/>
                <w:bottom w:val="none" w:sz="0" w:space="0" w:color="auto"/>
                <w:right w:val="none" w:sz="0" w:space="0" w:color="auto"/>
              </w:divBdr>
            </w:div>
            <w:div w:id="77871758">
              <w:marLeft w:val="0"/>
              <w:marRight w:val="0"/>
              <w:marTop w:val="0"/>
              <w:marBottom w:val="0"/>
              <w:divBdr>
                <w:top w:val="none" w:sz="0" w:space="0" w:color="auto"/>
                <w:left w:val="none" w:sz="0" w:space="0" w:color="auto"/>
                <w:bottom w:val="none" w:sz="0" w:space="0" w:color="auto"/>
                <w:right w:val="none" w:sz="0" w:space="0" w:color="auto"/>
              </w:divBdr>
            </w:div>
            <w:div w:id="1651867424">
              <w:marLeft w:val="0"/>
              <w:marRight w:val="0"/>
              <w:marTop w:val="0"/>
              <w:marBottom w:val="0"/>
              <w:divBdr>
                <w:top w:val="none" w:sz="0" w:space="0" w:color="auto"/>
                <w:left w:val="none" w:sz="0" w:space="0" w:color="auto"/>
                <w:bottom w:val="none" w:sz="0" w:space="0" w:color="auto"/>
                <w:right w:val="none" w:sz="0" w:space="0" w:color="auto"/>
              </w:divBdr>
            </w:div>
            <w:div w:id="207379133">
              <w:marLeft w:val="0"/>
              <w:marRight w:val="0"/>
              <w:marTop w:val="0"/>
              <w:marBottom w:val="0"/>
              <w:divBdr>
                <w:top w:val="none" w:sz="0" w:space="0" w:color="auto"/>
                <w:left w:val="none" w:sz="0" w:space="0" w:color="auto"/>
                <w:bottom w:val="none" w:sz="0" w:space="0" w:color="auto"/>
                <w:right w:val="none" w:sz="0" w:space="0" w:color="auto"/>
              </w:divBdr>
            </w:div>
            <w:div w:id="562521067">
              <w:marLeft w:val="0"/>
              <w:marRight w:val="0"/>
              <w:marTop w:val="0"/>
              <w:marBottom w:val="0"/>
              <w:divBdr>
                <w:top w:val="none" w:sz="0" w:space="0" w:color="auto"/>
                <w:left w:val="none" w:sz="0" w:space="0" w:color="auto"/>
                <w:bottom w:val="none" w:sz="0" w:space="0" w:color="auto"/>
                <w:right w:val="none" w:sz="0" w:space="0" w:color="auto"/>
              </w:divBdr>
            </w:div>
          </w:divsChild>
        </w:div>
        <w:div w:id="1944798736">
          <w:marLeft w:val="0"/>
          <w:marRight w:val="0"/>
          <w:marTop w:val="0"/>
          <w:marBottom w:val="0"/>
          <w:divBdr>
            <w:top w:val="none" w:sz="0" w:space="0" w:color="auto"/>
            <w:left w:val="none" w:sz="0" w:space="0" w:color="auto"/>
            <w:bottom w:val="none" w:sz="0" w:space="0" w:color="auto"/>
            <w:right w:val="none" w:sz="0" w:space="0" w:color="auto"/>
          </w:divBdr>
          <w:divsChild>
            <w:div w:id="784271643">
              <w:marLeft w:val="0"/>
              <w:marRight w:val="0"/>
              <w:marTop w:val="0"/>
              <w:marBottom w:val="0"/>
              <w:divBdr>
                <w:top w:val="none" w:sz="0" w:space="0" w:color="auto"/>
                <w:left w:val="none" w:sz="0" w:space="0" w:color="auto"/>
                <w:bottom w:val="none" w:sz="0" w:space="0" w:color="auto"/>
                <w:right w:val="none" w:sz="0" w:space="0" w:color="auto"/>
              </w:divBdr>
            </w:div>
            <w:div w:id="750084051">
              <w:marLeft w:val="0"/>
              <w:marRight w:val="0"/>
              <w:marTop w:val="0"/>
              <w:marBottom w:val="0"/>
              <w:divBdr>
                <w:top w:val="none" w:sz="0" w:space="0" w:color="auto"/>
                <w:left w:val="none" w:sz="0" w:space="0" w:color="auto"/>
                <w:bottom w:val="none" w:sz="0" w:space="0" w:color="auto"/>
                <w:right w:val="none" w:sz="0" w:space="0" w:color="auto"/>
              </w:divBdr>
            </w:div>
            <w:div w:id="634718522">
              <w:marLeft w:val="0"/>
              <w:marRight w:val="0"/>
              <w:marTop w:val="0"/>
              <w:marBottom w:val="0"/>
              <w:divBdr>
                <w:top w:val="none" w:sz="0" w:space="0" w:color="auto"/>
                <w:left w:val="none" w:sz="0" w:space="0" w:color="auto"/>
                <w:bottom w:val="none" w:sz="0" w:space="0" w:color="auto"/>
                <w:right w:val="none" w:sz="0" w:space="0" w:color="auto"/>
              </w:divBdr>
            </w:div>
            <w:div w:id="293558347">
              <w:marLeft w:val="0"/>
              <w:marRight w:val="0"/>
              <w:marTop w:val="0"/>
              <w:marBottom w:val="0"/>
              <w:divBdr>
                <w:top w:val="none" w:sz="0" w:space="0" w:color="auto"/>
                <w:left w:val="none" w:sz="0" w:space="0" w:color="auto"/>
                <w:bottom w:val="none" w:sz="0" w:space="0" w:color="auto"/>
                <w:right w:val="none" w:sz="0" w:space="0" w:color="auto"/>
              </w:divBdr>
            </w:div>
            <w:div w:id="2055734122">
              <w:marLeft w:val="0"/>
              <w:marRight w:val="0"/>
              <w:marTop w:val="0"/>
              <w:marBottom w:val="0"/>
              <w:divBdr>
                <w:top w:val="none" w:sz="0" w:space="0" w:color="auto"/>
                <w:left w:val="none" w:sz="0" w:space="0" w:color="auto"/>
                <w:bottom w:val="none" w:sz="0" w:space="0" w:color="auto"/>
                <w:right w:val="none" w:sz="0" w:space="0" w:color="auto"/>
              </w:divBdr>
            </w:div>
            <w:div w:id="777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1807">
      <w:bodyDiv w:val="1"/>
      <w:marLeft w:val="0"/>
      <w:marRight w:val="0"/>
      <w:marTop w:val="0"/>
      <w:marBottom w:val="0"/>
      <w:divBdr>
        <w:top w:val="none" w:sz="0" w:space="0" w:color="auto"/>
        <w:left w:val="none" w:sz="0" w:space="0" w:color="auto"/>
        <w:bottom w:val="none" w:sz="0" w:space="0" w:color="auto"/>
        <w:right w:val="none" w:sz="0" w:space="0" w:color="auto"/>
      </w:divBdr>
    </w:div>
    <w:div w:id="2038237989">
      <w:bodyDiv w:val="1"/>
      <w:marLeft w:val="0"/>
      <w:marRight w:val="0"/>
      <w:marTop w:val="0"/>
      <w:marBottom w:val="0"/>
      <w:divBdr>
        <w:top w:val="none" w:sz="0" w:space="0" w:color="auto"/>
        <w:left w:val="none" w:sz="0" w:space="0" w:color="auto"/>
        <w:bottom w:val="none" w:sz="0" w:space="0" w:color="auto"/>
        <w:right w:val="none" w:sz="0" w:space="0" w:color="auto"/>
      </w:divBdr>
    </w:div>
    <w:div w:id="2066829049">
      <w:bodyDiv w:val="1"/>
      <w:marLeft w:val="0"/>
      <w:marRight w:val="0"/>
      <w:marTop w:val="0"/>
      <w:marBottom w:val="0"/>
      <w:divBdr>
        <w:top w:val="none" w:sz="0" w:space="0" w:color="auto"/>
        <w:left w:val="none" w:sz="0" w:space="0" w:color="auto"/>
        <w:bottom w:val="none" w:sz="0" w:space="0" w:color="auto"/>
        <w:right w:val="none" w:sz="0" w:space="0" w:color="auto"/>
      </w:divBdr>
    </w:div>
    <w:div w:id="212260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cnigfr/Geostandards-Risques/blob/main/suivi/2022-01-14-Lancement/SPP-22-0372%20Compte%20de%20r%C3%A9union%20de%20lancement%20sur%20la%20refonte%20des%20g%C3%A9ostandards.docx?raw=true" TargetMode="External"/><Relationship Id="rId26" Type="http://schemas.openxmlformats.org/officeDocument/2006/relationships/hyperlink" Target="https://github.com/cnigfr/Geostandards-Risques" TargetMode="External"/><Relationship Id="rId39" Type="http://schemas.openxmlformats.org/officeDocument/2006/relationships/hyperlink" Target="https://github.com/cnigfr/Geostandards-Risques/raw/main/suivi/2022-02-18-Pleniere-GT/220218_SPP-22-0400_CR_R%C3%A9union_Pl%C3%A9ni%C3%A8re_20220325.pdf" TargetMode="External"/><Relationship Id="rId21" Type="http://schemas.openxmlformats.org/officeDocument/2006/relationships/hyperlink" Target="https://github.com/cnigfr/Geostandards-Risques/raw/main/suivi/2022-02-18-Pleniere-GT/220218_SPP-22-0400_CR_R%C3%A9union_Pl%C3%A9ni%C3%A8re_20220325.pdf" TargetMode="External"/><Relationship Id="rId34" Type="http://schemas.openxmlformats.org/officeDocument/2006/relationships/hyperlink" Target="https://github.com/cnigfr/Geostandards-Risques/tree/main/documents" TargetMode="External"/><Relationship Id="rId42" Type="http://schemas.openxmlformats.org/officeDocument/2006/relationships/image" Target="media/image6.png"/><Relationship Id="rId47" Type="http://schemas.openxmlformats.org/officeDocument/2006/relationships/hyperlink" Target="https://github.com/cnigfr/Geostandards-Risques/tree/main/suivi/2022-04-08-Pleniere-GT" TargetMode="External"/><Relationship Id="rId50" Type="http://schemas.openxmlformats.org/officeDocument/2006/relationships/image" Target="media/image9.png"/><Relationship Id="rId55" Type="http://schemas.openxmlformats.org/officeDocument/2006/relationships/hyperlink" Target="http://cnig.gouv.fr/wp-content/uploads/2021/10/211015-Mod%C3%A8le-de-parties-Qualit%C3%A9-et-M%C3%A9tadonn%C3%A9es-des-g%C3%A9ostandards.pdf" TargetMode="External"/><Relationship Id="rId63" Type="http://schemas.openxmlformats.org/officeDocument/2006/relationships/hyperlink" Target="https://inspire.ec.europa.eu/documents/Data_Specifications/INSPIRE_DataSpecification_PF_v3.0.pdf" TargetMode="External"/><Relationship Id="rId68"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s://github.com/cnigfr/Geostandards-Risques/tree/main/documents" TargetMode="External"/><Relationship Id="rId29" Type="http://schemas.openxmlformats.org/officeDocument/2006/relationships/hyperlink" Target="https://github.com/cnigfr/Geostandards-Risques/blob/main/suivi/2022-01-28-Atelier-Thematiques-metiers-classes-TRI-PPR/2022-01-28-Synthese-Atelier-repartition-classes-thematiques.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github.com/cnigfr/Geostandards-Risques" TargetMode="External"/><Relationship Id="rId32" Type="http://schemas.openxmlformats.org/officeDocument/2006/relationships/hyperlink" Target="http://cnig.gouv.fr/?page_id=25378" TargetMode="External"/><Relationship Id="rId37" Type="http://schemas.openxmlformats.org/officeDocument/2006/relationships/hyperlink" Target="https://app.mural.co/t/ign6805/m/ign6805/1641307816867/8e7e848c3b6363a26616468c285b1c75db3b90ce?sender=u7cb5d16a155aefd8d9423388" TargetMode="External"/><Relationship Id="rId40" Type="http://schemas.openxmlformats.org/officeDocument/2006/relationships/image" Target="media/image5.png"/><Relationship Id="rId45" Type="http://schemas.openxmlformats.org/officeDocument/2006/relationships/hyperlink" Target="https://github.com/cnigfr/Geostandards-Risques/raw/main/suivi/2022-04-08-Pleniere-GT/SPP-22-0447_CR_R%C3%A9union_Pl%C3%A9ni%C3%A8re-08-04-2022.pdf" TargetMode="External"/><Relationship Id="rId53" Type="http://schemas.openxmlformats.org/officeDocument/2006/relationships/image" Target="media/image12.png"/><Relationship Id="rId58" Type="http://schemas.openxmlformats.org/officeDocument/2006/relationships/hyperlink" Target="https://www.legifrance.gouv.fr/codes/article_lc/LEGIARTI000023655645" TargetMode="External"/><Relationship Id="rId66"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cnig.gouv.fr/wp-content/uploads/2021/10/211015-Mod%C3%A8le-de-parties-Qualit%C3%A9-et-M%C3%A9tadonn%C3%A9es-des-g%C3%A9ostandards.pdf" TargetMode="External"/><Relationship Id="rId28" Type="http://schemas.openxmlformats.org/officeDocument/2006/relationships/hyperlink" Target="https://github.com/cnigfr/Geostandards-Risques/blob/main/suivi/2022-01-26-Atelier-documents-reference/2022-01-26-Guide-Atelier-Documents-de-reference.docx" TargetMode="External"/><Relationship Id="rId36" Type="http://schemas.openxmlformats.org/officeDocument/2006/relationships/hyperlink" Target="https://github.com/cnigfr/Geostandards-Risques/blob/main/suivi/2022-01-28-Atelier-Thematiques-metiers-classes-TRI-PPR/2022-01-28-Synthese-Atelier-repartition-classes-thematiques.docx" TargetMode="External"/><Relationship Id="rId49" Type="http://schemas.openxmlformats.org/officeDocument/2006/relationships/image" Target="media/image8.png"/><Relationship Id="rId57" Type="http://schemas.openxmlformats.org/officeDocument/2006/relationships/hyperlink" Target="https://eur-lex.europa.eu/legal-content/FR/TXT/HTML/?uri=CELEX:32007L0060&amp;qid=1433489275230&amp;from=FR" TargetMode="External"/><Relationship Id="rId61" Type="http://schemas.openxmlformats.org/officeDocument/2006/relationships/hyperlink" Target="http://cnig.gouv.fr/wp-content/uploads/2021/10/211015-Mod%C3%A8le-de-parties-Qualit%C3%A9-et-M%C3%A9tadonn%C3%A9es-des-g%C3%A9ostandards.pdf" TargetMode="External"/><Relationship Id="rId10" Type="http://schemas.openxmlformats.org/officeDocument/2006/relationships/footnotes" Target="footnotes.xml"/><Relationship Id="rId19" Type="http://schemas.openxmlformats.org/officeDocument/2006/relationships/hyperlink" Target="https://github.com/cnigfr/Geostandards-Risques/raw/main/suivi/2022-01-26-Atelier-documents-reference/2022-01-26-Guide-Atelier-Documents-de-reference.docx" TargetMode="External"/><Relationship Id="rId31" Type="http://schemas.openxmlformats.org/officeDocument/2006/relationships/hyperlink" Target="https://github.com/cnigfr/Geostandards-Risques/blob/main/suivi/2022-04-08-Pleniere-GT/SPP-22-0447_CR_R%C3%A9union_Pl%C3%A9ni%C3%A8re-08-04-2022.pdf" TargetMode="External"/><Relationship Id="rId44" Type="http://schemas.openxmlformats.org/officeDocument/2006/relationships/hyperlink" Target="https://app.mural.co/t/ign6805/m/ign6805/1644943331129/a225e8090f3efe55df7175655229630d3e7ab013?sender=u7cb5d16a155aefd8d9423388" TargetMode="External"/><Relationship Id="rId52" Type="http://schemas.openxmlformats.org/officeDocument/2006/relationships/image" Target="media/image11.png"/><Relationship Id="rId60" Type="http://schemas.openxmlformats.org/officeDocument/2006/relationships/hyperlink" Target="https://www.legifrance.gouv.fr/codes/section_lc/LEGITEXT000006074075/LEGISCTA000031210792/" TargetMode="External"/><Relationship Id="rId65" Type="http://schemas.openxmlformats.org/officeDocument/2006/relationships/hyperlink" Target="https://inspire.ec.europa.eu/documents/Data_Specifications/INSPIRE_DataSpecification_NZ_v3.0.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ithub.com/cnigfr/Geostandards-Risques/raw/main/suivi/2022-04-08-Pleniere-GT/SPP-22-0447_CR_R%C3%A9union_Pl%C3%A9ni%C3%A8re-08-04-2022.pdf" TargetMode="External"/><Relationship Id="rId27" Type="http://schemas.openxmlformats.org/officeDocument/2006/relationships/hyperlink" Target="https://github.com/cnigfr/Geostandards-Risques/blob/main/suivi/2022-01-14-Lancement/SPP-22-0372%20Compte%20de%20r%C3%A9union%20de%20lancement%20sur%20la%20refonte%20des%20g%C3%A9ostandards.docx" TargetMode="External"/><Relationship Id="rId30" Type="http://schemas.openxmlformats.org/officeDocument/2006/relationships/hyperlink" Target="https://github.com/cnigfr/Geostandards-Risques/blob/main/suivi/2022-02-18-Pleniere-GT/220218_SPP-22-0400_CR_R%C3%A9union_Pl%C3%A9ni%C3%A8re_20220325.pdf" TargetMode="External"/><Relationship Id="rId35" Type="http://schemas.openxmlformats.org/officeDocument/2006/relationships/hyperlink" Target="https://github.com/cnigfr/Geostandards-Risques/issues/3" TargetMode="External"/><Relationship Id="rId43" Type="http://schemas.openxmlformats.org/officeDocument/2006/relationships/hyperlink" Target="https://github.com/cnigfr/Geostandards-Risques/issues/5" TargetMode="External"/><Relationship Id="rId48" Type="http://schemas.openxmlformats.org/officeDocument/2006/relationships/image" Target="media/image7.png"/><Relationship Id="rId56" Type="http://schemas.openxmlformats.org/officeDocument/2006/relationships/hyperlink" Target="https://eur-lex.europa.eu/legal-content/FR/TXT/HTML/?uri=CELEX:32007L0060&amp;qid=1433489275230&amp;from=FR" TargetMode="External"/><Relationship Id="rId64" Type="http://schemas.openxmlformats.org/officeDocument/2006/relationships/hyperlink" Target="https://inspire.ec.europa.eu/documents/Data_Specifications/INSPIRE_DataSpecification_AM_v3.0.pdf" TargetMode="External"/><Relationship Id="rId69"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10.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cnig.gouv.fr/wp-content/uploads/2021/10/MandatModernisationStandardsRisque-vf.pdf" TargetMode="External"/><Relationship Id="rId25" Type="http://schemas.openxmlformats.org/officeDocument/2006/relationships/hyperlink" Target="http://cnig.gouv.fr/wp-content/uploads/2021/10/MandatModernisationStandardsRisque-vf.pdf" TargetMode="External"/><Relationship Id="rId33" Type="http://schemas.openxmlformats.org/officeDocument/2006/relationships/hyperlink" Target="https://github.com/cnigfr/Geostandards-Risques/tree/main/documents" TargetMode="External"/><Relationship Id="rId38" Type="http://schemas.openxmlformats.org/officeDocument/2006/relationships/hyperlink" Target="https://app.mural.co/t/ign6805/m/ign6805/1641566548721/6cc98299c1e144b94a51652bd5fe8d0e0d8e712b?sender=u7cb5d16a155aefd8d9423388" TargetMode="External"/><Relationship Id="rId46" Type="http://schemas.openxmlformats.org/officeDocument/2006/relationships/hyperlink" Target="https://github.com/cnigfr/Geostandards-Risques/issues/4" TargetMode="External"/><Relationship Id="rId59" Type="http://schemas.openxmlformats.org/officeDocument/2006/relationships/hyperlink" Target="https://www.legifrance.gouv.fr/codes/id/LEGISCTA000023655643/2011-03-04" TargetMode="External"/><Relationship Id="rId67" Type="http://schemas.openxmlformats.org/officeDocument/2006/relationships/footer" Target="footer1.xml"/><Relationship Id="rId20" Type="http://schemas.openxmlformats.org/officeDocument/2006/relationships/hyperlink" Target="https://github.com/cnigfr/Geostandards-Risques/blob/main/suivi/2022-01-28-Atelier-Thematiques-metiers-classes-TRI-PPR/2022-01-28-Synthese-Atelier-repartition-classes-thematiques.docx?raw=true" TargetMode="External"/><Relationship Id="rId41" Type="http://schemas.openxmlformats.org/officeDocument/2006/relationships/comments" Target="comments.xml"/><Relationship Id="rId54" Type="http://schemas.openxmlformats.org/officeDocument/2006/relationships/hyperlink" Target="https://github.com/cnigfr/Geostandards-Risques/issues/6" TargetMode="External"/><Relationship Id="rId62" Type="http://schemas.openxmlformats.org/officeDocument/2006/relationships/hyperlink" Target="https://inspire.ec.europa.eu/documents/Data_Specifications/INSPIRE_DataSpecification_LU_v3.0.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4D7F11F779D54E856069687B814BBD" ma:contentTypeVersion="2" ma:contentTypeDescription="Crée un document." ma:contentTypeScope="" ma:versionID="3fe4275800ffe05e5c86a0542a0b31ea">
  <xsd:schema xmlns:xsd="http://www.w3.org/2001/XMLSchema" xmlns:xs="http://www.w3.org/2001/XMLSchema" xmlns:p="http://schemas.microsoft.com/office/2006/metadata/properties" xmlns:ns2="2669e89b-8207-4f5c-889a-cb6e4ddbbfab" targetNamespace="http://schemas.microsoft.com/office/2006/metadata/properties" ma:root="true" ma:fieldsID="3021e4cc59fefdd629d20e7f19d827b8" ns2:_="">
    <xsd:import namespace="2669e89b-8207-4f5c-889a-cb6e4ddbbfa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9e89b-8207-4f5c-889a-cb6e4ddbbf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5D2D10-AB8F-4846-AC9B-DFF949229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9e89b-8207-4f5c-889a-cb6e4ddbbf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2B6E4E-E122-4203-A4AB-472CE60238FF}">
  <ds:schemaRefs>
    <ds:schemaRef ds:uri="http://schemas.microsoft.com/sharepoint/v3/contenttype/forms"/>
  </ds:schemaRefs>
</ds:datastoreItem>
</file>

<file path=customXml/itemProps3.xml><?xml version="1.0" encoding="utf-8"?>
<ds:datastoreItem xmlns:ds="http://schemas.openxmlformats.org/officeDocument/2006/customXml" ds:itemID="{C7567D8D-EAD2-4ABF-83F8-B17EF97F96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BCD353-D2F5-4CEB-ADDF-0610AC2D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25</Pages>
  <Words>7964</Words>
  <Characters>45396</Characters>
  <Application>Microsoft Office Word</Application>
  <DocSecurity>0</DocSecurity>
  <Lines>378</Lines>
  <Paragraphs>106</Paragraphs>
  <ScaleCrop>false</ScaleCrop>
  <HeadingPairs>
    <vt:vector size="2" baseType="variant">
      <vt:variant>
        <vt:lpstr>Titre</vt:lpstr>
      </vt:variant>
      <vt:variant>
        <vt:i4>1</vt:i4>
      </vt:variant>
    </vt:vector>
  </HeadingPairs>
  <TitlesOfParts>
    <vt:vector size="1" baseType="lpstr">
      <vt:lpstr>Synthèse de la phase de consolidation</vt:lpstr>
    </vt:vector>
  </TitlesOfParts>
  <Company>IGN</Company>
  <LinksUpToDate>false</LinksUpToDate>
  <CharactersWithSpaces>53254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de la phase de consolidation</dc:title>
  <dc:subject>Refonte des Géostandards Risques</dc:subject>
  <dc:creator>Gilles Cébélieu;Alison Lenain</dc:creator>
  <cp:keywords>Prévention des risques, PPR, TRI, PAC</cp:keywords>
  <dc:description>version 0.1 - 02 juin 2022</dc:description>
  <cp:lastModifiedBy>Gilles Cébélieu</cp:lastModifiedBy>
  <cp:revision>24</cp:revision>
  <cp:lastPrinted>2017-09-18T16:06:00Z</cp:lastPrinted>
  <dcterms:created xsi:type="dcterms:W3CDTF">2022-06-16T09:23:00Z</dcterms:created>
  <dcterms:modified xsi:type="dcterms:W3CDTF">2022-06-29T15:06:00Z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hevé à la date">
    <vt:lpwstr>xx/06/2022</vt:lpwstr>
  </property>
  <property fmtid="{D5CDD505-2E9C-101B-9397-08002B2CF9AE}" pid="3" name="Date de publication">
    <vt:lpwstr>xx/06/2022</vt:lpwstr>
  </property>
  <property fmtid="{D5CDD505-2E9C-101B-9397-08002B2CF9AE}" pid="4" name="Rédaction">
    <vt:lpwstr>CNIG - IGN</vt:lpwstr>
  </property>
  <property fmtid="{D5CDD505-2E9C-101B-9397-08002B2CF9AE}" pid="5" name="ContentTypeId">
    <vt:lpwstr>0x010100EE4D7F11F779D54E856069687B814BBD</vt:lpwstr>
  </property>
</Properties>
</file>